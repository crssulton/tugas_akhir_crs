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5CA8E7E" w14:textId="4CB7FFDD" w:rsidR="000E715C" w:rsidRPr="00056D6E" w:rsidRDefault="00D13B88" w:rsidP="00BC1C72">
      <w:pPr>
        <w:pStyle w:val="papertitle"/>
      </w:pPr>
      <w:r w:rsidRPr="00D13B88">
        <w:t xml:space="preserve">Klasifikasi </w:t>
      </w:r>
      <w:r w:rsidR="00593B6A">
        <w:t xml:space="preserve">Tingkat </w:t>
      </w:r>
      <w:r w:rsidRPr="00D13B88">
        <w:t xml:space="preserve">Retakan </w:t>
      </w:r>
      <w:r w:rsidR="00433D01">
        <w:t xml:space="preserve">pada Bangunan </w:t>
      </w:r>
      <w:r w:rsidR="00B52321">
        <w:t xml:space="preserve">Berbasis Citra </w:t>
      </w:r>
      <w:r w:rsidR="00593B6A">
        <w:t>Menggunakan</w:t>
      </w:r>
      <w:r w:rsidRPr="00D13B88">
        <w:t xml:space="preserve"> Metode </w:t>
      </w:r>
      <w:r w:rsidRPr="00B268F1">
        <w:rPr>
          <w:i/>
        </w:rPr>
        <w:t>Convolution Neural Network</w:t>
      </w:r>
    </w:p>
    <w:p w14:paraId="26C975CE" w14:textId="7B4CD676" w:rsidR="000E715C" w:rsidRPr="00056D6E" w:rsidRDefault="00D13B88" w:rsidP="00BC1C72">
      <w:pPr>
        <w:pStyle w:val="papersubtitle"/>
      </w:pPr>
      <w:r>
        <w:t>(</w:t>
      </w:r>
      <w:r>
        <w:rPr>
          <w:i/>
          <w:iCs/>
        </w:rPr>
        <w:t xml:space="preserve">Building Crack </w:t>
      </w:r>
      <w:r w:rsidR="00593B6A">
        <w:rPr>
          <w:i/>
          <w:iCs/>
        </w:rPr>
        <w:t xml:space="preserve">Image </w:t>
      </w:r>
      <w:r w:rsidR="00433D01">
        <w:rPr>
          <w:i/>
          <w:iCs/>
        </w:rPr>
        <w:t xml:space="preserve">Classification </w:t>
      </w:r>
      <w:r>
        <w:rPr>
          <w:i/>
          <w:iCs/>
        </w:rPr>
        <w:t xml:space="preserve">Using </w:t>
      </w:r>
      <w:r w:rsidRPr="00B268F1">
        <w:rPr>
          <w:i/>
          <w:iCs/>
        </w:rPr>
        <w:t>Convolution Neural Network</w:t>
      </w:r>
      <w:r>
        <w:rPr>
          <w:i/>
          <w:iCs/>
        </w:rPr>
        <w:t xml:space="preserve"> Method</w:t>
      </w:r>
      <w:r w:rsidR="000E715C" w:rsidRPr="00056D6E">
        <w:t>)</w:t>
      </w:r>
    </w:p>
    <w:p w14:paraId="19B9273F" w14:textId="04EF8B78" w:rsidR="00615ADF" w:rsidRPr="00056D6E" w:rsidRDefault="00683333" w:rsidP="00BC1C72">
      <w:pPr>
        <w:pStyle w:val="Author"/>
        <w:spacing w:before="240"/>
        <w:rPr>
          <w:rFonts w:eastAsia="Times New Roman"/>
        </w:rPr>
      </w:pPr>
      <w:r>
        <w:t xml:space="preserve">Aditya Perwira Joan </w:t>
      </w:r>
      <w:proofErr w:type="spellStart"/>
      <w:r>
        <w:t>Dwitama</w:t>
      </w:r>
      <w:proofErr w:type="spellEnd"/>
      <w:r w:rsidR="00615ADF" w:rsidRPr="00056D6E">
        <w:t xml:space="preserve">, </w:t>
      </w:r>
      <w:r>
        <w:t xml:space="preserve">I Gede </w:t>
      </w:r>
      <w:proofErr w:type="spellStart"/>
      <w:r>
        <w:t>Pasek</w:t>
      </w:r>
      <w:proofErr w:type="spellEnd"/>
      <w:r>
        <w:t xml:space="preserve"> Suta Wijaya</w:t>
      </w:r>
      <w:r w:rsidR="00615ADF" w:rsidRPr="00056D6E">
        <w:t>,</w:t>
      </w:r>
      <w:r w:rsidR="00615ADF" w:rsidRPr="00056D6E">
        <w:rPr>
          <w:rFonts w:eastAsia="Times New Roman"/>
        </w:rPr>
        <w:t xml:space="preserve"> </w:t>
      </w:r>
      <w:r w:rsidR="00DA35EB" w:rsidRPr="00DA35EB">
        <w:t xml:space="preserve">Ida Bagus </w:t>
      </w:r>
      <w:proofErr w:type="spellStart"/>
      <w:r w:rsidR="00DA35EB" w:rsidRPr="00DA35EB">
        <w:t>Ketut</w:t>
      </w:r>
      <w:proofErr w:type="spellEnd"/>
      <w:r w:rsidR="00DA35EB" w:rsidRPr="00DA35EB">
        <w:t xml:space="preserve"> </w:t>
      </w:r>
      <w:proofErr w:type="spellStart"/>
      <w:r w:rsidR="00DA35EB" w:rsidRPr="00DA35EB">
        <w:t>Widiartha</w:t>
      </w:r>
      <w:proofErr w:type="spellEnd"/>
    </w:p>
    <w:p w14:paraId="6F235355" w14:textId="48A7C966" w:rsidR="00615ADF" w:rsidRPr="00056D6E" w:rsidRDefault="00615ADF" w:rsidP="00BC1C72">
      <w:pPr>
        <w:pStyle w:val="Affiliation"/>
        <w:rPr>
          <w:rFonts w:eastAsia="Times New Roman"/>
        </w:rPr>
      </w:pPr>
      <w:proofErr w:type="spellStart"/>
      <w:r w:rsidRPr="00056D6E">
        <w:rPr>
          <w:rFonts w:eastAsia="Times New Roman"/>
        </w:rPr>
        <w:t>D</w:t>
      </w:r>
      <w:r w:rsidRPr="00056D6E">
        <w:t>ept</w:t>
      </w:r>
      <w:proofErr w:type="spellEnd"/>
      <w:r w:rsidR="00220146" w:rsidRPr="00056D6E">
        <w:t xml:space="preserve"> Informatics Engineering, </w:t>
      </w:r>
      <w:r w:rsidR="00683333">
        <w:t>Faculty of engineering, University of Mataram</w:t>
      </w:r>
    </w:p>
    <w:p w14:paraId="0C54EB0A" w14:textId="336DF2EB" w:rsidR="00615ADF" w:rsidRPr="00056D6E" w:rsidRDefault="00220146" w:rsidP="00BC1C72">
      <w:pPr>
        <w:pStyle w:val="Affiliation"/>
      </w:pPr>
      <w:r w:rsidRPr="00056D6E">
        <w:rPr>
          <w:rFonts w:eastAsia="Times New Roman"/>
        </w:rPr>
        <w:t>Jl. Majapahit 62, Mataram, Lombok NTB</w:t>
      </w:r>
      <w:r w:rsidR="005F7921" w:rsidRPr="00056D6E">
        <w:rPr>
          <w:rFonts w:eastAsia="Times New Roman"/>
        </w:rPr>
        <w:t>, INDONESIA</w:t>
      </w:r>
      <w:r w:rsidR="00615ADF" w:rsidRPr="00056D6E">
        <w:rPr>
          <w:rFonts w:eastAsia="Times New Roman"/>
          <w:i/>
          <w:iCs/>
        </w:rPr>
        <w:t xml:space="preserve"> </w:t>
      </w:r>
    </w:p>
    <w:p w14:paraId="30C98513" w14:textId="24CD9CF2" w:rsidR="00615ADF" w:rsidRPr="00056D6E" w:rsidRDefault="00615ADF" w:rsidP="00BC1C72">
      <w:pPr>
        <w:pStyle w:val="Affiliation"/>
      </w:pPr>
      <w:r w:rsidRPr="00056D6E">
        <w:rPr>
          <w:i/>
          <w:iCs/>
        </w:rPr>
        <w:t xml:space="preserve">Email: </w:t>
      </w:r>
      <w:r w:rsidR="00683333">
        <w:t>aditjd</w:t>
      </w:r>
      <w:r w:rsidR="009D3D02">
        <w:t>@gmail.com,</w:t>
      </w:r>
      <w:r w:rsidR="008C6C66">
        <w:rPr>
          <w:i/>
          <w:iCs/>
        </w:rPr>
        <w:t xml:space="preserve"> </w:t>
      </w:r>
      <w:r w:rsidR="008C6C66">
        <w:rPr>
          <w:iCs/>
        </w:rPr>
        <w:t>[</w:t>
      </w:r>
      <w:proofErr w:type="spellStart"/>
      <w:r w:rsidR="00683333">
        <w:t>gpsutawijaya</w:t>
      </w:r>
      <w:proofErr w:type="spellEnd"/>
      <w:r w:rsidRPr="00056D6E">
        <w:t xml:space="preserve">, </w:t>
      </w:r>
      <w:proofErr w:type="spellStart"/>
      <w:r w:rsidR="00683333">
        <w:t>widi</w:t>
      </w:r>
      <w:proofErr w:type="spellEnd"/>
      <w:r w:rsidRPr="008C6C66">
        <w:t>]</w:t>
      </w:r>
      <w:r w:rsidRPr="00056D6E">
        <w:t>@unram.ac.id</w:t>
      </w:r>
    </w:p>
    <w:p w14:paraId="0FFEF7E3" w14:textId="77777777" w:rsidR="00DD07B5" w:rsidRPr="00056D6E" w:rsidRDefault="00DD07B5" w:rsidP="00BC1C72">
      <w:pPr>
        <w:sectPr w:rsidR="00DD07B5" w:rsidRPr="00056D6E" w:rsidSect="00DD07B5">
          <w:type w:val="continuous"/>
          <w:pgSz w:w="11906" w:h="16838" w:code="9"/>
          <w:pgMar w:top="1701" w:right="851" w:bottom="1588" w:left="1418" w:header="720" w:footer="720" w:gutter="0"/>
          <w:cols w:space="340"/>
          <w:docGrid w:linePitch="360"/>
        </w:sectPr>
      </w:pPr>
    </w:p>
    <w:p w14:paraId="437872DE" w14:textId="77777777" w:rsidR="000E715C" w:rsidRPr="00056D6E" w:rsidRDefault="000E715C" w:rsidP="00BC1C72"/>
    <w:p w14:paraId="7EDB7959" w14:textId="77777777" w:rsidR="000E715C" w:rsidRPr="00056D6E" w:rsidRDefault="000E715C" w:rsidP="00BC1C72">
      <w:pPr>
        <w:sectPr w:rsidR="000E715C" w:rsidRPr="00056D6E" w:rsidSect="008D222F">
          <w:type w:val="continuous"/>
          <w:pgSz w:w="11906" w:h="16838" w:code="9"/>
          <w:pgMar w:top="1701" w:right="851" w:bottom="1588" w:left="1418" w:header="720" w:footer="720" w:gutter="0"/>
          <w:cols w:num="2" w:space="340"/>
          <w:docGrid w:linePitch="360"/>
        </w:sectPr>
      </w:pPr>
    </w:p>
    <w:p w14:paraId="5A17A555" w14:textId="6FC0F41C" w:rsidR="008A4EF9" w:rsidRDefault="00B8217C" w:rsidP="00BC1C72">
      <w:pPr>
        <w:pStyle w:val="Abstract"/>
        <w:rPr>
          <w:i/>
          <w:iCs/>
        </w:rPr>
      </w:pPr>
      <w:r w:rsidRPr="00B8217C">
        <w:rPr>
          <w:i/>
          <w:iCs/>
        </w:rPr>
        <w:lastRenderedPageBreak/>
        <w:t xml:space="preserve">The earthquake that shakes Lombok Island in 2018 has left the impact of building damage. The damage can be classified into 3 categories, namely light, medium, and heavy.  Indicators of the damage can be analyzed based on its cracks. However, to classifying building cracks conventionally, we need the involvement of experts. So to get them we must spend money and time. The world development of </w:t>
      </w:r>
      <w:r w:rsidRPr="00B268F1">
        <w:rPr>
          <w:i/>
          <w:iCs/>
        </w:rPr>
        <w:t>machine learning</w:t>
      </w:r>
      <w:r w:rsidRPr="00B8217C">
        <w:rPr>
          <w:i/>
          <w:iCs/>
        </w:rPr>
        <w:t xml:space="preserve"> has found a new method to classify an image, namely </w:t>
      </w:r>
      <w:r w:rsidRPr="00B268F1">
        <w:rPr>
          <w:i/>
          <w:iCs/>
        </w:rPr>
        <w:t>Convolution Neural Network</w:t>
      </w:r>
      <w:r w:rsidRPr="00B8217C">
        <w:rPr>
          <w:i/>
          <w:iCs/>
        </w:rPr>
        <w:t xml:space="preserve"> (CNN). CNN works with 2 main layers, convolution layer, and neural network layer. In this research, a pattern recognition model will be sought to classifying building cracks after the Lombok earthquake using CNN. And then, the model that founded can be classifying building’s cracks after Lombok earthquake to light’s crack, medium’s cracks, and heavy’s cracks with 100% of training accuracy and 88,030% of testing accuracy.</w:t>
      </w:r>
    </w:p>
    <w:p w14:paraId="46AA721B" w14:textId="4BF9557B" w:rsidR="000E715C" w:rsidRPr="00056D6E" w:rsidRDefault="00220146" w:rsidP="00BC1C72">
      <w:pPr>
        <w:pStyle w:val="Abstract"/>
        <w:rPr>
          <w:i/>
        </w:rPr>
      </w:pPr>
      <w:r w:rsidRPr="00056D6E">
        <w:rPr>
          <w:i/>
        </w:rPr>
        <w:t>Key words</w:t>
      </w:r>
      <w:r w:rsidRPr="00056D6E">
        <w:rPr>
          <w:rFonts w:eastAsia="Times New Roman"/>
        </w:rPr>
        <w:t xml:space="preserve">: </w:t>
      </w:r>
      <w:r w:rsidR="00B17B19" w:rsidRPr="00D635E7">
        <w:rPr>
          <w:rFonts w:eastAsia="Times New Roman"/>
          <w:i/>
        </w:rPr>
        <w:t>building crack</w:t>
      </w:r>
      <w:r w:rsidR="000E715C" w:rsidRPr="00D635E7">
        <w:rPr>
          <w:i/>
        </w:rPr>
        <w:t>,</w:t>
      </w:r>
      <w:r w:rsidR="000E715C" w:rsidRPr="00D635E7">
        <w:rPr>
          <w:rFonts w:eastAsia="Times New Roman"/>
          <w:i/>
        </w:rPr>
        <w:t xml:space="preserve"> </w:t>
      </w:r>
      <w:r w:rsidR="00B17B19" w:rsidRPr="00D635E7">
        <w:rPr>
          <w:i/>
        </w:rPr>
        <w:t>convolution, CNN</w:t>
      </w:r>
      <w:r w:rsidR="000E715C" w:rsidRPr="00D635E7">
        <w:rPr>
          <w:i/>
        </w:rPr>
        <w:t>,</w:t>
      </w:r>
      <w:r w:rsidR="000E715C" w:rsidRPr="00D635E7">
        <w:rPr>
          <w:rFonts w:eastAsia="Times New Roman"/>
          <w:i/>
        </w:rPr>
        <w:t xml:space="preserve"> </w:t>
      </w:r>
      <w:r w:rsidR="00B17B19" w:rsidRPr="00D635E7">
        <w:rPr>
          <w:i/>
        </w:rPr>
        <w:t>image</w:t>
      </w:r>
      <w:r w:rsidR="000E715C" w:rsidRPr="00D635E7">
        <w:rPr>
          <w:i/>
        </w:rPr>
        <w:t>.</w:t>
      </w:r>
      <w:r w:rsidR="0028228C" w:rsidRPr="00056D6E">
        <w:t xml:space="preserve"> </w:t>
      </w:r>
    </w:p>
    <w:p w14:paraId="13E84516" w14:textId="2C5120F9" w:rsidR="000E715C" w:rsidRPr="00056D6E" w:rsidRDefault="000E715C" w:rsidP="00BC1C72">
      <w:pPr>
        <w:pStyle w:val="Heading1"/>
      </w:pPr>
      <w:r w:rsidRPr="00056D6E">
        <w:t>Introduction</w:t>
      </w:r>
    </w:p>
    <w:p w14:paraId="73F9408B" w14:textId="35B22E97" w:rsidR="00D24B71" w:rsidRPr="00D24B71" w:rsidRDefault="00D24B71" w:rsidP="00BC1C72">
      <w:pPr>
        <w:pStyle w:val="BodyText"/>
        <w:rPr>
          <w:rFonts w:eastAsia="Times New Roman"/>
          <w:spacing w:val="0"/>
        </w:rPr>
      </w:pPr>
      <w:r>
        <w:rPr>
          <w:rFonts w:eastAsia="Times New Roman"/>
          <w:spacing w:val="0"/>
        </w:rPr>
        <w:t>Secara geografis, Indonesia merupakan negara yang diapit oleh 3 lempeng tektonik bumi yaitu lempeng Indo-au</w:t>
      </w:r>
      <w:r w:rsidR="00B268F1">
        <w:rPr>
          <w:rFonts w:eastAsia="Times New Roman"/>
          <w:spacing w:val="0"/>
        </w:rPr>
        <w:t>s</w:t>
      </w:r>
      <w:r>
        <w:rPr>
          <w:rFonts w:eastAsia="Times New Roman"/>
          <w:spacing w:val="0"/>
        </w:rPr>
        <w:t>tralia, Eurasia, dan Pasifik. Hal ini membuat wilayah Indonesia sangat rentang terhadap terjadinya bencana alam gempa bumi</w:t>
      </w:r>
      <w:r w:rsidR="00A20B9F">
        <w:rPr>
          <w:rFonts w:eastAsia="Times New Roman"/>
          <w:spacing w:val="0"/>
        </w:rPr>
        <w:t xml:space="preserve"> </w:t>
      </w:r>
      <w:r w:rsidR="00A20B9F">
        <w:rPr>
          <w:rFonts w:eastAsia="Times New Roman"/>
          <w:spacing w:val="0"/>
        </w:rPr>
        <w:fldChar w:fldCharType="begin" w:fldLock="1"/>
      </w:r>
      <w:r w:rsidR="00A20B9F">
        <w:rPr>
          <w:rFonts w:eastAsia="Times New Roman"/>
          <w:spacing w:val="0"/>
        </w:rPr>
        <w:instrText>ADDIN CSL_CITATION {"citationItems":[{"id":"ITEM-1","itemData":{"author":[{"dropping-particle":"","family":"Mulianingsih","given":"Ferani","non-dropping-particle":"","parse-names":false,"suffix":""}],"id":"ITEM-1","issued":{"date-parts":[["2018"]]},"title":"Pendalaman Materi Letak ( Astronomis dan Geografis) serta Dampaknya Bagi Kehidupan Sosial; Ekonomi; Iklim dan Musim","type":"report"},"uris":["http://www.mendeley.com/documents/?uuid=5a23664d-b87e-4ced-9ec6-8e3fcebc97c6"]}],"mendeley":{"formattedCitation":"[1]","plainTextFormattedCitation":"[1]","previouslyFormattedCitation":"[1]"},"properties":{"noteIndex":0},"schema":"https://github.com/citation-style-language/schema/raw/master/csl-citation.json"}</w:instrText>
      </w:r>
      <w:r w:rsidR="00A20B9F">
        <w:rPr>
          <w:rFonts w:eastAsia="Times New Roman"/>
          <w:spacing w:val="0"/>
        </w:rPr>
        <w:fldChar w:fldCharType="separate"/>
      </w:r>
      <w:r w:rsidR="00A20B9F" w:rsidRPr="00A20B9F">
        <w:rPr>
          <w:rFonts w:eastAsia="Times New Roman"/>
          <w:noProof/>
          <w:spacing w:val="0"/>
        </w:rPr>
        <w:t>[1]</w:t>
      </w:r>
      <w:r w:rsidR="00A20B9F">
        <w:rPr>
          <w:rFonts w:eastAsia="Times New Roman"/>
          <w:spacing w:val="0"/>
        </w:rPr>
        <w:fldChar w:fldCharType="end"/>
      </w:r>
      <w:r w:rsidRPr="00D24B71">
        <w:rPr>
          <w:rFonts w:eastAsia="Times New Roman"/>
          <w:spacing w:val="0"/>
        </w:rPr>
        <w:t>.</w:t>
      </w:r>
    </w:p>
    <w:p w14:paraId="3C2E1633" w14:textId="56E6CEA3" w:rsidR="00D24B71" w:rsidRPr="00D24B71" w:rsidRDefault="00D24B71" w:rsidP="00BC1C72">
      <w:pPr>
        <w:pStyle w:val="BodyText"/>
        <w:rPr>
          <w:rFonts w:eastAsia="Times New Roman"/>
          <w:spacing w:val="0"/>
        </w:rPr>
      </w:pPr>
      <w:r w:rsidRPr="00D24B71">
        <w:rPr>
          <w:rFonts w:eastAsia="Times New Roman"/>
          <w:spacing w:val="0"/>
        </w:rPr>
        <w:t xml:space="preserve">Salah satu fenomena gempa bumi dahsyat sampai menembus 7 Skala Richter telah mengguncang masyarakat Lombok pada tanggal 5 Agustus 2018. Kepala BMKG </w:t>
      </w:r>
      <w:proofErr w:type="spellStart"/>
      <w:r w:rsidRPr="00D24B71">
        <w:rPr>
          <w:rFonts w:eastAsia="Times New Roman"/>
          <w:spacing w:val="0"/>
        </w:rPr>
        <w:t>Dwikorita</w:t>
      </w:r>
      <w:proofErr w:type="spellEnd"/>
      <w:r w:rsidRPr="00D24B71">
        <w:rPr>
          <w:rFonts w:eastAsia="Times New Roman"/>
          <w:spacing w:val="0"/>
        </w:rPr>
        <w:t xml:space="preserve"> </w:t>
      </w:r>
      <w:proofErr w:type="spellStart"/>
      <w:r w:rsidRPr="00D24B71">
        <w:rPr>
          <w:rFonts w:eastAsia="Times New Roman"/>
          <w:spacing w:val="0"/>
        </w:rPr>
        <w:t>Karnawati</w:t>
      </w:r>
      <w:proofErr w:type="spellEnd"/>
      <w:r w:rsidRPr="00D24B71">
        <w:rPr>
          <w:rFonts w:eastAsia="Times New Roman"/>
          <w:spacing w:val="0"/>
        </w:rPr>
        <w:t xml:space="preserve"> ketika berada di Lombok menyampaikan bahwa gempa yang mengguncang daerah Lombok hingga tanggal 9 Agustus 2018 pagi berjumlah 344 kali dimana 17 diantaranya berkekuatan di atas 3 Skala Richter dirasakan oleh manusia. Rentetan gempa tersebut berdampak pada kerusakan bangunan di wilayah Lombok teru</w:t>
      </w:r>
      <w:r w:rsidR="00A20B9F">
        <w:rPr>
          <w:rFonts w:eastAsia="Times New Roman"/>
          <w:spacing w:val="0"/>
        </w:rPr>
        <w:t xml:space="preserve">tama di wilayah Lombok Utara </w:t>
      </w:r>
      <w:r w:rsidR="00A20B9F">
        <w:rPr>
          <w:rFonts w:eastAsia="Times New Roman"/>
          <w:spacing w:val="0"/>
        </w:rPr>
        <w:fldChar w:fldCharType="begin" w:fldLock="1"/>
      </w:r>
      <w:r w:rsidR="00A20B9F">
        <w:rPr>
          <w:rFonts w:eastAsia="Times New Roman"/>
          <w:spacing w:val="0"/>
        </w:rPr>
        <w:instrText>ADDIN CSL_CITATION {"citationItems":[{"id":"ITEM-1","itemData":{"author":[{"dropping-particle":"","family":"Sutrisno","given":"Try","non-dropping-particle":"","parse-names":false,"suffix":""}],"container-title":"tribunManado.co.id","id":"ITEM-1","issued":{"date-parts":[["2018"]]},"title":"Gempa Lombok - Catatan BMKG Terjadi Gempa di Lombok Dengan Jumlah Mengejutkan","type":"article-newspaper"},"uris":["http://www.mendeley.com/documents/?uuid=3d276957-aa34-4656-a21f-c5a5ddc69ea8"]}],"mendeley":{"formattedCitation":"[2]","plainTextFormattedCitation":"[2]","previouslyFormattedCitation":"[2]"},"properties":{"noteIndex":0},"schema":"https://github.com/citation-style-language/schema/raw/master/csl-citation.json"}</w:instrText>
      </w:r>
      <w:r w:rsidR="00A20B9F">
        <w:rPr>
          <w:rFonts w:eastAsia="Times New Roman"/>
          <w:spacing w:val="0"/>
        </w:rPr>
        <w:fldChar w:fldCharType="separate"/>
      </w:r>
      <w:r w:rsidR="00A20B9F" w:rsidRPr="00A20B9F">
        <w:rPr>
          <w:rFonts w:eastAsia="Times New Roman"/>
          <w:noProof/>
          <w:spacing w:val="0"/>
        </w:rPr>
        <w:t>[2]</w:t>
      </w:r>
      <w:r w:rsidR="00A20B9F">
        <w:rPr>
          <w:rFonts w:eastAsia="Times New Roman"/>
          <w:spacing w:val="0"/>
        </w:rPr>
        <w:fldChar w:fldCharType="end"/>
      </w:r>
      <w:r w:rsidRPr="00D24B71">
        <w:rPr>
          <w:rFonts w:eastAsia="Times New Roman"/>
          <w:spacing w:val="0"/>
        </w:rPr>
        <w:t xml:space="preserve">. Pemerintah dalam menanggulangi masalah ini telah mencanangkan untuk memberikan bantuan kepada masyarakat terdampak gempa bumi dalam bentuk materil. Ada 3 kategori bantuan pembangunan yang diberikan oleh pemerintah kepada masyarakat yaitu kategori untuk kerusakan ringan, sedang, dan berat. </w:t>
      </w:r>
    </w:p>
    <w:p w14:paraId="4F166630" w14:textId="77777777" w:rsidR="00D24B71" w:rsidRPr="00D24B71" w:rsidRDefault="00D24B71" w:rsidP="00BC1C72">
      <w:pPr>
        <w:pStyle w:val="BodyText"/>
        <w:rPr>
          <w:rFonts w:eastAsia="Times New Roman"/>
          <w:spacing w:val="0"/>
        </w:rPr>
      </w:pPr>
      <w:r w:rsidRPr="00D24B71">
        <w:rPr>
          <w:rFonts w:eastAsia="Times New Roman"/>
          <w:spacing w:val="0"/>
        </w:rPr>
        <w:t xml:space="preserve">Penentuan kategori ini tentunya membutuhkan pendataan terlebih dahulu oleh pihak-pihak terkait. Pendataan bangunan yang rusak dilakukan secara manual dengan terjun langsung ke wilayah terdampak gempa </w:t>
      </w:r>
      <w:r w:rsidRPr="00D24B71">
        <w:rPr>
          <w:rFonts w:eastAsia="Times New Roman"/>
          <w:spacing w:val="0"/>
        </w:rPr>
        <w:lastRenderedPageBreak/>
        <w:t>untuk melihat kondisi bangunannya. Cara ini tentunya membutuhkan tenaga ahli yang banyak mengingat wilayah terdampak gempa tidaklah kecil. Selain itu, butuh pengalaman dan pelatihan terlebih dahulu untuk para relawan atau petugas yang melakukan pendataan bangunan sehingga memakan waktu untuk prosesnya.</w:t>
      </w:r>
    </w:p>
    <w:p w14:paraId="295B1A1A" w14:textId="77777777" w:rsidR="00D24B71" w:rsidRPr="00D24B71" w:rsidRDefault="00D24B71" w:rsidP="00BC1C72">
      <w:pPr>
        <w:pStyle w:val="BodyText"/>
        <w:rPr>
          <w:rFonts w:eastAsia="Times New Roman"/>
          <w:spacing w:val="0"/>
        </w:rPr>
      </w:pPr>
      <w:r w:rsidRPr="00D24B71">
        <w:rPr>
          <w:rFonts w:eastAsia="Times New Roman"/>
          <w:spacing w:val="0"/>
        </w:rPr>
        <w:t xml:space="preserve">Seiring perjalanan waktu, perkembangan teknologi kian semakin berkembang terutama dalam bidang </w:t>
      </w:r>
      <w:r w:rsidRPr="00B268F1">
        <w:rPr>
          <w:rFonts w:eastAsia="Times New Roman"/>
          <w:i/>
          <w:spacing w:val="0"/>
        </w:rPr>
        <w:t>machine learning</w:t>
      </w:r>
      <w:r w:rsidRPr="00D24B71">
        <w:rPr>
          <w:rFonts w:eastAsia="Times New Roman"/>
          <w:spacing w:val="0"/>
        </w:rPr>
        <w:t xml:space="preserve"> untuk melakukan klasifikasi. </w:t>
      </w:r>
      <w:r w:rsidRPr="00B268F1">
        <w:rPr>
          <w:rFonts w:eastAsia="Times New Roman"/>
          <w:i/>
          <w:spacing w:val="0"/>
        </w:rPr>
        <w:t>Machine learning</w:t>
      </w:r>
      <w:r w:rsidRPr="00D24B71">
        <w:rPr>
          <w:rFonts w:eastAsia="Times New Roman"/>
          <w:spacing w:val="0"/>
        </w:rPr>
        <w:t xml:space="preserve"> bertransformasi menjadi </w:t>
      </w:r>
      <w:r w:rsidRPr="00B268F1">
        <w:rPr>
          <w:rFonts w:eastAsia="Times New Roman"/>
          <w:i/>
          <w:spacing w:val="0"/>
        </w:rPr>
        <w:t>deep learning</w:t>
      </w:r>
      <w:r w:rsidRPr="00D24B71">
        <w:rPr>
          <w:rFonts w:eastAsia="Times New Roman"/>
          <w:spacing w:val="0"/>
        </w:rPr>
        <w:t xml:space="preserve"> dengan melakukan pembelajaran lebih mendalam lagi terhadap data. </w:t>
      </w:r>
      <w:r w:rsidRPr="00B268F1">
        <w:rPr>
          <w:rFonts w:eastAsia="Times New Roman"/>
          <w:i/>
          <w:spacing w:val="0"/>
        </w:rPr>
        <w:t>Deep learning</w:t>
      </w:r>
      <w:r w:rsidRPr="00D24B71">
        <w:rPr>
          <w:rFonts w:eastAsia="Times New Roman"/>
          <w:spacing w:val="0"/>
        </w:rPr>
        <w:t xml:space="preserve"> memanfaatkan </w:t>
      </w:r>
      <w:r w:rsidRPr="00B268F1">
        <w:rPr>
          <w:rFonts w:eastAsia="Times New Roman"/>
          <w:i/>
          <w:spacing w:val="0"/>
        </w:rPr>
        <w:t>Graphical processor unit</w:t>
      </w:r>
      <w:r w:rsidRPr="00D24B71">
        <w:rPr>
          <w:rFonts w:eastAsia="Times New Roman"/>
          <w:spacing w:val="0"/>
        </w:rPr>
        <w:t xml:space="preserve"> (GPU) untuk mempercepat proses pembelajaran. Hal ini dikarenakan proses </w:t>
      </w:r>
      <w:r w:rsidRPr="00B268F1">
        <w:rPr>
          <w:rFonts w:eastAsia="Times New Roman"/>
          <w:i/>
          <w:spacing w:val="0"/>
        </w:rPr>
        <w:t>deep learning</w:t>
      </w:r>
      <w:r w:rsidRPr="00D24B71">
        <w:rPr>
          <w:rFonts w:eastAsia="Times New Roman"/>
          <w:spacing w:val="0"/>
        </w:rPr>
        <w:t xml:space="preserve"> membutuhkan waktu lama karena kedalaman layer yang diterapkan. </w:t>
      </w:r>
      <w:r w:rsidRPr="00B268F1">
        <w:rPr>
          <w:rFonts w:eastAsia="Times New Roman"/>
          <w:i/>
          <w:spacing w:val="0"/>
        </w:rPr>
        <w:t>Deep learning</w:t>
      </w:r>
      <w:r w:rsidRPr="00D24B71">
        <w:rPr>
          <w:rFonts w:eastAsia="Times New Roman"/>
          <w:spacing w:val="0"/>
        </w:rPr>
        <w:t xml:space="preserve"> dapat diimplementasikan untuk melakukan pengenalan terhadap objek citra, suara, dan teks. </w:t>
      </w:r>
      <w:r w:rsidRPr="00B268F1">
        <w:rPr>
          <w:rFonts w:eastAsia="Times New Roman"/>
          <w:i/>
          <w:spacing w:val="0"/>
        </w:rPr>
        <w:t>Deep learning</w:t>
      </w:r>
      <w:r w:rsidRPr="00D24B71">
        <w:rPr>
          <w:rFonts w:eastAsia="Times New Roman"/>
          <w:spacing w:val="0"/>
        </w:rPr>
        <w:t xml:space="preserve"> memiliki satu metode yang dapat digunakan untuk kasus pengenalan citra atau image classification yaitu metode </w:t>
      </w:r>
      <w:r w:rsidRPr="00B268F1">
        <w:rPr>
          <w:rFonts w:eastAsia="Times New Roman"/>
          <w:i/>
          <w:spacing w:val="0"/>
        </w:rPr>
        <w:t>convolution neural network</w:t>
      </w:r>
      <w:r w:rsidRPr="00D24B71">
        <w:rPr>
          <w:rFonts w:eastAsia="Times New Roman"/>
          <w:spacing w:val="0"/>
        </w:rPr>
        <w:t>.</w:t>
      </w:r>
    </w:p>
    <w:p w14:paraId="2705290B" w14:textId="3FDE92F0" w:rsidR="00D24B71" w:rsidRPr="00D24B71" w:rsidRDefault="00D24B71" w:rsidP="00BC1C72">
      <w:pPr>
        <w:pStyle w:val="BodyText"/>
        <w:rPr>
          <w:rFonts w:eastAsia="Times New Roman"/>
          <w:spacing w:val="0"/>
        </w:rPr>
      </w:pPr>
      <w:r w:rsidRPr="00D24B71">
        <w:rPr>
          <w:rFonts w:eastAsia="Times New Roman"/>
          <w:spacing w:val="0"/>
        </w:rPr>
        <w:t xml:space="preserve">Metode </w:t>
      </w:r>
      <w:r w:rsidRPr="00B268F1">
        <w:rPr>
          <w:rFonts w:eastAsia="Times New Roman"/>
          <w:i/>
          <w:spacing w:val="0"/>
        </w:rPr>
        <w:t>convolution neural network</w:t>
      </w:r>
      <w:r w:rsidRPr="00D24B71">
        <w:rPr>
          <w:rFonts w:eastAsia="Times New Roman"/>
          <w:spacing w:val="0"/>
        </w:rPr>
        <w:t xml:space="preserve"> (CNN) merupakan metode klasifikasi dengan memberikan label pada saat melakukan pembelajaran atau tergolong ke dalam </w:t>
      </w:r>
      <w:r w:rsidRPr="00B268F1">
        <w:rPr>
          <w:rFonts w:eastAsia="Times New Roman"/>
          <w:i/>
          <w:spacing w:val="0"/>
        </w:rPr>
        <w:t>supervised learning</w:t>
      </w:r>
      <w:r w:rsidRPr="00D24B71">
        <w:rPr>
          <w:rFonts w:eastAsia="Times New Roman"/>
          <w:spacing w:val="0"/>
        </w:rPr>
        <w:t>. Secara umum, CNN memilki dua bua</w:t>
      </w:r>
      <w:r w:rsidR="00B268F1">
        <w:rPr>
          <w:rFonts w:eastAsia="Times New Roman"/>
          <w:spacing w:val="0"/>
        </w:rPr>
        <w:t>h</w:t>
      </w:r>
      <w:r w:rsidRPr="00D24B71">
        <w:rPr>
          <w:rFonts w:eastAsia="Times New Roman"/>
          <w:spacing w:val="0"/>
        </w:rPr>
        <w:t xml:space="preserve"> layer dalam model pengenalan </w:t>
      </w:r>
      <w:proofErr w:type="spellStart"/>
      <w:r w:rsidRPr="00D24B71">
        <w:rPr>
          <w:rFonts w:eastAsia="Times New Roman"/>
          <w:spacing w:val="0"/>
        </w:rPr>
        <w:t>polanya</w:t>
      </w:r>
      <w:proofErr w:type="spellEnd"/>
      <w:r w:rsidRPr="00D24B71">
        <w:rPr>
          <w:rFonts w:eastAsia="Times New Roman"/>
          <w:spacing w:val="0"/>
        </w:rPr>
        <w:t xml:space="preserve"> yaitu layer ekstraksi fitur dan layer klasifikasi. Layer ekstraksi fitur terdiri dari layer konvolusi dan layer klasifikas</w:t>
      </w:r>
      <w:r w:rsidR="00B268F1">
        <w:rPr>
          <w:rFonts w:eastAsia="Times New Roman"/>
          <w:spacing w:val="0"/>
        </w:rPr>
        <w:t xml:space="preserve">i terdiri dari layer </w:t>
      </w:r>
      <w:r w:rsidR="00B268F1" w:rsidRPr="00B268F1">
        <w:rPr>
          <w:rFonts w:eastAsia="Times New Roman"/>
          <w:i/>
          <w:spacing w:val="0"/>
        </w:rPr>
        <w:t>multi</w:t>
      </w:r>
      <w:r w:rsidRPr="00B268F1">
        <w:rPr>
          <w:rFonts w:eastAsia="Times New Roman"/>
          <w:i/>
          <w:spacing w:val="0"/>
        </w:rPr>
        <w:t>layer</w:t>
      </w:r>
      <w:r w:rsidRPr="00D24B71">
        <w:rPr>
          <w:rFonts w:eastAsia="Times New Roman"/>
          <w:spacing w:val="0"/>
        </w:rPr>
        <w:t xml:space="preserve"> </w:t>
      </w:r>
      <w:r w:rsidRPr="00B268F1">
        <w:rPr>
          <w:rFonts w:eastAsia="Times New Roman"/>
          <w:i/>
          <w:spacing w:val="0"/>
        </w:rPr>
        <w:t>perceptron</w:t>
      </w:r>
      <w:r w:rsidRPr="00D24B71">
        <w:rPr>
          <w:rFonts w:eastAsia="Times New Roman"/>
          <w:spacing w:val="0"/>
        </w:rPr>
        <w:t xml:space="preserve">. Pada tahun 2012, Alex </w:t>
      </w:r>
      <w:proofErr w:type="spellStart"/>
      <w:r w:rsidRPr="00D24B71">
        <w:rPr>
          <w:rFonts w:eastAsia="Times New Roman"/>
          <w:spacing w:val="0"/>
        </w:rPr>
        <w:t>Krizhevsky</w:t>
      </w:r>
      <w:proofErr w:type="spellEnd"/>
      <w:r w:rsidRPr="00D24B71">
        <w:rPr>
          <w:rFonts w:eastAsia="Times New Roman"/>
          <w:spacing w:val="0"/>
        </w:rPr>
        <w:t xml:space="preserve"> dengan penerapan CNN miliknya berhasil menjuarai kompetisi </w:t>
      </w:r>
      <w:proofErr w:type="spellStart"/>
      <w:r w:rsidRPr="00D24B71">
        <w:rPr>
          <w:rFonts w:eastAsia="Times New Roman"/>
          <w:spacing w:val="0"/>
        </w:rPr>
        <w:t>ImageNet</w:t>
      </w:r>
      <w:proofErr w:type="spellEnd"/>
      <w:r w:rsidRPr="00D24B71">
        <w:rPr>
          <w:rFonts w:eastAsia="Times New Roman"/>
          <w:spacing w:val="0"/>
        </w:rPr>
        <w:t xml:space="preserve"> Large Scale Visual Recognition Challenge 2012. Prestasi tersebut menjadi momen pembuktian bahwa metode </w:t>
      </w:r>
      <w:r w:rsidRPr="00B268F1">
        <w:rPr>
          <w:rFonts w:eastAsia="Times New Roman"/>
          <w:i/>
          <w:spacing w:val="0"/>
        </w:rPr>
        <w:t>Deep Learning</w:t>
      </w:r>
      <w:r w:rsidRPr="00D24B71">
        <w:rPr>
          <w:rFonts w:eastAsia="Times New Roman"/>
          <w:spacing w:val="0"/>
        </w:rPr>
        <w:t>, khususnya CNN. Metode CNN terbukti berhasil</w:t>
      </w:r>
      <w:r>
        <w:rPr>
          <w:rFonts w:eastAsia="Times New Roman"/>
          <w:spacing w:val="0"/>
        </w:rPr>
        <w:t xml:space="preserve"> </w:t>
      </w:r>
      <w:r w:rsidRPr="00D24B71">
        <w:rPr>
          <w:rFonts w:eastAsia="Times New Roman"/>
          <w:spacing w:val="0"/>
        </w:rPr>
        <w:t xml:space="preserve">mengungguli metode </w:t>
      </w:r>
      <w:r w:rsidRPr="00B268F1">
        <w:rPr>
          <w:rFonts w:eastAsia="Times New Roman"/>
          <w:i/>
          <w:spacing w:val="0"/>
        </w:rPr>
        <w:t>Machine Learning</w:t>
      </w:r>
      <w:r w:rsidRPr="00D24B71">
        <w:rPr>
          <w:rFonts w:eastAsia="Times New Roman"/>
          <w:spacing w:val="0"/>
        </w:rPr>
        <w:t xml:space="preserve"> lainnya seperti SVM pada kasus klasifikasi o</w:t>
      </w:r>
      <w:r w:rsidR="00A20B9F">
        <w:rPr>
          <w:rFonts w:eastAsia="Times New Roman"/>
          <w:spacing w:val="0"/>
        </w:rPr>
        <w:t xml:space="preserve">bjek pada citra </w:t>
      </w:r>
      <w:r w:rsidR="00A20B9F">
        <w:rPr>
          <w:rFonts w:eastAsia="Times New Roman"/>
          <w:spacing w:val="0"/>
        </w:rPr>
        <w:fldChar w:fldCharType="begin" w:fldLock="1"/>
      </w:r>
      <w:r w:rsidR="00A20B9F">
        <w:rPr>
          <w:rFonts w:eastAsia="Times New Roman"/>
          <w:spacing w:val="0"/>
        </w:rPr>
        <w:instrText>ADDIN CSL_CITATION {"citationItems":[{"id":"ITEM-1","itemData":{"author":[{"dropping-particle":"","family":"P","given":"I Wayan Suartika E","non-dropping-particle":"","parse-names":false,"suffix":""},{"dropping-particle":"","family":"Wijaya","given":"Arya Yudhi","non-dropping-particle":"","parse-names":false,"suffix":""},{"dropping-particle":"","family":"Soelaiman","given":"Rully","non-dropping-particle":"","parse-names":false,"suffix":""}],"container-title":"Jurnal Teknik ITS","id":"ITEM-1","issue":"1","issued":{"date-parts":[["2016"]]},"page":"A65-A69","title":"Klasifikasi Citra Menggunakan Convolutional Neural Network ( Cnn ) pada Caltech 101","type":"article-journal","volume":"5"},"uris":["http://www.mendeley.com/documents/?uuid=1326dde6-2da3-43f6-b9b9-661bf1720e07"]}],"mendeley":{"formattedCitation":"[3]","plainTextFormattedCitation":"[3]","previouslyFormattedCitation":"[3]"},"properties":{"noteIndex":0},"schema":"https://github.com/citation-style-language/schema/raw/master/csl-citation.json"}</w:instrText>
      </w:r>
      <w:r w:rsidR="00A20B9F">
        <w:rPr>
          <w:rFonts w:eastAsia="Times New Roman"/>
          <w:spacing w:val="0"/>
        </w:rPr>
        <w:fldChar w:fldCharType="separate"/>
      </w:r>
      <w:r w:rsidR="00A20B9F" w:rsidRPr="00A20B9F">
        <w:rPr>
          <w:rFonts w:eastAsia="Times New Roman"/>
          <w:noProof/>
          <w:spacing w:val="0"/>
        </w:rPr>
        <w:t>[3]</w:t>
      </w:r>
      <w:r w:rsidR="00A20B9F">
        <w:rPr>
          <w:rFonts w:eastAsia="Times New Roman"/>
          <w:spacing w:val="0"/>
        </w:rPr>
        <w:fldChar w:fldCharType="end"/>
      </w:r>
      <w:r w:rsidRPr="00D24B71">
        <w:rPr>
          <w:rFonts w:eastAsia="Times New Roman"/>
          <w:spacing w:val="0"/>
        </w:rPr>
        <w:t>.</w:t>
      </w:r>
    </w:p>
    <w:p w14:paraId="4E6CBFE0" w14:textId="06A3467A" w:rsidR="0065660B" w:rsidRPr="00056D6E" w:rsidRDefault="00D24B71" w:rsidP="00BC1C72">
      <w:pPr>
        <w:pStyle w:val="BodyText"/>
        <w:rPr>
          <w:rFonts w:eastAsia="Times New Roman"/>
          <w:spacing w:val="0"/>
        </w:rPr>
      </w:pPr>
      <w:r w:rsidRPr="00D24B71">
        <w:rPr>
          <w:rFonts w:eastAsia="Times New Roman"/>
          <w:spacing w:val="0"/>
        </w:rPr>
        <w:t>Untuk itu, penulis mengajukan sebuah penelitian untuk merancang sebuah model pembelajaran mesin (</w:t>
      </w:r>
      <w:r w:rsidRPr="00B268F1">
        <w:rPr>
          <w:rFonts w:eastAsia="Times New Roman"/>
          <w:i/>
          <w:spacing w:val="0"/>
        </w:rPr>
        <w:t>machine learning</w:t>
      </w:r>
      <w:r w:rsidRPr="00D24B71">
        <w:rPr>
          <w:rFonts w:eastAsia="Times New Roman"/>
          <w:spacing w:val="0"/>
        </w:rPr>
        <w:t xml:space="preserve">) untuk mengklasifikasikan retakan pada bangunan menggunakan metode </w:t>
      </w:r>
      <w:r w:rsidRPr="00B268F1">
        <w:rPr>
          <w:rFonts w:eastAsia="Times New Roman"/>
          <w:i/>
          <w:spacing w:val="0"/>
        </w:rPr>
        <w:t>convolution neural network</w:t>
      </w:r>
      <w:r w:rsidRPr="00D24B71">
        <w:rPr>
          <w:rFonts w:eastAsia="Times New Roman"/>
          <w:spacing w:val="0"/>
        </w:rPr>
        <w:t xml:space="preserve">. Keluaran dari penelitian diharapkan dapat menemukan model </w:t>
      </w:r>
      <w:r w:rsidRPr="00B268F1">
        <w:rPr>
          <w:rFonts w:eastAsia="Times New Roman"/>
          <w:i/>
          <w:spacing w:val="0"/>
        </w:rPr>
        <w:t>machine learning</w:t>
      </w:r>
      <w:r w:rsidRPr="00D24B71">
        <w:rPr>
          <w:rFonts w:eastAsia="Times New Roman"/>
          <w:spacing w:val="0"/>
        </w:rPr>
        <w:t xml:space="preserve"> yang pas untuk mengklasifikasikan retakan bangunan menjadi retakan ringan, sedang, dan berat</w:t>
      </w:r>
      <w:r>
        <w:rPr>
          <w:rFonts w:eastAsia="Times New Roman"/>
          <w:spacing w:val="0"/>
        </w:rPr>
        <w:t>.</w:t>
      </w:r>
    </w:p>
    <w:p w14:paraId="060E42A7" w14:textId="6C1FAC6C" w:rsidR="00CF392B" w:rsidRDefault="00CF392B" w:rsidP="00BC1C72">
      <w:pPr>
        <w:pStyle w:val="Heading1"/>
      </w:pPr>
      <w:r>
        <w:lastRenderedPageBreak/>
        <w:t>Tinjauan Pustaka</w:t>
      </w:r>
    </w:p>
    <w:p w14:paraId="11C98131" w14:textId="77777777" w:rsidR="00CF392B" w:rsidRDefault="00CF392B" w:rsidP="00BC1C72">
      <w:pPr>
        <w:pStyle w:val="BodyText"/>
        <w:rPr>
          <w:lang w:eastAsia="en-US"/>
        </w:rPr>
      </w:pPr>
      <w:r>
        <w:rPr>
          <w:lang w:eastAsia="en-US"/>
        </w:rPr>
        <w:t xml:space="preserve">Penelitian mengenai pengklasifikasian suatu citra menggunakan metode </w:t>
      </w:r>
      <w:r w:rsidRPr="00B268F1">
        <w:rPr>
          <w:i/>
          <w:lang w:eastAsia="en-US"/>
        </w:rPr>
        <w:t>convolution neural network</w:t>
      </w:r>
      <w:r>
        <w:rPr>
          <w:lang w:eastAsia="en-US"/>
        </w:rPr>
        <w:t xml:space="preserve"> sudah pernah dilakukan oleh beberapa peneliti dalam kurun waktu 2 tahun belakangan ini. Penelitian-penelitian sebelumnya </w:t>
      </w:r>
      <w:proofErr w:type="gramStart"/>
      <w:r>
        <w:rPr>
          <w:lang w:eastAsia="en-US"/>
        </w:rPr>
        <w:t>akan</w:t>
      </w:r>
      <w:proofErr w:type="gramEnd"/>
      <w:r>
        <w:rPr>
          <w:lang w:eastAsia="en-US"/>
        </w:rPr>
        <w:t xml:space="preserve"> dijadikan sebagai rujukan ketika pelaksanaan penelitian ini.</w:t>
      </w:r>
    </w:p>
    <w:p w14:paraId="7A6DF4B6" w14:textId="59CCC057" w:rsidR="00CF392B" w:rsidRDefault="00CF392B" w:rsidP="00BC1C72">
      <w:pPr>
        <w:pStyle w:val="BodyText"/>
        <w:rPr>
          <w:lang w:eastAsia="en-US"/>
        </w:rPr>
      </w:pPr>
      <w:r>
        <w:rPr>
          <w:lang w:eastAsia="en-US"/>
        </w:rPr>
        <w:t xml:space="preserve">Pada tahun 2017, dilakukan penelitian untuk mengklasifikasikan retakan pada menggunakan metode </w:t>
      </w:r>
      <w:r w:rsidR="00B268F1" w:rsidRPr="00B268F1">
        <w:rPr>
          <w:i/>
          <w:lang w:eastAsia="en-US"/>
        </w:rPr>
        <w:t>Support Vector Machine</w:t>
      </w:r>
      <w:r w:rsidR="00B268F1">
        <w:rPr>
          <w:lang w:eastAsia="en-US"/>
        </w:rPr>
        <w:t xml:space="preserve"> </w:t>
      </w:r>
      <w:r>
        <w:rPr>
          <w:lang w:eastAsia="en-US"/>
        </w:rPr>
        <w:t xml:space="preserve">(SVM). Fitur dari tiap citra yang menjadi masukan </w:t>
      </w:r>
      <w:proofErr w:type="gramStart"/>
      <w:r>
        <w:rPr>
          <w:lang w:eastAsia="en-US"/>
        </w:rPr>
        <w:t>akan</w:t>
      </w:r>
      <w:proofErr w:type="gramEnd"/>
      <w:r>
        <w:rPr>
          <w:lang w:eastAsia="en-US"/>
        </w:rPr>
        <w:t xml:space="preserve"> di ekstraksi atau ditemukan dengan menggunakan model </w:t>
      </w:r>
      <w:r w:rsidRPr="00B268F1">
        <w:rPr>
          <w:i/>
          <w:lang w:eastAsia="en-US"/>
        </w:rPr>
        <w:t>minimum rectangular cover</w:t>
      </w:r>
      <w:r w:rsidR="00B268F1">
        <w:rPr>
          <w:lang w:eastAsia="en-US"/>
        </w:rPr>
        <w:t>. Penelitian ini berhasil men</w:t>
      </w:r>
      <w:r>
        <w:rPr>
          <w:lang w:eastAsia="en-US"/>
        </w:rPr>
        <w:t>dap</w:t>
      </w:r>
      <w:r w:rsidR="0063259D">
        <w:rPr>
          <w:lang w:eastAsia="en-US"/>
        </w:rPr>
        <w:t xml:space="preserve">atkan akurasi sebesar 88,07% </w:t>
      </w:r>
      <w:r w:rsidR="0063259D">
        <w:rPr>
          <w:lang w:eastAsia="en-US"/>
        </w:rPr>
        <w:fldChar w:fldCharType="begin" w:fldLock="1"/>
      </w:r>
      <w:r w:rsidR="0063259D">
        <w:rPr>
          <w:lang w:eastAsia="en-US"/>
        </w:rPr>
        <w:instrText>ADDIN CSL_CITATION {"citationItems":[{"id":"ITEM-1","itemData":{"DOI":"10.1061/(ASCE)CP.1943-5487.0000672.","ISBN":"0000000310","author":[{"dropping-particle":"","family":"Wang","given":"Shaofan","non-dropping-particle":"","parse-names":false,"suffix":""},{"dropping-particle":"","family":"Qiu","given":"Shi","non-dropping-particle":"","parse-names":false,"suffix":""},{"dropping-particle":"","family":"Asce","given":"M","non-dropping-particle":"","parse-names":false,"suffix":""},{"dropping-particle":"","family":"Wang","given":"Wenjuan","non-dropping-particle":"","parse-names":false,"suffix":""},{"dropping-particle":"","family":"Xiao","given":"Danny","non-dropping-particle":"","parse-names":false,"suffix":""},{"dropping-particle":"","family":"Asce","given":"M","non-dropping-particle":"","parse-names":false,"suffix":""},{"dropping-particle":"","family":"Wang","given":"Kelvin C P","non-dropping-particle":"","parse-names":false,"suffix":""},{"dropping-particle":"","family":"Asce","given":"M","non-dropping-particle":"","parse-names":false,"suffix":""}],"container-title":"Journal of Computing in Civil Engineering","id":"ITEM-1","issue":"5","issued":{"date-parts":[["2017"]]},"page":"1-9","title":"Cracking Classification Using Minimum Rectangular Cover – Based Support Vector Machine","type":"article-journal","volume":"31"},"uris":["http://www.mendeley.com/documents/?uuid=d410f8af-186b-443f-b549-1e7b056a951e"]}],"mendeley":{"formattedCitation":"[4]","plainTextFormattedCitation":"[4]","previouslyFormattedCitation":"[4]"},"properties":{"noteIndex":0},"schema":"https://github.com/citation-style-language/schema/raw/master/csl-citation.json"}</w:instrText>
      </w:r>
      <w:r w:rsidR="0063259D">
        <w:rPr>
          <w:lang w:eastAsia="en-US"/>
        </w:rPr>
        <w:fldChar w:fldCharType="separate"/>
      </w:r>
      <w:r w:rsidR="0063259D" w:rsidRPr="0063259D">
        <w:rPr>
          <w:noProof/>
          <w:lang w:eastAsia="en-US"/>
        </w:rPr>
        <w:t>[4]</w:t>
      </w:r>
      <w:r w:rsidR="0063259D">
        <w:rPr>
          <w:lang w:eastAsia="en-US"/>
        </w:rPr>
        <w:fldChar w:fldCharType="end"/>
      </w:r>
      <w:r>
        <w:rPr>
          <w:lang w:eastAsia="en-US"/>
        </w:rPr>
        <w:t>.</w:t>
      </w:r>
    </w:p>
    <w:p w14:paraId="6751E7FF" w14:textId="3C95D884" w:rsidR="00CF392B" w:rsidRDefault="00CF392B" w:rsidP="00BC1C72">
      <w:pPr>
        <w:pStyle w:val="BodyText"/>
        <w:rPr>
          <w:lang w:eastAsia="en-US"/>
        </w:rPr>
      </w:pPr>
      <w:r>
        <w:rPr>
          <w:lang w:eastAsia="en-US"/>
        </w:rPr>
        <w:t xml:space="preserve">Penelitian tentang klasifikasi menggunakan metode </w:t>
      </w:r>
      <w:r w:rsidRPr="00B268F1">
        <w:rPr>
          <w:i/>
          <w:lang w:eastAsia="en-US"/>
        </w:rPr>
        <w:t>deep learning</w:t>
      </w:r>
      <w:r>
        <w:rPr>
          <w:lang w:eastAsia="en-US"/>
        </w:rPr>
        <w:t xml:space="preserve"> sudah pernah dilakukan beberapa kali pada interval tahun 2016-2018. Penelitian-penelitian tersebut antara lain tentang klasifikasi alat tulis</w:t>
      </w:r>
      <w:r w:rsidR="0063259D">
        <w:rPr>
          <w:lang w:eastAsia="en-US"/>
        </w:rPr>
        <w:t xml:space="preserve"> </w:t>
      </w:r>
      <w:r w:rsidR="0063259D">
        <w:rPr>
          <w:lang w:eastAsia="en-US"/>
        </w:rPr>
        <w:fldChar w:fldCharType="begin" w:fldLock="1"/>
      </w:r>
      <w:r w:rsidR="0063259D">
        <w:rPr>
          <w:lang w:eastAsia="en-US"/>
        </w:rPr>
        <w:instrText>ADDIN CSL_CITATION {"citationItems":[{"id":"ITEM-1","itemData":{"abstract":"Alat tulis merupakan alat yang digunakan untuk menulis dimana terdapat beberapa jenis alat tulis diantaranya penghapus, ballpoint penggaris pensil dan lain - lain. Alat tulis tidak terlepas dari kehidupan sehari – hari, karena setiap hari pasti digunakan baik disekolah, kantor dan tempat lainnya. Kebutuhan alat tulis yang banyak tentu membuat banyak toko yang menjual alat tulis. Dengan banyaknya toko-toko yang menjual alat tulis tentu dibutuhkan alat untuk membedakan atau mengklasifikasikannya supaya mempermudah dalam penjualan alat tulis tersebut. Seiring berkembangnya teknologi terutama pada bidang kecerdasan buatan (AI) memiliki manfaat yang besar. Salah satu cabang dari AI yaitu Machine Learning(ML) dimana mengajari mesin layaknya dapat berfikir seperti manusia. Salah satu pendekatan ML yaitu deep learning, dimana mampu melakukan pembelajaran lebih dalam. Deep learning yang digunakan untuk pengenalan objek adalah Convolution Neural Network (CNN). Dengan melakukan klasifikasi objeck diharapkan mampu mempermudah toko dalam menjual alat tulis. Pada penelitian ini dilakukan pengenalan objek ballpoint, penghapus, dan penggaris menggunakan software Rstudio dan package keras dengan back-end Tensorflow. Data sample yang digunakan sebanyak 300 gambar merupakan hasil crawling dari google image. Untuk melakukan klasifikasi perlu dilakukan training data yang akan membentuk sebuah model. Model tersebut digunakan untuk klasifikasi gambar train dan test untuk 3 kategori. Akurasi yang dihasilkan model untuk data train adalah 100% dan untuk data test sebesar 95%. Kemudian dilakukan percobaan untuk 3 data baru , didapatkan 1 gambar masuk kategori yang salah.","author":[{"dropping-particle":"","family":"Jimmy Pujoseno","given":"","non-dropping-particle":"","parse-names":false,"suffix":""}],"id":"ITEM-1","issued":{"date-parts":[["2018"]]},"publisher":"Universitas Islam Indonesia","publisher-place":"Yogyakarta","title":"Impelemntasi Deep Learning Menggunakan Convolution Neural Network untuk Klasifikasi Alat Tulis","type":"book"},"uris":["http://www.mendeley.com/documents/?uuid=232b4a0d-5a51-4bdd-a54f-bc9cb15119e0"]}],"mendeley":{"formattedCitation":"[5]","plainTextFormattedCitation":"[5]","previouslyFormattedCitation":"[5]"},"properties":{"noteIndex":0},"schema":"https://github.com/citation-style-language/schema/raw/master/csl-citation.json"}</w:instrText>
      </w:r>
      <w:r w:rsidR="0063259D">
        <w:rPr>
          <w:lang w:eastAsia="en-US"/>
        </w:rPr>
        <w:fldChar w:fldCharType="separate"/>
      </w:r>
      <w:r w:rsidR="0063259D" w:rsidRPr="0063259D">
        <w:rPr>
          <w:noProof/>
          <w:lang w:eastAsia="en-US"/>
        </w:rPr>
        <w:t>[5]</w:t>
      </w:r>
      <w:r w:rsidR="0063259D">
        <w:rPr>
          <w:lang w:eastAsia="en-US"/>
        </w:rPr>
        <w:fldChar w:fldCharType="end"/>
      </w:r>
      <w:r>
        <w:rPr>
          <w:lang w:eastAsia="en-US"/>
        </w:rPr>
        <w:t>, pengenalan hu</w:t>
      </w:r>
      <w:r w:rsidR="0063259D">
        <w:rPr>
          <w:lang w:eastAsia="en-US"/>
        </w:rPr>
        <w:t xml:space="preserve">ruf dan angka tulisan tangan </w:t>
      </w:r>
      <w:r w:rsidR="0063259D">
        <w:rPr>
          <w:lang w:eastAsia="en-US"/>
        </w:rPr>
        <w:fldChar w:fldCharType="begin" w:fldLock="1"/>
      </w:r>
      <w:r w:rsidR="0063259D">
        <w:rPr>
          <w:lang w:eastAsia="en-US"/>
        </w:rPr>
        <w:instrText>ADDIN CSL_CITATION {"citationItems":[{"id":"ITEM-1","itemData":{"author":[{"dropping-particle":"","family":"Sam'ani","given":"","non-dropping-particle":"","parse-names":false,"suffix":""},{"dropping-particle":"","family":"Qamaruzzaman","given":"M.Haris","non-dropping-particle":"","parse-names":false,"suffix":""}],"container-title":"Journal Speed – Sentra Penelitian Engineering dan Edukasi","id":"ITEM-1","issue":"2","issued":{"date-parts":[["2017"]]},"page":"55-64","title":"Pengenalan Huruf Dan Angka Tulisan Tangan Mengunakan Metode Convolution Neural Network ( CNN )","type":"article-journal","volume":"9"},"uris":["http://www.mendeley.com/documents/?uuid=abc25412-407e-4b0c-bcb8-b5e194a77db4"]}],"mendeley":{"formattedCitation":"[6]","plainTextFormattedCitation":"[6]","previouslyFormattedCitation":"[6]"},"properties":{"noteIndex":0},"schema":"https://github.com/citation-style-language/schema/raw/master/csl-citation.json"}</w:instrText>
      </w:r>
      <w:r w:rsidR="0063259D">
        <w:rPr>
          <w:lang w:eastAsia="en-US"/>
        </w:rPr>
        <w:fldChar w:fldCharType="separate"/>
      </w:r>
      <w:r w:rsidR="0063259D" w:rsidRPr="0063259D">
        <w:rPr>
          <w:noProof/>
          <w:lang w:eastAsia="en-US"/>
        </w:rPr>
        <w:t>[6]</w:t>
      </w:r>
      <w:r w:rsidR="0063259D">
        <w:rPr>
          <w:lang w:eastAsia="en-US"/>
        </w:rPr>
        <w:fldChar w:fldCharType="end"/>
      </w:r>
      <w:r>
        <w:rPr>
          <w:lang w:eastAsia="en-US"/>
        </w:rPr>
        <w:t>, klasif</w:t>
      </w:r>
      <w:r w:rsidR="0063259D">
        <w:rPr>
          <w:lang w:eastAsia="en-US"/>
        </w:rPr>
        <w:t xml:space="preserve">ikasi tomat mentah dan busuk </w:t>
      </w:r>
      <w:r w:rsidR="0063259D">
        <w:rPr>
          <w:lang w:eastAsia="en-US"/>
        </w:rPr>
        <w:fldChar w:fldCharType="begin" w:fldLock="1"/>
      </w:r>
      <w:r w:rsidR="0063259D">
        <w:rPr>
          <w:lang w:eastAsia="en-US"/>
        </w:rPr>
        <w:instrText>ADDIN CSL_CITATION {"citationItems":[{"id":"ITEM-1","itemData":{"abstract":"Indonesia merupakan salah satu negara dengan potensi pertanian yang luar biasa. Salah satu hasil pertanian di Indonesia yaitu tomat. Berdasarkan data dari Badan Pusat Statistik (BPS) tahun 2012 menyebutkan bahwa tomat merupakan komoditas holtikultura dengan laju produktivitas menempati posisi kedua setelah bawang merah. Tingginya laju produksi dikarenakan tingginya kebutuhan masyarakat baik nasional maupun internasional seiring adanya tuntutan terhadap kualitas tomat yang terjamin. Proses pemilihan produk hasil pertanian dan perkebunan umumnya sangat bergantung pada presepsi manusia. Cara manual dilakukan berdasarkan pengamatan visual secara langsung pada objek yang akan diklasifikasi. Identifikasi dengan cara ini memiliki beberapa kelemahan, di antaranya adalah adanya keterbatasan visual manusia, serta sangat dipengaruhi oleh kondisi psikis pengamatnya. Hal tersebut juga bisa mengakibatkan tidak konsisten dalam proses pemilihannya. Tentu saja cara manual yang dilakukan terlalu banyak memakan waktu terutama bagi perkebunan besar. Perkembangan teknologi dan ilmu pengetahuan sehingga memungkinkan untuk dapat melakukan klasifikasi atau dalam hal pemilihan objek menggunakan teknologi berdasarkan karakteristik yang ditentukan berbasis citra digital. Citra digunakan sebagai sumber informasi yang dapat digunakan untuk melakukan klasifikasi objek. Salah satu metode Deep Learning yang efektif untuk digunakan yaitu Convolutional Neural Networks (CNN) dikarenakan kedalaman jaringan yang tinggi dan banyak diaplikasikan pada data citra. Jaringan pada CNN mempunyai lapisan khusus yang disebut dengan lapisan konvolusi. Proses konvolusi citra pada penelitian ini menggunakan package Keras pada software RStudio versi 1.1.383, dikarenakan pembuatan model jaringan syaraf menggunakan Keras tidak perlu menuliskan kode untuk mengekspresikan perhitungan matematisnya satu persatu. Pengujian dengan sampel 100 citra tomat menunjukkan tingkat akurasi sebesar 90% yang dinilai telah mampu melakukan identifikasi kelayakan buah tomat.","author":[{"dropping-particle":"","family":"Shafira","given":"Tiara","non-dropping-particle":"","parse-names":false,"suffix":""}],"id":"ITEM-1","issued":{"date-parts":[["2018"]]},"publisher":"Universitas Islam Indonesia","publisher-place":"Yogyakarta","title":"Implementasi Convolution Neural Network untuk Klasifikasi Citra Tomat Menggunakan Keras","type":"book"},"uris":["http://www.mendeley.com/documents/?uuid=ed25d1bf-ec31-438d-83fa-1d28c28e3d2f"]}],"mendeley":{"formattedCitation":"[7]","plainTextFormattedCitation":"[7]","previouslyFormattedCitation":"[7]"},"properties":{"noteIndex":0},"schema":"https://github.com/citation-style-language/schema/raw/master/csl-citation.json"}</w:instrText>
      </w:r>
      <w:r w:rsidR="0063259D">
        <w:rPr>
          <w:lang w:eastAsia="en-US"/>
        </w:rPr>
        <w:fldChar w:fldCharType="separate"/>
      </w:r>
      <w:r w:rsidR="0063259D" w:rsidRPr="0063259D">
        <w:rPr>
          <w:noProof/>
          <w:lang w:eastAsia="en-US"/>
        </w:rPr>
        <w:t>[7]</w:t>
      </w:r>
      <w:r w:rsidR="0063259D">
        <w:rPr>
          <w:lang w:eastAsia="en-US"/>
        </w:rPr>
        <w:fldChar w:fldCharType="end"/>
      </w:r>
      <w:r>
        <w:rPr>
          <w:lang w:eastAsia="en-US"/>
        </w:rPr>
        <w:t xml:space="preserve">, klasifikasi citra wayang golek </w:t>
      </w:r>
      <w:r w:rsidR="0063259D">
        <w:rPr>
          <w:lang w:eastAsia="en-US"/>
        </w:rPr>
        <w:fldChar w:fldCharType="begin" w:fldLock="1"/>
      </w:r>
      <w:r w:rsidR="0063259D">
        <w:rPr>
          <w:lang w:eastAsia="en-US"/>
        </w:rPr>
        <w:instrText>ADDIN CSL_CITATION {"citationItems":[{"id":"ITEM-1","itemData":{"abstract":"Indonesia merupakan bangsa yang terdiri dari berbagai etnik dan memiliki latar belakang budaya yang beraneka ragam. Salah satu hasil kebudayaan masyarakat Indonesia adalah Wayang. Wayang merupakan seni tradisional yang bekembang di indonesia terutama di pulau Jawa dan Bali. Di dunia internasional wayang kini telah tercatat sebagai karya seni budaya adiluhung, yaitu oleh UNESCO, sebuah lembaga di bawah PBB yang menangani masalah pendidikan, ilmu pengetahuan, dan kebudayaan. Melihat penghargaan tersebut sudah seharusnya masyarakat Indonesia menjaga dan melestarikannya. Akan tetapi, diera sekarang ini dunia teknologi sudah semakin berkembang, sehingga banyak masyarakat yang melupakan akan kebudayaan tradisional ini, tertuama dikalangan remaja. Hasil survey berdasarkan citra digital toko-tokoh pewayangan menunjukan sebanyak 71 % dari 60 orang tidak mengenalinya. Ini bertujuan untuk membatu mengklasifikasi objek tokoh-tokoh pewayangan berdasarkan citra digital. Sehingga, dibutuhkan suatu pendekatan dalam penyelesaian permasalan ini. Salah satu pendekatan dalam pengenalan suatu gambar adalah menggunakan metode Convolutional Neural Network. Metode ini salah satu metode Deep learning yang dapat digunakan untuk mengenali dan mengklasifikasi sebuah objek pada sebuah citra digital. Berdasarkan hasil pembahasan didapatkan tingkat akurasi sebesar 95% pada proses training dan 90 % pada proses testing. Kemudian penelitian ini menggunakan data baru untuk menguji model yang telah dibuat. Tingkat akurasi yang dihasilkan menggunakan data baru sebesar 93 % dalam mengklasifikasikan gambar wayang golek. Sehingga, performa dari model yang dibuat pada penelitian ini dapat dikatakan optimal dalam mengklasifikasikan gambar wayang golek.","author":[{"dropping-particle":"","family":"Nurhikmat","given":"Triano","non-dropping-particle":"","parse-names":false,"suffix":""}],"id":"ITEM-1","issued":{"date-parts":[["2018"]]},"publisher":"Universitas Islam Indonesia","publisher-place":"Yogyakarta","title":"Implementasi Deep Learning untuk Image Classification Menggunakan Algoritma Convolutional Neural Network (CNN) Pada Citra Wayang Golek","type":"book"},"uris":["http://www.mendeley.com/documents/?uuid=284d3c84-90f9-440f-8f16-1a88f745920a"]}],"mendeley":{"formattedCitation":"[8]","plainTextFormattedCitation":"[8]","previouslyFormattedCitation":"[8]"},"properties":{"noteIndex":0},"schema":"https://github.com/citation-style-language/schema/raw/master/csl-citation.json"}</w:instrText>
      </w:r>
      <w:r w:rsidR="0063259D">
        <w:rPr>
          <w:lang w:eastAsia="en-US"/>
        </w:rPr>
        <w:fldChar w:fldCharType="separate"/>
      </w:r>
      <w:r w:rsidR="0063259D" w:rsidRPr="0063259D">
        <w:rPr>
          <w:noProof/>
          <w:lang w:eastAsia="en-US"/>
        </w:rPr>
        <w:t>[8]</w:t>
      </w:r>
      <w:r w:rsidR="0063259D">
        <w:rPr>
          <w:lang w:eastAsia="en-US"/>
        </w:rPr>
        <w:fldChar w:fldCharType="end"/>
      </w:r>
      <w:r>
        <w:rPr>
          <w:lang w:eastAsia="en-US"/>
        </w:rPr>
        <w:t>, klasifikasi mot</w:t>
      </w:r>
      <w:r w:rsidR="0063259D">
        <w:rPr>
          <w:lang w:eastAsia="en-US"/>
        </w:rPr>
        <w:t xml:space="preserve">if batik keraton dan pesisir </w:t>
      </w:r>
      <w:r w:rsidR="0063259D">
        <w:rPr>
          <w:lang w:eastAsia="en-US"/>
        </w:rPr>
        <w:fldChar w:fldCharType="begin" w:fldLock="1"/>
      </w:r>
      <w:r w:rsidR="0063259D">
        <w:rPr>
          <w:lang w:eastAsia="en-US"/>
        </w:rPr>
        <w:instrText>ADDIN CSL_CITATION {"citationItems":[{"id":"ITEM-1","itemData":{"author":[{"dropping-particle":"","family":"Mega Cahaya Dewi Ratnasari","given":"","non-dropping-particle":"","parse-names":false,"suffix":""}],"id":"ITEM-1","issued":{"date-parts":[["2018"]]},"publisher":"Universitas Islam Indonesia","publisher-place":"Yogyakarta","title":"Deep Learning Convolution Neural Network untuk Klasifikasi Pengenalan Objek Menggunakan MXNET","type":"book"},"uris":["http://www.mendeley.com/documents/?uuid=60761c36-3b38-4cb0-be8b-282187073591"]}],"mendeley":{"formattedCitation":"[9]","plainTextFormattedCitation":"[9]","previouslyFormattedCitation":"[9]"},"properties":{"noteIndex":0},"schema":"https://github.com/citation-style-language/schema/raw/master/csl-citation.json"}</w:instrText>
      </w:r>
      <w:r w:rsidR="0063259D">
        <w:rPr>
          <w:lang w:eastAsia="en-US"/>
        </w:rPr>
        <w:fldChar w:fldCharType="separate"/>
      </w:r>
      <w:r w:rsidR="0063259D" w:rsidRPr="0063259D">
        <w:rPr>
          <w:noProof/>
          <w:lang w:eastAsia="en-US"/>
        </w:rPr>
        <w:t>[9]</w:t>
      </w:r>
      <w:r w:rsidR="0063259D">
        <w:rPr>
          <w:lang w:eastAsia="en-US"/>
        </w:rPr>
        <w:fldChar w:fldCharType="end"/>
      </w:r>
      <w:r>
        <w:rPr>
          <w:lang w:eastAsia="en-US"/>
        </w:rPr>
        <w:t xml:space="preserve">. </w:t>
      </w:r>
    </w:p>
    <w:p w14:paraId="6ADDB83D" w14:textId="4C3E0178" w:rsidR="00CF392B" w:rsidRDefault="00CF392B" w:rsidP="00BC1C72">
      <w:pPr>
        <w:pStyle w:val="BodyText"/>
        <w:rPr>
          <w:lang w:eastAsia="en-US"/>
        </w:rPr>
      </w:pPr>
      <w:r>
        <w:rPr>
          <w:lang w:eastAsia="en-US"/>
        </w:rPr>
        <w:t>Dari referensi yang diperoleh tersebut, semua penelitian berhasil melakukan pengenalan atau klasifikasi dengan baik. Akurasi dari tiap penelitian dapat sajikan dalam</w:t>
      </w:r>
    </w:p>
    <w:p w14:paraId="3B788DD1" w14:textId="1ED6DBDF" w:rsidR="00CF392B" w:rsidRDefault="00024FA4">
      <w:pPr>
        <w:pStyle w:val="Caption"/>
        <w:jc w:val="center"/>
        <w:pPrChange w:id="0" w:author="aditya perwira" w:date="2019-04-22T13:42:00Z">
          <w:pPr>
            <w:pStyle w:val="tablehead"/>
            <w:spacing w:line="240" w:lineRule="auto"/>
          </w:pPr>
        </w:pPrChange>
      </w:pPr>
      <w:ins w:id="1" w:author="aditya perwira" w:date="2019-04-22T13:42:00Z">
        <w:r>
          <w:t xml:space="preserve">TABEL </w:t>
        </w:r>
        <w:r>
          <w:fldChar w:fldCharType="begin"/>
        </w:r>
        <w:r w:rsidRPr="00024FA4">
          <w:rPr>
            <w:rPrChange w:id="2" w:author="aditya perwira" w:date="2019-04-22T13:42:00Z">
              <w:rPr>
                <w:iCs/>
                <w:smallCaps w:val="0"/>
              </w:rPr>
            </w:rPrChange>
          </w:rPr>
          <w:instrText xml:space="preserve"> SEQ TABEL \* ARABIC </w:instrText>
        </w:r>
      </w:ins>
      <w:r>
        <w:fldChar w:fldCharType="separate"/>
      </w:r>
      <w:ins w:id="3" w:author="aditya perwira" w:date="2019-04-23T00:26:00Z">
        <w:r w:rsidR="00973F01">
          <w:rPr>
            <w:noProof/>
          </w:rPr>
          <w:t>1</w:t>
        </w:r>
      </w:ins>
      <w:ins w:id="4" w:author="aditya perwira" w:date="2019-04-22T13:42:00Z">
        <w:r>
          <w:fldChar w:fldCharType="end"/>
        </w:r>
        <w:r>
          <w:t xml:space="preserve">. </w:t>
        </w:r>
      </w:ins>
      <w:r w:rsidR="00CF392B" w:rsidRPr="00CF392B">
        <w:t xml:space="preserve">Akurasi model </w:t>
      </w:r>
      <w:r w:rsidR="00CF392B" w:rsidRPr="00B268F1">
        <w:t>deep learning menggunakan convolution neural network</w:t>
      </w:r>
    </w:p>
    <w:tbl>
      <w:tblPr>
        <w:tblStyle w:val="TableGrid"/>
        <w:tblW w:w="0" w:type="auto"/>
        <w:tblLayout w:type="fixed"/>
        <w:tblLook w:val="04A0" w:firstRow="1" w:lastRow="0" w:firstColumn="1" w:lastColumn="0" w:noHBand="0" w:noVBand="1"/>
      </w:tblPr>
      <w:tblGrid>
        <w:gridCol w:w="562"/>
        <w:gridCol w:w="851"/>
        <w:gridCol w:w="1248"/>
        <w:gridCol w:w="1163"/>
        <w:gridCol w:w="814"/>
      </w:tblGrid>
      <w:tr w:rsidR="00CF392B" w:rsidRPr="00CF392B" w14:paraId="0BED7108" w14:textId="77777777" w:rsidTr="00277F6E">
        <w:tc>
          <w:tcPr>
            <w:tcW w:w="562" w:type="dxa"/>
            <w:vAlign w:val="center"/>
          </w:tcPr>
          <w:p w14:paraId="2B975142" w14:textId="77777777" w:rsidR="00CF392B" w:rsidRPr="00CF392B" w:rsidRDefault="00CF392B" w:rsidP="00BC1C72">
            <w:pPr>
              <w:rPr>
                <w:sz w:val="16"/>
                <w:szCs w:val="16"/>
              </w:rPr>
            </w:pPr>
            <w:r w:rsidRPr="00CF392B">
              <w:rPr>
                <w:sz w:val="16"/>
                <w:szCs w:val="16"/>
              </w:rPr>
              <w:t>NO</w:t>
            </w:r>
          </w:p>
        </w:tc>
        <w:tc>
          <w:tcPr>
            <w:tcW w:w="851" w:type="dxa"/>
            <w:vAlign w:val="center"/>
          </w:tcPr>
          <w:p w14:paraId="67150AAB" w14:textId="77777777" w:rsidR="00CF392B" w:rsidRPr="00CF392B" w:rsidRDefault="00CF392B" w:rsidP="00BC1C72">
            <w:pPr>
              <w:rPr>
                <w:sz w:val="16"/>
                <w:szCs w:val="16"/>
              </w:rPr>
            </w:pPr>
            <w:r w:rsidRPr="00CF392B">
              <w:rPr>
                <w:sz w:val="16"/>
                <w:szCs w:val="16"/>
              </w:rPr>
              <w:t>Penulis</w:t>
            </w:r>
          </w:p>
        </w:tc>
        <w:tc>
          <w:tcPr>
            <w:tcW w:w="1248" w:type="dxa"/>
            <w:vAlign w:val="center"/>
          </w:tcPr>
          <w:p w14:paraId="2D473D14" w14:textId="77777777" w:rsidR="00CF392B" w:rsidRPr="00CF392B" w:rsidRDefault="00CF392B" w:rsidP="00BC1C72">
            <w:pPr>
              <w:rPr>
                <w:sz w:val="16"/>
                <w:szCs w:val="16"/>
              </w:rPr>
            </w:pPr>
            <w:r w:rsidRPr="00CF392B">
              <w:rPr>
                <w:sz w:val="16"/>
                <w:szCs w:val="16"/>
              </w:rPr>
              <w:t>Judul</w:t>
            </w:r>
          </w:p>
        </w:tc>
        <w:tc>
          <w:tcPr>
            <w:tcW w:w="1163" w:type="dxa"/>
            <w:vAlign w:val="center"/>
          </w:tcPr>
          <w:p w14:paraId="20FF04E1" w14:textId="77777777" w:rsidR="00CF392B" w:rsidRPr="00CF392B" w:rsidRDefault="00CF392B" w:rsidP="00BC1C72">
            <w:pPr>
              <w:rPr>
                <w:sz w:val="16"/>
                <w:szCs w:val="16"/>
              </w:rPr>
            </w:pPr>
            <w:r w:rsidRPr="00CF392B">
              <w:rPr>
                <w:sz w:val="16"/>
                <w:szCs w:val="16"/>
              </w:rPr>
              <w:t>Keterangan</w:t>
            </w:r>
          </w:p>
        </w:tc>
        <w:tc>
          <w:tcPr>
            <w:tcW w:w="814" w:type="dxa"/>
            <w:vAlign w:val="center"/>
          </w:tcPr>
          <w:p w14:paraId="726AF2B1" w14:textId="1F53E713" w:rsidR="00CF392B" w:rsidRPr="00CF392B" w:rsidRDefault="00CF392B" w:rsidP="00BC1C72">
            <w:pPr>
              <w:rPr>
                <w:sz w:val="16"/>
                <w:szCs w:val="16"/>
              </w:rPr>
            </w:pPr>
            <w:r>
              <w:rPr>
                <w:sz w:val="16"/>
                <w:szCs w:val="16"/>
              </w:rPr>
              <w:t>Akurasi</w:t>
            </w:r>
          </w:p>
        </w:tc>
      </w:tr>
      <w:tr w:rsidR="00CF392B" w:rsidRPr="00CF392B" w14:paraId="4BE0F3A3" w14:textId="77777777" w:rsidTr="00277F6E">
        <w:tc>
          <w:tcPr>
            <w:tcW w:w="562" w:type="dxa"/>
            <w:vAlign w:val="center"/>
          </w:tcPr>
          <w:p w14:paraId="2F15F5C8" w14:textId="77777777" w:rsidR="00CF392B" w:rsidRPr="00CF392B" w:rsidRDefault="00CF392B" w:rsidP="00BC1C72">
            <w:pPr>
              <w:rPr>
                <w:sz w:val="16"/>
                <w:szCs w:val="16"/>
              </w:rPr>
            </w:pPr>
            <w:r w:rsidRPr="00CF392B">
              <w:rPr>
                <w:sz w:val="16"/>
                <w:szCs w:val="16"/>
              </w:rPr>
              <w:t>1</w:t>
            </w:r>
          </w:p>
        </w:tc>
        <w:tc>
          <w:tcPr>
            <w:tcW w:w="851" w:type="dxa"/>
            <w:vAlign w:val="center"/>
          </w:tcPr>
          <w:p w14:paraId="7882C422" w14:textId="77777777" w:rsidR="00CF392B" w:rsidRPr="00CF392B" w:rsidRDefault="00CF392B" w:rsidP="00BC1C72">
            <w:pPr>
              <w:rPr>
                <w:sz w:val="16"/>
                <w:szCs w:val="16"/>
              </w:rPr>
            </w:pPr>
            <w:r w:rsidRPr="00CF392B">
              <w:rPr>
                <w:sz w:val="16"/>
                <w:szCs w:val="16"/>
              </w:rPr>
              <w:t xml:space="preserve">Jimmy </w:t>
            </w:r>
            <w:proofErr w:type="spellStart"/>
            <w:r w:rsidRPr="00CF392B">
              <w:rPr>
                <w:sz w:val="16"/>
                <w:szCs w:val="16"/>
              </w:rPr>
              <w:t>Pujoseno</w:t>
            </w:r>
            <w:proofErr w:type="spellEnd"/>
          </w:p>
        </w:tc>
        <w:tc>
          <w:tcPr>
            <w:tcW w:w="1248" w:type="dxa"/>
            <w:vAlign w:val="center"/>
          </w:tcPr>
          <w:p w14:paraId="4BAB3B52" w14:textId="77777777" w:rsidR="00CF392B" w:rsidRPr="00CF392B" w:rsidRDefault="00CF392B" w:rsidP="00BC1C72">
            <w:pPr>
              <w:rPr>
                <w:sz w:val="16"/>
                <w:szCs w:val="16"/>
              </w:rPr>
            </w:pPr>
            <w:r w:rsidRPr="00CF392B">
              <w:rPr>
                <w:sz w:val="16"/>
                <w:szCs w:val="16"/>
              </w:rPr>
              <w:t xml:space="preserve">Implementasi </w:t>
            </w:r>
            <w:r w:rsidRPr="00B268F1">
              <w:rPr>
                <w:i/>
                <w:sz w:val="16"/>
                <w:szCs w:val="16"/>
              </w:rPr>
              <w:t>Deep Learning</w:t>
            </w:r>
            <w:r w:rsidRPr="00CF392B">
              <w:rPr>
                <w:sz w:val="16"/>
                <w:szCs w:val="16"/>
              </w:rPr>
              <w:t xml:space="preserve"> Menggunakan </w:t>
            </w:r>
            <w:r w:rsidRPr="00B268F1">
              <w:rPr>
                <w:i/>
                <w:sz w:val="16"/>
                <w:szCs w:val="16"/>
              </w:rPr>
              <w:t>Convolution Neural Network</w:t>
            </w:r>
            <w:r w:rsidRPr="00CF392B">
              <w:rPr>
                <w:sz w:val="16"/>
                <w:szCs w:val="16"/>
              </w:rPr>
              <w:t xml:space="preserve"> untuk Klasifikasi Alat Tulis</w:t>
            </w:r>
          </w:p>
        </w:tc>
        <w:tc>
          <w:tcPr>
            <w:tcW w:w="1163" w:type="dxa"/>
            <w:vAlign w:val="center"/>
          </w:tcPr>
          <w:p w14:paraId="5BA470C0" w14:textId="166AEEB2" w:rsidR="00CF392B" w:rsidRDefault="00CF392B" w:rsidP="006F0453">
            <w:pPr>
              <w:pStyle w:val="ListParagraph"/>
              <w:widowControl w:val="0"/>
              <w:numPr>
                <w:ilvl w:val="0"/>
                <w:numId w:val="9"/>
              </w:numPr>
              <w:suppressAutoHyphens w:val="0"/>
              <w:ind w:left="61" w:hanging="141"/>
              <w:jc w:val="left"/>
              <w:rPr>
                <w:sz w:val="16"/>
                <w:szCs w:val="16"/>
              </w:rPr>
            </w:pPr>
            <w:r w:rsidRPr="00CF392B">
              <w:rPr>
                <w:sz w:val="16"/>
                <w:szCs w:val="16"/>
              </w:rPr>
              <w:t>Ada 3 kelas</w:t>
            </w:r>
          </w:p>
          <w:p w14:paraId="078A3B63" w14:textId="4E866F5C" w:rsidR="00CF392B" w:rsidRPr="00CF392B" w:rsidRDefault="00CF392B" w:rsidP="006F0453">
            <w:pPr>
              <w:pStyle w:val="ListParagraph"/>
              <w:widowControl w:val="0"/>
              <w:numPr>
                <w:ilvl w:val="0"/>
                <w:numId w:val="9"/>
              </w:numPr>
              <w:suppressAutoHyphens w:val="0"/>
              <w:ind w:left="61" w:hanging="141"/>
              <w:jc w:val="left"/>
              <w:rPr>
                <w:sz w:val="16"/>
                <w:szCs w:val="16"/>
              </w:rPr>
            </w:pPr>
            <w:r w:rsidRPr="00CF392B">
              <w:rPr>
                <w:sz w:val="16"/>
                <w:szCs w:val="16"/>
              </w:rPr>
              <w:t>Dataset berjumlah 300 citra</w:t>
            </w:r>
          </w:p>
          <w:p w14:paraId="5D1505A1" w14:textId="77777777" w:rsidR="00CF392B" w:rsidRPr="00CF392B" w:rsidRDefault="00CF392B" w:rsidP="006F0453">
            <w:pPr>
              <w:pStyle w:val="ListParagraph"/>
              <w:widowControl w:val="0"/>
              <w:numPr>
                <w:ilvl w:val="0"/>
                <w:numId w:val="9"/>
              </w:numPr>
              <w:suppressAutoHyphens w:val="0"/>
              <w:ind w:left="61" w:hanging="141"/>
              <w:jc w:val="left"/>
              <w:rPr>
                <w:sz w:val="16"/>
                <w:szCs w:val="16"/>
              </w:rPr>
            </w:pPr>
            <w:r w:rsidRPr="00CF392B">
              <w:rPr>
                <w:sz w:val="16"/>
                <w:szCs w:val="16"/>
              </w:rPr>
              <w:t>Skenario training dan testing sebesar 80% dan 20%</w:t>
            </w:r>
          </w:p>
        </w:tc>
        <w:tc>
          <w:tcPr>
            <w:tcW w:w="814" w:type="dxa"/>
            <w:vAlign w:val="center"/>
          </w:tcPr>
          <w:p w14:paraId="0A85D8F5" w14:textId="77777777" w:rsidR="00CF392B" w:rsidRPr="00CF392B" w:rsidRDefault="00CF392B" w:rsidP="00BC1C72">
            <w:pPr>
              <w:rPr>
                <w:sz w:val="16"/>
                <w:szCs w:val="16"/>
              </w:rPr>
            </w:pPr>
            <w:r w:rsidRPr="00CF392B">
              <w:rPr>
                <w:sz w:val="16"/>
                <w:szCs w:val="16"/>
              </w:rPr>
              <w:t>95%</w:t>
            </w:r>
          </w:p>
        </w:tc>
      </w:tr>
      <w:tr w:rsidR="00CF392B" w:rsidRPr="00CF392B" w14:paraId="1218B618" w14:textId="77777777" w:rsidTr="00277F6E">
        <w:tc>
          <w:tcPr>
            <w:tcW w:w="562" w:type="dxa"/>
            <w:vAlign w:val="center"/>
          </w:tcPr>
          <w:p w14:paraId="0FEF9CBE" w14:textId="77777777" w:rsidR="00CF392B" w:rsidRPr="00CF392B" w:rsidRDefault="00CF392B" w:rsidP="00BC1C72">
            <w:pPr>
              <w:rPr>
                <w:sz w:val="16"/>
                <w:szCs w:val="16"/>
              </w:rPr>
            </w:pPr>
            <w:r w:rsidRPr="00CF392B">
              <w:rPr>
                <w:sz w:val="16"/>
                <w:szCs w:val="16"/>
              </w:rPr>
              <w:t>2</w:t>
            </w:r>
          </w:p>
        </w:tc>
        <w:tc>
          <w:tcPr>
            <w:tcW w:w="851" w:type="dxa"/>
            <w:vAlign w:val="center"/>
          </w:tcPr>
          <w:p w14:paraId="765CE768" w14:textId="77777777" w:rsidR="00CF392B" w:rsidRPr="00CF392B" w:rsidRDefault="00CF392B" w:rsidP="00BC1C72">
            <w:pPr>
              <w:rPr>
                <w:sz w:val="16"/>
                <w:szCs w:val="16"/>
              </w:rPr>
            </w:pPr>
            <w:proofErr w:type="spellStart"/>
            <w:r w:rsidRPr="00CF392B">
              <w:rPr>
                <w:sz w:val="16"/>
                <w:szCs w:val="16"/>
              </w:rPr>
              <w:t>Sam’ani</w:t>
            </w:r>
            <w:proofErr w:type="spellEnd"/>
            <w:r w:rsidRPr="00CF392B">
              <w:rPr>
                <w:sz w:val="16"/>
                <w:szCs w:val="16"/>
              </w:rPr>
              <w:t xml:space="preserve"> dan M. Haris Qamaruzzaman</w:t>
            </w:r>
          </w:p>
        </w:tc>
        <w:tc>
          <w:tcPr>
            <w:tcW w:w="1248" w:type="dxa"/>
            <w:vAlign w:val="center"/>
          </w:tcPr>
          <w:p w14:paraId="65267E6F" w14:textId="77777777" w:rsidR="00CF392B" w:rsidRPr="00CF392B" w:rsidRDefault="00CF392B" w:rsidP="00BC1C72">
            <w:pPr>
              <w:rPr>
                <w:sz w:val="16"/>
                <w:szCs w:val="16"/>
              </w:rPr>
            </w:pPr>
            <w:r w:rsidRPr="00CF392B">
              <w:rPr>
                <w:sz w:val="16"/>
                <w:szCs w:val="16"/>
              </w:rPr>
              <w:t xml:space="preserve">Pengenalan Huruf Dan Angka Tulisan Tangan Menggunakan Metode </w:t>
            </w:r>
            <w:r w:rsidRPr="00B268F1">
              <w:rPr>
                <w:i/>
                <w:sz w:val="16"/>
                <w:szCs w:val="16"/>
              </w:rPr>
              <w:t>Convolution Neural Network</w:t>
            </w:r>
            <w:r w:rsidRPr="00CF392B">
              <w:rPr>
                <w:sz w:val="16"/>
                <w:szCs w:val="16"/>
              </w:rPr>
              <w:t xml:space="preserve"> ( CNN )</w:t>
            </w:r>
          </w:p>
        </w:tc>
        <w:tc>
          <w:tcPr>
            <w:tcW w:w="1163" w:type="dxa"/>
            <w:vAlign w:val="center"/>
          </w:tcPr>
          <w:p w14:paraId="10CD59B2" w14:textId="77777777" w:rsidR="00CF392B" w:rsidRPr="00CF392B" w:rsidRDefault="00CF392B" w:rsidP="006F0453">
            <w:pPr>
              <w:pStyle w:val="ListParagraph"/>
              <w:widowControl w:val="0"/>
              <w:numPr>
                <w:ilvl w:val="0"/>
                <w:numId w:val="9"/>
              </w:numPr>
              <w:suppressAutoHyphens w:val="0"/>
              <w:ind w:left="61" w:hanging="141"/>
              <w:jc w:val="left"/>
              <w:rPr>
                <w:sz w:val="16"/>
                <w:szCs w:val="16"/>
              </w:rPr>
            </w:pPr>
            <w:r w:rsidRPr="00CF392B">
              <w:rPr>
                <w:sz w:val="16"/>
                <w:szCs w:val="16"/>
              </w:rPr>
              <w:t>kelas sebanyak total huruf A-Z, a-z, dan angka 0-9</w:t>
            </w:r>
          </w:p>
          <w:p w14:paraId="30F6AE53" w14:textId="77777777" w:rsidR="00CF392B" w:rsidRPr="00CF392B" w:rsidRDefault="00CF392B" w:rsidP="006F0453">
            <w:pPr>
              <w:pStyle w:val="ListParagraph"/>
              <w:widowControl w:val="0"/>
              <w:numPr>
                <w:ilvl w:val="0"/>
                <w:numId w:val="9"/>
              </w:numPr>
              <w:suppressAutoHyphens w:val="0"/>
              <w:ind w:left="61" w:hanging="141"/>
              <w:jc w:val="left"/>
              <w:rPr>
                <w:sz w:val="16"/>
                <w:szCs w:val="16"/>
              </w:rPr>
            </w:pPr>
            <w:r w:rsidRPr="00CF392B">
              <w:rPr>
                <w:sz w:val="16"/>
                <w:szCs w:val="16"/>
              </w:rPr>
              <w:t>Dataset training sebanyak 186 yang terdiri dari huruf dan angka.</w:t>
            </w:r>
          </w:p>
        </w:tc>
        <w:tc>
          <w:tcPr>
            <w:tcW w:w="814" w:type="dxa"/>
            <w:vAlign w:val="center"/>
          </w:tcPr>
          <w:p w14:paraId="028A6386" w14:textId="77777777" w:rsidR="00CF392B" w:rsidRPr="00CF392B" w:rsidRDefault="00CF392B" w:rsidP="00BC1C72">
            <w:pPr>
              <w:rPr>
                <w:sz w:val="16"/>
                <w:szCs w:val="16"/>
              </w:rPr>
            </w:pPr>
            <w:r w:rsidRPr="00CF392B">
              <w:rPr>
                <w:sz w:val="16"/>
                <w:szCs w:val="16"/>
              </w:rPr>
              <w:t>83%</w:t>
            </w:r>
          </w:p>
        </w:tc>
      </w:tr>
      <w:tr w:rsidR="00CF392B" w:rsidRPr="00CF392B" w14:paraId="13C68E77" w14:textId="77777777" w:rsidTr="00277F6E">
        <w:tc>
          <w:tcPr>
            <w:tcW w:w="562" w:type="dxa"/>
            <w:vAlign w:val="center"/>
          </w:tcPr>
          <w:p w14:paraId="590E62DA" w14:textId="77777777" w:rsidR="00CF392B" w:rsidRPr="00CF392B" w:rsidRDefault="00CF392B" w:rsidP="00BC1C72">
            <w:pPr>
              <w:rPr>
                <w:sz w:val="16"/>
                <w:szCs w:val="16"/>
              </w:rPr>
            </w:pPr>
            <w:r w:rsidRPr="00CF392B">
              <w:rPr>
                <w:sz w:val="16"/>
                <w:szCs w:val="16"/>
              </w:rPr>
              <w:t>3</w:t>
            </w:r>
          </w:p>
        </w:tc>
        <w:tc>
          <w:tcPr>
            <w:tcW w:w="851" w:type="dxa"/>
            <w:vAlign w:val="center"/>
          </w:tcPr>
          <w:p w14:paraId="17F33584" w14:textId="77777777" w:rsidR="00CF392B" w:rsidRPr="00CF392B" w:rsidRDefault="00CF392B" w:rsidP="00BC1C72">
            <w:pPr>
              <w:rPr>
                <w:sz w:val="16"/>
                <w:szCs w:val="16"/>
              </w:rPr>
            </w:pPr>
            <w:r w:rsidRPr="00CF392B">
              <w:rPr>
                <w:sz w:val="16"/>
                <w:szCs w:val="16"/>
              </w:rPr>
              <w:t>Tiara Shafira</w:t>
            </w:r>
          </w:p>
        </w:tc>
        <w:tc>
          <w:tcPr>
            <w:tcW w:w="1248" w:type="dxa"/>
            <w:vAlign w:val="center"/>
          </w:tcPr>
          <w:p w14:paraId="6858C724" w14:textId="77777777" w:rsidR="00CF392B" w:rsidRPr="00CF392B" w:rsidRDefault="00CF392B" w:rsidP="00BC1C72">
            <w:pPr>
              <w:rPr>
                <w:sz w:val="16"/>
                <w:szCs w:val="16"/>
              </w:rPr>
            </w:pPr>
            <w:r w:rsidRPr="00CF392B">
              <w:rPr>
                <w:sz w:val="16"/>
                <w:szCs w:val="16"/>
              </w:rPr>
              <w:t xml:space="preserve">Implementasi </w:t>
            </w:r>
            <w:r w:rsidRPr="00B268F1">
              <w:rPr>
                <w:i/>
                <w:sz w:val="16"/>
                <w:szCs w:val="16"/>
              </w:rPr>
              <w:t>Convolution Neural Network</w:t>
            </w:r>
            <w:r w:rsidRPr="00CF392B">
              <w:rPr>
                <w:sz w:val="16"/>
                <w:szCs w:val="16"/>
              </w:rPr>
              <w:t xml:space="preserve"> untuk Klasifikasi Citra Tomat Menggunakan Keras</w:t>
            </w:r>
          </w:p>
        </w:tc>
        <w:tc>
          <w:tcPr>
            <w:tcW w:w="1163" w:type="dxa"/>
            <w:vAlign w:val="center"/>
          </w:tcPr>
          <w:p w14:paraId="30DCA724" w14:textId="77777777" w:rsidR="00CF392B" w:rsidRPr="00CF392B" w:rsidRDefault="00CF392B" w:rsidP="006F0453">
            <w:pPr>
              <w:pStyle w:val="ListParagraph"/>
              <w:widowControl w:val="0"/>
              <w:numPr>
                <w:ilvl w:val="0"/>
                <w:numId w:val="9"/>
              </w:numPr>
              <w:suppressAutoHyphens w:val="0"/>
              <w:ind w:left="61" w:hanging="141"/>
              <w:jc w:val="left"/>
              <w:rPr>
                <w:sz w:val="16"/>
                <w:szCs w:val="16"/>
              </w:rPr>
            </w:pPr>
            <w:r w:rsidRPr="00CF392B">
              <w:rPr>
                <w:sz w:val="16"/>
                <w:szCs w:val="16"/>
              </w:rPr>
              <w:t>Ada 2 kelas</w:t>
            </w:r>
          </w:p>
          <w:p w14:paraId="1C04DB9C" w14:textId="77777777" w:rsidR="00CF392B" w:rsidRPr="00CF392B" w:rsidRDefault="00CF392B" w:rsidP="006F0453">
            <w:pPr>
              <w:pStyle w:val="ListParagraph"/>
              <w:widowControl w:val="0"/>
              <w:numPr>
                <w:ilvl w:val="0"/>
                <w:numId w:val="9"/>
              </w:numPr>
              <w:suppressAutoHyphens w:val="0"/>
              <w:ind w:left="61" w:hanging="141"/>
              <w:jc w:val="left"/>
              <w:rPr>
                <w:sz w:val="16"/>
                <w:szCs w:val="16"/>
              </w:rPr>
            </w:pPr>
            <w:r w:rsidRPr="00CF392B">
              <w:rPr>
                <w:sz w:val="16"/>
                <w:szCs w:val="16"/>
              </w:rPr>
              <w:t>Dataset berjumlah 100 citra</w:t>
            </w:r>
          </w:p>
          <w:p w14:paraId="0169A6C0" w14:textId="77777777" w:rsidR="00CF392B" w:rsidRPr="00CF392B" w:rsidRDefault="00CF392B" w:rsidP="006F0453">
            <w:pPr>
              <w:pStyle w:val="ListParagraph"/>
              <w:widowControl w:val="0"/>
              <w:numPr>
                <w:ilvl w:val="0"/>
                <w:numId w:val="9"/>
              </w:numPr>
              <w:suppressAutoHyphens w:val="0"/>
              <w:ind w:left="61" w:hanging="141"/>
              <w:jc w:val="left"/>
              <w:rPr>
                <w:sz w:val="16"/>
                <w:szCs w:val="16"/>
              </w:rPr>
            </w:pPr>
            <w:r w:rsidRPr="00CF392B">
              <w:rPr>
                <w:sz w:val="16"/>
                <w:szCs w:val="16"/>
              </w:rPr>
              <w:t>Skenario training dan testing sebesar 80% dan 20%</w:t>
            </w:r>
          </w:p>
        </w:tc>
        <w:tc>
          <w:tcPr>
            <w:tcW w:w="814" w:type="dxa"/>
            <w:vAlign w:val="center"/>
          </w:tcPr>
          <w:p w14:paraId="4D2EB445" w14:textId="786B0AE3" w:rsidR="00CF392B" w:rsidRPr="00CF392B" w:rsidRDefault="00CF392B" w:rsidP="00BC1C72">
            <w:pPr>
              <w:rPr>
                <w:sz w:val="16"/>
                <w:szCs w:val="16"/>
              </w:rPr>
            </w:pPr>
            <w:r w:rsidRPr="00CF392B">
              <w:rPr>
                <w:sz w:val="16"/>
                <w:szCs w:val="16"/>
              </w:rPr>
              <w:t>90%</w:t>
            </w:r>
          </w:p>
        </w:tc>
      </w:tr>
      <w:tr w:rsidR="00CF392B" w:rsidRPr="00CF392B" w14:paraId="756350F3" w14:textId="77777777" w:rsidTr="00277F6E">
        <w:tc>
          <w:tcPr>
            <w:tcW w:w="562" w:type="dxa"/>
            <w:vAlign w:val="center"/>
          </w:tcPr>
          <w:p w14:paraId="4354308A" w14:textId="67332490" w:rsidR="00CF392B" w:rsidRPr="00CF392B" w:rsidRDefault="00CF392B" w:rsidP="00BC1C72">
            <w:pPr>
              <w:rPr>
                <w:sz w:val="16"/>
                <w:szCs w:val="16"/>
              </w:rPr>
            </w:pPr>
            <w:r w:rsidRPr="00CF392B">
              <w:rPr>
                <w:sz w:val="16"/>
                <w:szCs w:val="16"/>
              </w:rPr>
              <w:t>4</w:t>
            </w:r>
          </w:p>
        </w:tc>
        <w:tc>
          <w:tcPr>
            <w:tcW w:w="851" w:type="dxa"/>
            <w:vAlign w:val="center"/>
          </w:tcPr>
          <w:p w14:paraId="0FD6F8A6" w14:textId="77777777" w:rsidR="00CF392B" w:rsidRPr="00CF392B" w:rsidRDefault="00CF392B" w:rsidP="00BC1C72">
            <w:pPr>
              <w:rPr>
                <w:sz w:val="16"/>
                <w:szCs w:val="16"/>
              </w:rPr>
            </w:pPr>
            <w:proofErr w:type="spellStart"/>
            <w:r w:rsidRPr="00CF392B">
              <w:rPr>
                <w:sz w:val="16"/>
                <w:szCs w:val="16"/>
              </w:rPr>
              <w:t>Triono</w:t>
            </w:r>
            <w:proofErr w:type="spellEnd"/>
            <w:r w:rsidRPr="00CF392B">
              <w:rPr>
                <w:sz w:val="16"/>
                <w:szCs w:val="16"/>
              </w:rPr>
              <w:t xml:space="preserve"> </w:t>
            </w:r>
            <w:proofErr w:type="spellStart"/>
            <w:r w:rsidRPr="00CF392B">
              <w:rPr>
                <w:sz w:val="16"/>
                <w:szCs w:val="16"/>
              </w:rPr>
              <w:t>Nurhikmat</w:t>
            </w:r>
            <w:proofErr w:type="spellEnd"/>
          </w:p>
        </w:tc>
        <w:tc>
          <w:tcPr>
            <w:tcW w:w="1248" w:type="dxa"/>
            <w:vAlign w:val="center"/>
          </w:tcPr>
          <w:p w14:paraId="450DBBF7" w14:textId="77777777" w:rsidR="00CF392B" w:rsidRPr="00CF392B" w:rsidRDefault="00CF392B" w:rsidP="00BC1C72">
            <w:pPr>
              <w:rPr>
                <w:sz w:val="16"/>
                <w:szCs w:val="16"/>
              </w:rPr>
            </w:pPr>
            <w:r w:rsidRPr="00CF392B">
              <w:rPr>
                <w:sz w:val="16"/>
                <w:szCs w:val="16"/>
              </w:rPr>
              <w:t xml:space="preserve">Implementasi </w:t>
            </w:r>
            <w:r w:rsidRPr="00B268F1">
              <w:rPr>
                <w:i/>
                <w:sz w:val="16"/>
                <w:szCs w:val="16"/>
              </w:rPr>
              <w:t>Deep Learning</w:t>
            </w:r>
            <w:r w:rsidRPr="00CF392B">
              <w:rPr>
                <w:sz w:val="16"/>
                <w:szCs w:val="16"/>
              </w:rPr>
              <w:t xml:space="preserve"> untuk Image Classification Menggunakan Algoritma Convolutional </w:t>
            </w:r>
            <w:r w:rsidRPr="00CF392B">
              <w:rPr>
                <w:sz w:val="16"/>
                <w:szCs w:val="16"/>
              </w:rPr>
              <w:lastRenderedPageBreak/>
              <w:t>Neural Network (CNN) Pada Citra Wayang Golek</w:t>
            </w:r>
          </w:p>
        </w:tc>
        <w:tc>
          <w:tcPr>
            <w:tcW w:w="1163" w:type="dxa"/>
            <w:vAlign w:val="center"/>
          </w:tcPr>
          <w:p w14:paraId="3AF0CD65" w14:textId="77777777" w:rsidR="00CF392B" w:rsidRPr="00CF392B" w:rsidRDefault="00CF392B" w:rsidP="006F0453">
            <w:pPr>
              <w:pStyle w:val="ListParagraph"/>
              <w:widowControl w:val="0"/>
              <w:numPr>
                <w:ilvl w:val="0"/>
                <w:numId w:val="9"/>
              </w:numPr>
              <w:suppressAutoHyphens w:val="0"/>
              <w:ind w:left="61" w:hanging="141"/>
              <w:jc w:val="left"/>
              <w:rPr>
                <w:sz w:val="16"/>
                <w:szCs w:val="16"/>
              </w:rPr>
            </w:pPr>
            <w:r w:rsidRPr="00CF392B">
              <w:rPr>
                <w:sz w:val="16"/>
                <w:szCs w:val="16"/>
              </w:rPr>
              <w:t>Ada 3 kelas</w:t>
            </w:r>
          </w:p>
          <w:p w14:paraId="43046D4A" w14:textId="77777777" w:rsidR="00CF392B" w:rsidRPr="00CF392B" w:rsidRDefault="00CF392B" w:rsidP="006F0453">
            <w:pPr>
              <w:pStyle w:val="ListParagraph"/>
              <w:widowControl w:val="0"/>
              <w:numPr>
                <w:ilvl w:val="0"/>
                <w:numId w:val="9"/>
              </w:numPr>
              <w:suppressAutoHyphens w:val="0"/>
              <w:ind w:left="61" w:hanging="141"/>
              <w:jc w:val="left"/>
              <w:rPr>
                <w:sz w:val="16"/>
                <w:szCs w:val="16"/>
              </w:rPr>
            </w:pPr>
            <w:r w:rsidRPr="00CF392B">
              <w:rPr>
                <w:sz w:val="16"/>
                <w:szCs w:val="16"/>
              </w:rPr>
              <w:t>Dataset berjumlah 300 citra</w:t>
            </w:r>
          </w:p>
          <w:p w14:paraId="1BE1824E" w14:textId="77777777" w:rsidR="00CF392B" w:rsidRPr="00CF392B" w:rsidRDefault="00CF392B" w:rsidP="006F0453">
            <w:pPr>
              <w:pStyle w:val="ListParagraph"/>
              <w:widowControl w:val="0"/>
              <w:numPr>
                <w:ilvl w:val="0"/>
                <w:numId w:val="9"/>
              </w:numPr>
              <w:suppressAutoHyphens w:val="0"/>
              <w:ind w:left="61" w:hanging="141"/>
              <w:jc w:val="left"/>
              <w:rPr>
                <w:sz w:val="16"/>
                <w:szCs w:val="16"/>
              </w:rPr>
            </w:pPr>
            <w:r w:rsidRPr="00CF392B">
              <w:rPr>
                <w:sz w:val="16"/>
                <w:szCs w:val="16"/>
              </w:rPr>
              <w:t>Skenario training dan testing sebesar 80% dan 20%</w:t>
            </w:r>
          </w:p>
        </w:tc>
        <w:tc>
          <w:tcPr>
            <w:tcW w:w="814" w:type="dxa"/>
            <w:vAlign w:val="center"/>
          </w:tcPr>
          <w:p w14:paraId="3550BCAF" w14:textId="77777777" w:rsidR="00CF392B" w:rsidRPr="00CF392B" w:rsidRDefault="00CF392B" w:rsidP="00BC1C72">
            <w:pPr>
              <w:rPr>
                <w:sz w:val="16"/>
                <w:szCs w:val="16"/>
              </w:rPr>
            </w:pPr>
            <w:r w:rsidRPr="00CF392B">
              <w:rPr>
                <w:sz w:val="16"/>
                <w:szCs w:val="16"/>
              </w:rPr>
              <w:t>90%</w:t>
            </w:r>
          </w:p>
        </w:tc>
      </w:tr>
      <w:tr w:rsidR="00CF392B" w:rsidRPr="00CF392B" w14:paraId="07F7D18B" w14:textId="77777777" w:rsidTr="00277F6E">
        <w:tc>
          <w:tcPr>
            <w:tcW w:w="562" w:type="dxa"/>
            <w:vAlign w:val="center"/>
          </w:tcPr>
          <w:p w14:paraId="7E257023" w14:textId="620D7933" w:rsidR="00CF392B" w:rsidRPr="00CF392B" w:rsidRDefault="00CF392B" w:rsidP="00BC1C72">
            <w:pPr>
              <w:rPr>
                <w:sz w:val="16"/>
                <w:szCs w:val="16"/>
              </w:rPr>
            </w:pPr>
            <w:r w:rsidRPr="00CF392B">
              <w:rPr>
                <w:sz w:val="16"/>
                <w:szCs w:val="16"/>
              </w:rPr>
              <w:t>5</w:t>
            </w:r>
          </w:p>
        </w:tc>
        <w:tc>
          <w:tcPr>
            <w:tcW w:w="851" w:type="dxa"/>
            <w:vAlign w:val="center"/>
          </w:tcPr>
          <w:p w14:paraId="7D4BE446" w14:textId="3D7C3C9E" w:rsidR="00CF392B" w:rsidRPr="00CF392B" w:rsidRDefault="00CF392B" w:rsidP="00BC1C72">
            <w:pPr>
              <w:rPr>
                <w:sz w:val="16"/>
                <w:szCs w:val="16"/>
              </w:rPr>
            </w:pPr>
            <w:r w:rsidRPr="00CF392B">
              <w:rPr>
                <w:sz w:val="16"/>
                <w:szCs w:val="16"/>
              </w:rPr>
              <w:t xml:space="preserve">Mega Cahaya Dewi </w:t>
            </w:r>
            <w:proofErr w:type="spellStart"/>
            <w:r w:rsidRPr="00CF392B">
              <w:rPr>
                <w:sz w:val="16"/>
                <w:szCs w:val="16"/>
              </w:rPr>
              <w:t>Ratnasari</w:t>
            </w:r>
            <w:proofErr w:type="spellEnd"/>
          </w:p>
        </w:tc>
        <w:tc>
          <w:tcPr>
            <w:tcW w:w="1248" w:type="dxa"/>
            <w:vAlign w:val="center"/>
          </w:tcPr>
          <w:p w14:paraId="6381517B" w14:textId="77777777" w:rsidR="00CF392B" w:rsidRPr="00CF392B" w:rsidRDefault="00CF392B" w:rsidP="00BC1C72">
            <w:pPr>
              <w:rPr>
                <w:sz w:val="16"/>
                <w:szCs w:val="16"/>
              </w:rPr>
            </w:pPr>
            <w:r w:rsidRPr="00B268F1">
              <w:rPr>
                <w:i/>
                <w:sz w:val="16"/>
                <w:szCs w:val="16"/>
              </w:rPr>
              <w:t>Deep Learning</w:t>
            </w:r>
            <w:r w:rsidRPr="00CF392B">
              <w:rPr>
                <w:sz w:val="16"/>
                <w:szCs w:val="16"/>
              </w:rPr>
              <w:t xml:space="preserve"> </w:t>
            </w:r>
            <w:r w:rsidRPr="00B268F1">
              <w:rPr>
                <w:i/>
                <w:sz w:val="16"/>
                <w:szCs w:val="16"/>
              </w:rPr>
              <w:t>Convolution Neural Network</w:t>
            </w:r>
            <w:r w:rsidRPr="00CF392B">
              <w:rPr>
                <w:sz w:val="16"/>
                <w:szCs w:val="16"/>
              </w:rPr>
              <w:t xml:space="preserve"> untuk Klasifikasi Pengenalan Objek Menggunakan MXNET</w:t>
            </w:r>
          </w:p>
        </w:tc>
        <w:tc>
          <w:tcPr>
            <w:tcW w:w="1163" w:type="dxa"/>
            <w:vAlign w:val="center"/>
          </w:tcPr>
          <w:p w14:paraId="731FC5DB" w14:textId="77777777" w:rsidR="00CF392B" w:rsidRPr="00CF392B" w:rsidRDefault="00CF392B" w:rsidP="006F0453">
            <w:pPr>
              <w:pStyle w:val="ListParagraph"/>
              <w:widowControl w:val="0"/>
              <w:numPr>
                <w:ilvl w:val="0"/>
                <w:numId w:val="9"/>
              </w:numPr>
              <w:suppressAutoHyphens w:val="0"/>
              <w:ind w:left="61" w:hanging="141"/>
              <w:jc w:val="left"/>
              <w:rPr>
                <w:sz w:val="16"/>
                <w:szCs w:val="16"/>
              </w:rPr>
            </w:pPr>
            <w:r w:rsidRPr="00CF392B">
              <w:rPr>
                <w:sz w:val="16"/>
                <w:szCs w:val="16"/>
              </w:rPr>
              <w:t>Ada 4 kelas</w:t>
            </w:r>
          </w:p>
          <w:p w14:paraId="24F64B29" w14:textId="77777777" w:rsidR="00CF392B" w:rsidRPr="00CF392B" w:rsidRDefault="00CF392B" w:rsidP="006F0453">
            <w:pPr>
              <w:pStyle w:val="ListParagraph"/>
              <w:widowControl w:val="0"/>
              <w:numPr>
                <w:ilvl w:val="0"/>
                <w:numId w:val="9"/>
              </w:numPr>
              <w:suppressAutoHyphens w:val="0"/>
              <w:ind w:left="61" w:hanging="141"/>
              <w:jc w:val="left"/>
              <w:rPr>
                <w:sz w:val="16"/>
                <w:szCs w:val="16"/>
              </w:rPr>
            </w:pPr>
            <w:r w:rsidRPr="00CF392B">
              <w:rPr>
                <w:sz w:val="16"/>
                <w:szCs w:val="16"/>
              </w:rPr>
              <w:t>Dataset berjumlah 400 citra</w:t>
            </w:r>
          </w:p>
          <w:p w14:paraId="17AE2D41" w14:textId="77777777" w:rsidR="00CF392B" w:rsidRPr="00CF392B" w:rsidRDefault="00CF392B" w:rsidP="006F0453">
            <w:pPr>
              <w:pStyle w:val="ListParagraph"/>
              <w:widowControl w:val="0"/>
              <w:numPr>
                <w:ilvl w:val="0"/>
                <w:numId w:val="9"/>
              </w:numPr>
              <w:suppressAutoHyphens w:val="0"/>
              <w:ind w:left="61" w:hanging="141"/>
              <w:jc w:val="left"/>
              <w:rPr>
                <w:sz w:val="16"/>
                <w:szCs w:val="16"/>
              </w:rPr>
            </w:pPr>
            <w:r w:rsidRPr="00CF392B">
              <w:rPr>
                <w:sz w:val="16"/>
                <w:szCs w:val="16"/>
              </w:rPr>
              <w:t>Skenario training dan testing sebesar 80% dan 20%</w:t>
            </w:r>
          </w:p>
        </w:tc>
        <w:tc>
          <w:tcPr>
            <w:tcW w:w="814" w:type="dxa"/>
            <w:vAlign w:val="center"/>
          </w:tcPr>
          <w:p w14:paraId="100AC36C" w14:textId="77777777" w:rsidR="00CF392B" w:rsidRPr="00CF392B" w:rsidRDefault="00CF392B" w:rsidP="00BC1C72">
            <w:pPr>
              <w:rPr>
                <w:sz w:val="16"/>
                <w:szCs w:val="16"/>
              </w:rPr>
            </w:pPr>
            <w:r w:rsidRPr="00CF392B">
              <w:rPr>
                <w:sz w:val="16"/>
                <w:szCs w:val="16"/>
              </w:rPr>
              <w:t>53,50%</w:t>
            </w:r>
          </w:p>
        </w:tc>
      </w:tr>
      <w:tr w:rsidR="00CF392B" w:rsidRPr="00CF392B" w14:paraId="320A60E2" w14:textId="77777777" w:rsidTr="00277F6E">
        <w:tc>
          <w:tcPr>
            <w:tcW w:w="562" w:type="dxa"/>
            <w:vAlign w:val="center"/>
          </w:tcPr>
          <w:p w14:paraId="492E63AA" w14:textId="77777777" w:rsidR="00CF392B" w:rsidRPr="00CF392B" w:rsidRDefault="00CF392B" w:rsidP="00BC1C72">
            <w:pPr>
              <w:rPr>
                <w:sz w:val="16"/>
                <w:szCs w:val="16"/>
              </w:rPr>
            </w:pPr>
            <w:r w:rsidRPr="00CF392B">
              <w:rPr>
                <w:sz w:val="16"/>
                <w:szCs w:val="16"/>
              </w:rPr>
              <w:t>6</w:t>
            </w:r>
          </w:p>
        </w:tc>
        <w:tc>
          <w:tcPr>
            <w:tcW w:w="851" w:type="dxa"/>
            <w:vAlign w:val="center"/>
          </w:tcPr>
          <w:p w14:paraId="13B24402" w14:textId="77777777" w:rsidR="00CF392B" w:rsidRPr="00CF392B" w:rsidRDefault="00CF392B" w:rsidP="00BC1C72">
            <w:pPr>
              <w:rPr>
                <w:sz w:val="16"/>
                <w:szCs w:val="16"/>
              </w:rPr>
            </w:pPr>
            <w:proofErr w:type="spellStart"/>
            <w:r w:rsidRPr="00CF392B">
              <w:rPr>
                <w:sz w:val="16"/>
                <w:szCs w:val="16"/>
              </w:rPr>
              <w:t>Shaofan</w:t>
            </w:r>
            <w:proofErr w:type="spellEnd"/>
            <w:r w:rsidRPr="00CF392B">
              <w:rPr>
                <w:sz w:val="16"/>
                <w:szCs w:val="16"/>
              </w:rPr>
              <w:t xml:space="preserve"> Wang, Shi </w:t>
            </w:r>
            <w:proofErr w:type="spellStart"/>
            <w:r w:rsidRPr="00CF392B">
              <w:rPr>
                <w:sz w:val="16"/>
                <w:szCs w:val="16"/>
              </w:rPr>
              <w:t>Qiu</w:t>
            </w:r>
            <w:proofErr w:type="spellEnd"/>
            <w:r w:rsidRPr="00CF392B">
              <w:rPr>
                <w:sz w:val="16"/>
                <w:szCs w:val="16"/>
              </w:rPr>
              <w:t xml:space="preserve">,  </w:t>
            </w:r>
            <w:proofErr w:type="spellStart"/>
            <w:r w:rsidRPr="00CF392B">
              <w:rPr>
                <w:sz w:val="16"/>
                <w:szCs w:val="16"/>
              </w:rPr>
              <w:t>Wenjuan</w:t>
            </w:r>
            <w:proofErr w:type="spellEnd"/>
            <w:r w:rsidRPr="00CF392B">
              <w:rPr>
                <w:sz w:val="16"/>
                <w:szCs w:val="16"/>
              </w:rPr>
              <w:t xml:space="preserve"> Wang, Danny Xiao, dan Kelvin C. P. Wang</w:t>
            </w:r>
          </w:p>
        </w:tc>
        <w:tc>
          <w:tcPr>
            <w:tcW w:w="1248" w:type="dxa"/>
            <w:vAlign w:val="center"/>
          </w:tcPr>
          <w:p w14:paraId="38E7ACA3" w14:textId="73F5584B" w:rsidR="00CF392B" w:rsidRPr="00CF392B" w:rsidRDefault="00CF392B" w:rsidP="00BC1C72">
            <w:pPr>
              <w:rPr>
                <w:sz w:val="16"/>
                <w:szCs w:val="16"/>
              </w:rPr>
            </w:pPr>
            <w:r w:rsidRPr="00CF392B">
              <w:rPr>
                <w:sz w:val="16"/>
                <w:szCs w:val="16"/>
              </w:rPr>
              <w:t>Cracking Classification Using Minimum Rectangular Cover – Based Support Vector Machine</w:t>
            </w:r>
          </w:p>
        </w:tc>
        <w:tc>
          <w:tcPr>
            <w:tcW w:w="1163" w:type="dxa"/>
            <w:vAlign w:val="center"/>
          </w:tcPr>
          <w:p w14:paraId="2AD6ADA0" w14:textId="2301E86C" w:rsidR="00CF392B" w:rsidRPr="00CF392B" w:rsidRDefault="00CF392B" w:rsidP="006F0453">
            <w:pPr>
              <w:pStyle w:val="ListParagraph"/>
              <w:widowControl w:val="0"/>
              <w:numPr>
                <w:ilvl w:val="0"/>
                <w:numId w:val="9"/>
              </w:numPr>
              <w:suppressAutoHyphens w:val="0"/>
              <w:ind w:left="61" w:hanging="141"/>
              <w:jc w:val="left"/>
              <w:rPr>
                <w:sz w:val="16"/>
                <w:szCs w:val="16"/>
              </w:rPr>
            </w:pPr>
            <w:r w:rsidRPr="00CF392B">
              <w:rPr>
                <w:sz w:val="16"/>
                <w:szCs w:val="16"/>
              </w:rPr>
              <w:t>Ada 5 kelas</w:t>
            </w:r>
          </w:p>
          <w:p w14:paraId="08CFA6C0" w14:textId="21D3B7E4" w:rsidR="00CF392B" w:rsidRPr="00CF392B" w:rsidRDefault="00CF392B" w:rsidP="006F0453">
            <w:pPr>
              <w:pStyle w:val="ListParagraph"/>
              <w:widowControl w:val="0"/>
              <w:numPr>
                <w:ilvl w:val="0"/>
                <w:numId w:val="9"/>
              </w:numPr>
              <w:suppressAutoHyphens w:val="0"/>
              <w:ind w:left="61" w:hanging="141"/>
              <w:jc w:val="left"/>
              <w:rPr>
                <w:sz w:val="16"/>
                <w:szCs w:val="16"/>
              </w:rPr>
            </w:pPr>
            <w:r w:rsidRPr="00CF392B">
              <w:rPr>
                <w:sz w:val="16"/>
                <w:szCs w:val="16"/>
              </w:rPr>
              <w:t>Dataset berjumlah 1..063 citra</w:t>
            </w:r>
          </w:p>
        </w:tc>
        <w:tc>
          <w:tcPr>
            <w:tcW w:w="814" w:type="dxa"/>
            <w:vAlign w:val="center"/>
          </w:tcPr>
          <w:p w14:paraId="213CBC23" w14:textId="28514106" w:rsidR="00CF392B" w:rsidRPr="00CF392B" w:rsidRDefault="00CF392B" w:rsidP="00BC1C72">
            <w:pPr>
              <w:rPr>
                <w:sz w:val="16"/>
                <w:szCs w:val="16"/>
              </w:rPr>
            </w:pPr>
            <w:r w:rsidRPr="00CF392B">
              <w:rPr>
                <w:sz w:val="16"/>
                <w:szCs w:val="16"/>
              </w:rPr>
              <w:t>88,07%</w:t>
            </w:r>
          </w:p>
        </w:tc>
      </w:tr>
    </w:tbl>
    <w:p w14:paraId="4F8B8711" w14:textId="6B603A4B" w:rsidR="00CF392B" w:rsidRDefault="00277F6E" w:rsidP="00BC1C72">
      <w:pPr>
        <w:pStyle w:val="BodyText"/>
      </w:pPr>
      <w:r>
        <w:t xml:space="preserve">Berdasarkan penelitian-penelitian yang sudah dilakukan sebelumnya, dapat dilihat bahwa </w:t>
      </w:r>
      <w:r w:rsidRPr="00B268F1">
        <w:rPr>
          <w:i/>
        </w:rPr>
        <w:t>convolution neural network</w:t>
      </w:r>
      <w:r>
        <w:t xml:space="preserve"> dapat bekerja dengan baik untuk pengklasifikasian citra. Oleh karena itu, penulis bermaksud untuk menggunakan metode ini untuk mengklasifikasi citra retakan pada bangunan pasca gempa Lombok tahun 2018.</w:t>
      </w:r>
    </w:p>
    <w:p w14:paraId="4D883CE7" w14:textId="17AF8A8F" w:rsidR="00BE17B0" w:rsidRDefault="00915DF7" w:rsidP="00BC1C72">
      <w:pPr>
        <w:pStyle w:val="Heading1"/>
      </w:pPr>
      <w:r>
        <w:t>Metode Penelitian</w:t>
      </w:r>
    </w:p>
    <w:p w14:paraId="6E95FF0C" w14:textId="25542983" w:rsidR="00BC1C72" w:rsidDel="00B52321" w:rsidRDefault="00BC1C72" w:rsidP="00BC1C72">
      <w:pPr>
        <w:pStyle w:val="Heading2"/>
        <w:tabs>
          <w:tab w:val="num" w:pos="227"/>
        </w:tabs>
        <w:ind w:left="288"/>
        <w:rPr>
          <w:del w:id="5" w:author="aditya perwira" w:date="2019-04-22T12:40:00Z"/>
        </w:rPr>
      </w:pPr>
      <w:del w:id="6" w:author="aditya perwira" w:date="2019-04-22T12:40:00Z">
        <w:r w:rsidDel="00B52321">
          <w:delText>Alat dan Bahan</w:delText>
        </w:r>
      </w:del>
    </w:p>
    <w:p w14:paraId="7FE2BE32" w14:textId="524E2215" w:rsidR="00BC1C72" w:rsidDel="00B52321" w:rsidRDefault="00BC1C72" w:rsidP="00BC1C72">
      <w:pPr>
        <w:pStyle w:val="BodyText"/>
        <w:rPr>
          <w:del w:id="7" w:author="aditya perwira" w:date="2019-04-22T12:40:00Z"/>
        </w:rPr>
      </w:pPr>
      <w:del w:id="8" w:author="aditya perwira" w:date="2019-04-22T12:40:00Z">
        <w:r w:rsidDel="00B52321">
          <w:delText>Alat-alat yang akan digunakan dalam melakukan penelitian ini adalah sebagai berikut.</w:delText>
        </w:r>
      </w:del>
    </w:p>
    <w:p w14:paraId="38A77621" w14:textId="7D2117EB" w:rsidR="00BC1C72" w:rsidDel="00B52321" w:rsidRDefault="00BC1C72" w:rsidP="006F0453">
      <w:pPr>
        <w:pStyle w:val="ListParagraph"/>
        <w:widowControl w:val="0"/>
        <w:numPr>
          <w:ilvl w:val="0"/>
          <w:numId w:val="10"/>
        </w:numPr>
        <w:suppressAutoHyphens w:val="0"/>
        <w:ind w:left="284" w:hanging="284"/>
        <w:jc w:val="both"/>
        <w:rPr>
          <w:del w:id="9" w:author="aditya perwira" w:date="2019-04-22T12:40:00Z"/>
        </w:rPr>
      </w:pPr>
      <w:del w:id="10" w:author="aditya perwira" w:date="2019-04-22T12:40:00Z">
        <w:r w:rsidDel="00B52321">
          <w:delText>Laptop ASUS Intel® Core™ i5-5200 dengan RAM 8 GB,</w:delText>
        </w:r>
      </w:del>
    </w:p>
    <w:p w14:paraId="0B6BB478" w14:textId="764BCB3D" w:rsidR="00BC1C72" w:rsidDel="00B52321" w:rsidRDefault="00BC1C72" w:rsidP="006F0453">
      <w:pPr>
        <w:pStyle w:val="ListParagraph"/>
        <w:widowControl w:val="0"/>
        <w:numPr>
          <w:ilvl w:val="0"/>
          <w:numId w:val="10"/>
        </w:numPr>
        <w:suppressAutoHyphens w:val="0"/>
        <w:ind w:left="284" w:hanging="284"/>
        <w:jc w:val="both"/>
        <w:rPr>
          <w:del w:id="11" w:author="aditya perwira" w:date="2019-04-22T12:40:00Z"/>
        </w:rPr>
      </w:pPr>
      <w:del w:id="12" w:author="aditya perwira" w:date="2019-04-22T12:40:00Z">
        <w:r w:rsidDel="00B52321">
          <w:delText>Sistem operasi Linux Mint 18.4,</w:delText>
        </w:r>
      </w:del>
    </w:p>
    <w:p w14:paraId="3DF72953" w14:textId="03D71B74" w:rsidR="00BC1C72" w:rsidDel="00B52321" w:rsidRDefault="00BC1C72" w:rsidP="006F0453">
      <w:pPr>
        <w:pStyle w:val="ListParagraph"/>
        <w:widowControl w:val="0"/>
        <w:numPr>
          <w:ilvl w:val="0"/>
          <w:numId w:val="10"/>
        </w:numPr>
        <w:suppressAutoHyphens w:val="0"/>
        <w:ind w:left="284" w:hanging="284"/>
        <w:jc w:val="both"/>
        <w:rPr>
          <w:del w:id="13" w:author="aditya perwira" w:date="2019-04-22T12:40:00Z"/>
        </w:rPr>
      </w:pPr>
      <w:del w:id="14" w:author="aditya perwira" w:date="2019-04-22T12:40:00Z">
        <w:r w:rsidDel="00B52321">
          <w:delText>Sistem operasi Windows 10 PRO,</w:delText>
        </w:r>
      </w:del>
    </w:p>
    <w:p w14:paraId="4DF924CD" w14:textId="45118346" w:rsidR="00BC1C72" w:rsidDel="00B52321" w:rsidRDefault="00BC1C72" w:rsidP="006F0453">
      <w:pPr>
        <w:pStyle w:val="ListParagraph"/>
        <w:widowControl w:val="0"/>
        <w:numPr>
          <w:ilvl w:val="0"/>
          <w:numId w:val="10"/>
        </w:numPr>
        <w:suppressAutoHyphens w:val="0"/>
        <w:ind w:left="284" w:hanging="284"/>
        <w:jc w:val="both"/>
        <w:rPr>
          <w:del w:id="15" w:author="aditya perwira" w:date="2019-04-22T12:40:00Z"/>
        </w:rPr>
      </w:pPr>
      <w:del w:id="16" w:author="aditya perwira" w:date="2019-04-22T12:40:00Z">
        <w:r w:rsidDel="00B52321">
          <w:delText xml:space="preserve">Bahasa pemrograman </w:delText>
        </w:r>
        <w:r w:rsidDel="00B52321">
          <w:rPr>
            <w:i/>
          </w:rPr>
          <w:delText>python,</w:delText>
        </w:r>
      </w:del>
    </w:p>
    <w:p w14:paraId="6A05A988" w14:textId="693B60CA" w:rsidR="00BC1C72" w:rsidDel="00B52321" w:rsidRDefault="00BC1C72" w:rsidP="006F0453">
      <w:pPr>
        <w:pStyle w:val="ListParagraph"/>
        <w:widowControl w:val="0"/>
        <w:numPr>
          <w:ilvl w:val="0"/>
          <w:numId w:val="10"/>
        </w:numPr>
        <w:suppressAutoHyphens w:val="0"/>
        <w:ind w:left="284" w:hanging="284"/>
        <w:jc w:val="both"/>
        <w:rPr>
          <w:del w:id="17" w:author="aditya perwira" w:date="2019-04-22T12:40:00Z"/>
        </w:rPr>
      </w:pPr>
      <w:del w:id="18" w:author="aditya perwira" w:date="2019-04-22T12:40:00Z">
        <w:r w:rsidDel="00B52321">
          <w:rPr>
            <w:i/>
          </w:rPr>
          <w:delText>Visual studio code</w:delText>
        </w:r>
        <w:r w:rsidDel="00B52321">
          <w:delText xml:space="preserve"> </w:delText>
        </w:r>
        <w:r w:rsidDel="00B52321">
          <w:rPr>
            <w:i/>
          </w:rPr>
          <w:delText>text editor,</w:delText>
        </w:r>
      </w:del>
    </w:p>
    <w:p w14:paraId="7645B72C" w14:textId="78927FF3" w:rsidR="00BC1C72" w:rsidDel="00B52321" w:rsidRDefault="00BC1C72" w:rsidP="006F0453">
      <w:pPr>
        <w:pStyle w:val="ListParagraph"/>
        <w:widowControl w:val="0"/>
        <w:numPr>
          <w:ilvl w:val="0"/>
          <w:numId w:val="10"/>
        </w:numPr>
        <w:suppressAutoHyphens w:val="0"/>
        <w:ind w:left="284" w:hanging="284"/>
        <w:jc w:val="both"/>
        <w:rPr>
          <w:del w:id="19" w:author="aditya perwira" w:date="2019-04-22T12:40:00Z"/>
        </w:rPr>
      </w:pPr>
      <w:del w:id="20" w:author="aditya perwira" w:date="2019-04-22T12:40:00Z">
        <w:r w:rsidDel="00B52321">
          <w:delText>Microsoft office word 2013,</w:delText>
        </w:r>
      </w:del>
    </w:p>
    <w:p w14:paraId="6B90FAFC" w14:textId="64EDE0FC" w:rsidR="00BC1C72" w:rsidDel="00B52321" w:rsidRDefault="00BC1C72" w:rsidP="006F0453">
      <w:pPr>
        <w:pStyle w:val="ListParagraph"/>
        <w:widowControl w:val="0"/>
        <w:numPr>
          <w:ilvl w:val="0"/>
          <w:numId w:val="10"/>
        </w:numPr>
        <w:suppressAutoHyphens w:val="0"/>
        <w:ind w:left="284" w:hanging="284"/>
        <w:jc w:val="both"/>
        <w:rPr>
          <w:del w:id="21" w:author="aditya perwira" w:date="2019-04-22T12:40:00Z"/>
        </w:rPr>
      </w:pPr>
      <w:del w:id="22" w:author="aditya perwira" w:date="2019-04-22T12:40:00Z">
        <w:r w:rsidDel="00B52321">
          <w:delText>Microsoft office excel 2013</w:delText>
        </w:r>
      </w:del>
    </w:p>
    <w:p w14:paraId="03DF72F5" w14:textId="4A35AA58" w:rsidR="00BC1C72" w:rsidDel="00B52321" w:rsidRDefault="00593B6A" w:rsidP="00593B6A">
      <w:pPr>
        <w:pStyle w:val="BodyText"/>
        <w:rPr>
          <w:del w:id="23" w:author="aditya perwira" w:date="2019-04-22T12:40:00Z"/>
        </w:rPr>
      </w:pPr>
      <w:del w:id="24" w:author="aditya perwira" w:date="2019-04-22T12:40:00Z">
        <w:r w:rsidDel="00B52321">
          <w:delText>Sedangkan b</w:delText>
        </w:r>
        <w:r w:rsidR="00BC1C72" w:rsidDel="00B52321">
          <w:delText>ahan-bahan yang akan digunakan dalam penelitian ini adalah sebagai berikut.</w:delText>
        </w:r>
      </w:del>
    </w:p>
    <w:p w14:paraId="2E49C9EB" w14:textId="0F06E309" w:rsidR="00BC1C72" w:rsidDel="00B52321" w:rsidRDefault="00BC1C72" w:rsidP="006F0453">
      <w:pPr>
        <w:pStyle w:val="ListParagraph"/>
        <w:widowControl w:val="0"/>
        <w:numPr>
          <w:ilvl w:val="0"/>
          <w:numId w:val="11"/>
        </w:numPr>
        <w:suppressAutoHyphens w:val="0"/>
        <w:ind w:left="284" w:hanging="284"/>
        <w:jc w:val="both"/>
        <w:rPr>
          <w:del w:id="25" w:author="aditya perwira" w:date="2019-04-22T12:40:00Z"/>
        </w:rPr>
      </w:pPr>
      <w:del w:id="26" w:author="aditya perwira" w:date="2019-04-22T12:40:00Z">
        <w:r w:rsidDel="00B52321">
          <w:rPr>
            <w:i/>
          </w:rPr>
          <w:delText>Dataset</w:delText>
        </w:r>
        <w:r w:rsidDel="00B52321">
          <w:delText xml:space="preserve"> citra retakan bangunan pasca gempa di wilayah Lombok Utara tahun 2018,</w:delText>
        </w:r>
      </w:del>
    </w:p>
    <w:p w14:paraId="7F0AB153" w14:textId="45FC51AF" w:rsidR="009D3D02" w:rsidDel="00B52321" w:rsidRDefault="009D3D02" w:rsidP="006F0453">
      <w:pPr>
        <w:pStyle w:val="ListParagraph"/>
        <w:widowControl w:val="0"/>
        <w:numPr>
          <w:ilvl w:val="0"/>
          <w:numId w:val="11"/>
        </w:numPr>
        <w:suppressAutoHyphens w:val="0"/>
        <w:ind w:left="284" w:hanging="284"/>
        <w:jc w:val="both"/>
        <w:rPr>
          <w:del w:id="27" w:author="aditya perwira" w:date="2019-04-22T12:40:00Z"/>
          <w:lang w:eastAsia="en-US"/>
        </w:rPr>
      </w:pPr>
      <w:del w:id="28" w:author="aditya perwira" w:date="2019-04-22T12:40:00Z">
        <w:r w:rsidDel="00B52321">
          <w:rPr>
            <w:lang w:eastAsia="en-US"/>
          </w:rPr>
          <w:delText>Dataset retakan METU,</w:delText>
        </w:r>
      </w:del>
    </w:p>
    <w:p w14:paraId="0B66696C" w14:textId="4FC64797" w:rsidR="00BC1C72" w:rsidDel="00B52321" w:rsidRDefault="00BC1C72" w:rsidP="006F0453">
      <w:pPr>
        <w:pStyle w:val="ListParagraph"/>
        <w:widowControl w:val="0"/>
        <w:numPr>
          <w:ilvl w:val="0"/>
          <w:numId w:val="11"/>
        </w:numPr>
        <w:suppressAutoHyphens w:val="0"/>
        <w:ind w:left="284" w:hanging="284"/>
        <w:jc w:val="both"/>
        <w:rPr>
          <w:del w:id="29" w:author="aditya perwira" w:date="2019-04-22T12:40:00Z"/>
          <w:lang w:eastAsia="en-US"/>
        </w:rPr>
      </w:pPr>
      <w:del w:id="30" w:author="aditya perwira" w:date="2019-04-22T12:40:00Z">
        <w:r w:rsidDel="00B52321">
          <w:delText>Literatur-literatur dari jurnal, buku, web page, dan penelitian-penelitian sebelumnya</w:delText>
        </w:r>
        <w:r w:rsidR="009D3D02" w:rsidDel="00B52321">
          <w:delText>.</w:delText>
        </w:r>
      </w:del>
    </w:p>
    <w:p w14:paraId="51434EFB" w14:textId="2A6FB15F" w:rsidR="00BC1C72" w:rsidRDefault="00BC1C72" w:rsidP="00BC1C72">
      <w:pPr>
        <w:pStyle w:val="Heading2"/>
        <w:tabs>
          <w:tab w:val="num" w:pos="227"/>
        </w:tabs>
        <w:ind w:left="288"/>
      </w:pPr>
      <w:r>
        <w:t>Diagram Alir Penelitian</w:t>
      </w:r>
    </w:p>
    <w:p w14:paraId="7838ABD6" w14:textId="7104717C" w:rsidR="00BC1C72" w:rsidRDefault="00BC1C72" w:rsidP="00BC1C72">
      <w:pPr>
        <w:pStyle w:val="BodyText"/>
      </w:pPr>
      <w:r>
        <w:t xml:space="preserve">Ada beberapa tahapan yang dilakukan dalam penelitian ini terdiri dari beberapa tahapan. Pertama </w:t>
      </w:r>
      <w:proofErr w:type="gramStart"/>
      <w:r>
        <w:t>akan</w:t>
      </w:r>
      <w:proofErr w:type="gramEnd"/>
      <w:r>
        <w:t xml:space="preserve"> dilakukan studi literatur untuk menambah wawasan penulis mengenai apa yang akan dilakukan. Studi literatur ini dilakukan melalui referensi-referensi yang berasal dari jurnal, buku, dan penelitian-penelitian yang pernah dilakukan sebelumnya. Selanjutnya, dilakukan pengumpulan dataset yang </w:t>
      </w:r>
      <w:proofErr w:type="gramStart"/>
      <w:r>
        <w:t>akan</w:t>
      </w:r>
      <w:proofErr w:type="gramEnd"/>
      <w:r>
        <w:t xml:space="preserve"> digunakan sebagai data latih dan data uji. Setelah dataset berhasil dikumpulkan maka penelitian akan diteruskan dengan membangun model </w:t>
      </w:r>
      <w:r w:rsidRPr="00B268F1">
        <w:rPr>
          <w:i/>
        </w:rPr>
        <w:t>deep learning</w:t>
      </w:r>
      <w:r>
        <w:t xml:space="preserve"> menggunakan </w:t>
      </w:r>
      <w:r w:rsidRPr="00B268F1">
        <w:rPr>
          <w:i/>
        </w:rPr>
        <w:t>convolution neural network</w:t>
      </w:r>
      <w:r>
        <w:t xml:space="preserve"> untuk klasifikasi retakan pada bangunan pasca gempa Lombok tahun 2018 menjadi retakan ringan, sedang, dan berat. Hasil dari model ini </w:t>
      </w:r>
      <w:proofErr w:type="gramStart"/>
      <w:r>
        <w:t>akan</w:t>
      </w:r>
      <w:proofErr w:type="gramEnd"/>
      <w:r>
        <w:t xml:space="preserve"> menjadi bahan analisa untuk mengetahui performa dari model yang dibangun. Jika model masih memiliki akurasi yang kurang memuaskan (dibawah 50%) maka penelitian </w:t>
      </w:r>
      <w:proofErr w:type="gramStart"/>
      <w:r>
        <w:t>akan</w:t>
      </w:r>
      <w:proofErr w:type="gramEnd"/>
      <w:r>
        <w:t xml:space="preserve"> diulang kembali dari tahap studi literatur. Dan jika sudah mendapat hasil sesuai dengan yang diinginkan maka </w:t>
      </w:r>
      <w:proofErr w:type="gramStart"/>
      <w:r>
        <w:t>akan</w:t>
      </w:r>
      <w:proofErr w:type="gramEnd"/>
      <w:r>
        <w:t xml:space="preserve"> diambil kesimpulan mengenai performa dari model. Terakhir, dilakukan penyelesaian dokumentasi penelitian dalam bentuk laporan akhir. Diagram alir penelitian dapat dilihat pada</w:t>
      </w:r>
      <w:del w:id="31" w:author="aditya perwira" w:date="2019-04-23T00:24:00Z">
        <w:r w:rsidDel="00431F74">
          <w:delText xml:space="preserve"> </w:delText>
        </w:r>
        <w:commentRangeStart w:id="32"/>
        <w:r w:rsidR="003E2673" w:rsidDel="00431F74">
          <w:delText>Fig. 1</w:delText>
        </w:r>
      </w:del>
      <w:ins w:id="33" w:author="aditya perwira" w:date="2019-04-23T00:24:00Z">
        <w:r w:rsidR="00431F74">
          <w:t xml:space="preserve"> </w:t>
        </w:r>
        <w:r w:rsidR="00431F74">
          <w:fldChar w:fldCharType="begin"/>
        </w:r>
        <w:r w:rsidR="00431F74">
          <w:instrText xml:space="preserve"> REF _Ref6871499 \h </w:instrText>
        </w:r>
      </w:ins>
      <w:r w:rsidR="00431F74">
        <w:fldChar w:fldCharType="separate"/>
      </w:r>
      <w:ins w:id="34" w:author="aditya perwira" w:date="2019-04-23T00:24:00Z">
        <w:r w:rsidR="00431F74" w:rsidRPr="00DC25FB">
          <w:rPr>
            <w:iCs/>
          </w:rPr>
          <w:t xml:space="preserve">Gambar </w:t>
        </w:r>
        <w:r w:rsidR="00431F74">
          <w:rPr>
            <w:noProof/>
          </w:rPr>
          <w:t>1</w:t>
        </w:r>
        <w:r w:rsidR="00431F74">
          <w:fldChar w:fldCharType="end"/>
        </w:r>
      </w:ins>
      <w:r w:rsidR="003E2673">
        <w:t>.</w:t>
      </w:r>
      <w:commentRangeEnd w:id="32"/>
      <w:r w:rsidR="00593B6A">
        <w:rPr>
          <w:rStyle w:val="CommentReference"/>
          <w:spacing w:val="0"/>
        </w:rPr>
        <w:commentReference w:id="32"/>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35" w:author="aditya perwira" w:date="2019-04-22T12:43:00Z">
          <w:tblPr>
            <w:tblStyle w:val="TableGrid"/>
            <w:tblW w:w="0" w:type="auto"/>
            <w:tblLook w:val="04A0" w:firstRow="1" w:lastRow="0" w:firstColumn="1" w:lastColumn="0" w:noHBand="0" w:noVBand="1"/>
          </w:tblPr>
        </w:tblPrChange>
      </w:tblPr>
      <w:tblGrid>
        <w:gridCol w:w="4638"/>
        <w:tblGridChange w:id="36">
          <w:tblGrid>
            <w:gridCol w:w="4638"/>
          </w:tblGrid>
        </w:tblGridChange>
      </w:tblGrid>
      <w:tr w:rsidR="00BC1C72" w14:paraId="4093F71F" w14:textId="77777777" w:rsidTr="00B52321">
        <w:tc>
          <w:tcPr>
            <w:tcW w:w="4638" w:type="dxa"/>
            <w:tcPrChange w:id="37" w:author="aditya perwira" w:date="2019-04-22T12:43:00Z">
              <w:tcPr>
                <w:tcW w:w="4638" w:type="dxa"/>
              </w:tcPr>
            </w:tcPrChange>
          </w:tcPr>
          <w:p w14:paraId="14DB6A91" w14:textId="077C2DD1" w:rsidR="00BC1C72" w:rsidRDefault="00BC1C72" w:rsidP="00BC1C72">
            <w:pPr>
              <w:pStyle w:val="BodyText"/>
              <w:ind w:firstLine="0"/>
              <w:jc w:val="center"/>
            </w:pPr>
            <w:r>
              <w:rPr>
                <w:noProof/>
                <w:lang w:val="id-ID" w:eastAsia="id-ID"/>
              </w:rPr>
              <w:lastRenderedPageBreak/>
              <w:drawing>
                <wp:anchor distT="0" distB="0" distL="114300" distR="114300" simplePos="0" relativeHeight="251659264" behindDoc="0" locked="0" layoutInCell="1" allowOverlap="1" wp14:anchorId="41F65E54" wp14:editId="37271D0E">
                  <wp:simplePos x="0" y="0"/>
                  <wp:positionH relativeFrom="column">
                    <wp:posOffset>727075</wp:posOffset>
                  </wp:positionH>
                  <wp:positionV relativeFrom="paragraph">
                    <wp:posOffset>131445</wp:posOffset>
                  </wp:positionV>
                  <wp:extent cx="1447800" cy="3616325"/>
                  <wp:effectExtent l="0" t="0" r="0" b="317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0" cy="36163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43C4155D" w14:textId="070B0021" w:rsidR="00BC1C72" w:rsidRPr="00B52321" w:rsidRDefault="00B52321">
      <w:pPr>
        <w:pStyle w:val="Caption"/>
        <w:rPr>
          <w:sz w:val="20"/>
          <w:rPrChange w:id="38" w:author="aditya perwira" w:date="2019-04-22T12:41:00Z">
            <w:rPr>
              <w:lang w:eastAsia="zh-CN"/>
            </w:rPr>
          </w:rPrChange>
        </w:rPr>
        <w:pPrChange w:id="39" w:author="aditya perwira" w:date="2019-04-22T12:41:00Z">
          <w:pPr>
            <w:pStyle w:val="figurecaption"/>
            <w:jc w:val="left"/>
          </w:pPr>
        </w:pPrChange>
      </w:pPr>
      <w:bookmarkStart w:id="40" w:name="_Ref6871499"/>
      <w:r w:rsidRPr="00B52321">
        <w:rPr>
          <w:sz w:val="20"/>
          <w:rPrChange w:id="41" w:author="aditya perwira" w:date="2019-04-22T12:41:00Z">
            <w:rPr>
              <w:iCs/>
            </w:rPr>
          </w:rPrChange>
        </w:rPr>
        <w:t xml:space="preserve">Gambar </w:t>
      </w:r>
      <w:r w:rsidRPr="008724BA">
        <w:rPr>
          <w:sz w:val="20"/>
          <w:rPrChange w:id="42" w:author="aditya perwira" w:date="2019-04-22T13:03:00Z">
            <w:rPr>
              <w:iCs/>
            </w:rPr>
          </w:rPrChange>
        </w:rPr>
        <w:fldChar w:fldCharType="begin"/>
      </w:r>
      <w:r w:rsidRPr="008724BA">
        <w:rPr>
          <w:sz w:val="20"/>
          <w:rPrChange w:id="43" w:author="aditya perwira" w:date="2019-04-22T13:03:00Z">
            <w:rPr>
              <w:iCs/>
            </w:rPr>
          </w:rPrChange>
        </w:rPr>
        <w:instrText xml:space="preserve"> SEQ Gambar \* ARABIC </w:instrText>
      </w:r>
      <w:r w:rsidRPr="008724BA">
        <w:rPr>
          <w:sz w:val="20"/>
          <w:rPrChange w:id="44" w:author="aditya perwira" w:date="2019-04-22T13:03:00Z">
            <w:rPr>
              <w:iCs/>
            </w:rPr>
          </w:rPrChange>
        </w:rPr>
        <w:fldChar w:fldCharType="separate"/>
      </w:r>
      <w:ins w:id="45" w:author="aditya perwira" w:date="2019-04-22T23:48:00Z">
        <w:r w:rsidR="003F38E9">
          <w:rPr>
            <w:noProof/>
            <w:sz w:val="20"/>
          </w:rPr>
          <w:t>1</w:t>
        </w:r>
      </w:ins>
      <w:del w:id="46" w:author="aditya perwira" w:date="2019-04-22T13:04:00Z">
        <w:r w:rsidRPr="008724BA" w:rsidDel="008724BA">
          <w:rPr>
            <w:noProof/>
            <w:sz w:val="20"/>
            <w:rPrChange w:id="47" w:author="aditya perwira" w:date="2019-04-22T13:03:00Z">
              <w:rPr>
                <w:i/>
                <w:iCs/>
                <w:noProof/>
                <w:sz w:val="20"/>
              </w:rPr>
            </w:rPrChange>
          </w:rPr>
          <w:delText>1</w:delText>
        </w:r>
      </w:del>
      <w:r w:rsidRPr="008724BA">
        <w:rPr>
          <w:sz w:val="20"/>
          <w:rPrChange w:id="48" w:author="aditya perwira" w:date="2019-04-22T13:03:00Z">
            <w:rPr>
              <w:iCs/>
            </w:rPr>
          </w:rPrChange>
        </w:rPr>
        <w:fldChar w:fldCharType="end"/>
      </w:r>
      <w:bookmarkEnd w:id="40"/>
      <w:r>
        <w:rPr>
          <w:i/>
          <w:sz w:val="20"/>
        </w:rPr>
        <w:t xml:space="preserve">. </w:t>
      </w:r>
      <w:r w:rsidR="0095212D" w:rsidRPr="00B52321">
        <w:rPr>
          <w:sz w:val="20"/>
          <w:rPrChange w:id="49" w:author="aditya perwira" w:date="2019-04-22T12:41:00Z">
            <w:rPr>
              <w:iCs/>
            </w:rPr>
          </w:rPrChange>
        </w:rPr>
        <w:t>Diagram alir penelitian</w:t>
      </w:r>
    </w:p>
    <w:p w14:paraId="70497DAB" w14:textId="6A293651" w:rsidR="0095212D" w:rsidRDefault="0095212D" w:rsidP="0095212D">
      <w:pPr>
        <w:pStyle w:val="Heading2"/>
        <w:tabs>
          <w:tab w:val="num" w:pos="227"/>
        </w:tabs>
        <w:ind w:left="288"/>
        <w:rPr>
          <w:lang w:eastAsia="zh-CN"/>
        </w:rPr>
      </w:pPr>
      <w:del w:id="50" w:author="aditya perwira" w:date="2019-04-22T12:59:00Z">
        <w:r w:rsidDel="00EA4D1F">
          <w:rPr>
            <w:lang w:eastAsia="zh-CN"/>
          </w:rPr>
          <w:delText xml:space="preserve">Pengumpulan </w:delText>
        </w:r>
      </w:del>
      <w:del w:id="51" w:author="aditya perwira" w:date="2019-04-22T13:01:00Z">
        <w:r w:rsidR="00EA4D1F" w:rsidDel="00EA4D1F">
          <w:rPr>
            <w:lang w:eastAsia="zh-CN"/>
          </w:rPr>
          <w:delText>Dataset</w:delText>
        </w:r>
      </w:del>
      <w:ins w:id="52" w:author="aditya perwira" w:date="2019-04-22T13:48:00Z">
        <w:r w:rsidR="007752EB">
          <w:rPr>
            <w:lang w:eastAsia="zh-CN"/>
          </w:rPr>
          <w:t>Persiapan</w:t>
        </w:r>
      </w:ins>
      <w:ins w:id="53" w:author="aditya perwira" w:date="2019-04-22T13:01:00Z">
        <w:r w:rsidR="00EA4D1F">
          <w:rPr>
            <w:lang w:eastAsia="zh-CN"/>
          </w:rPr>
          <w:t xml:space="preserve"> Dataset</w:t>
        </w:r>
      </w:ins>
    </w:p>
    <w:p w14:paraId="2ECA9873" w14:textId="7D0D864B" w:rsidR="00EA4D1F" w:rsidRDefault="00EA4D1F" w:rsidP="00EA4D1F">
      <w:pPr>
        <w:pStyle w:val="BodyText"/>
        <w:rPr>
          <w:lang w:eastAsia="en-US"/>
        </w:rPr>
      </w:pPr>
      <w:r w:rsidRPr="001E001D">
        <w:rPr>
          <w:lang w:eastAsia="en-US"/>
        </w:rPr>
        <w:t xml:space="preserve">Pada penelitian ini, pembuatan model </w:t>
      </w:r>
      <w:r w:rsidRPr="00B268F1">
        <w:rPr>
          <w:i/>
          <w:lang w:eastAsia="en-US"/>
        </w:rPr>
        <w:t>machine learning</w:t>
      </w:r>
      <w:r w:rsidRPr="001E001D">
        <w:rPr>
          <w:lang w:eastAsia="en-US"/>
        </w:rPr>
        <w:t xml:space="preserve"> menggunakan dataset METU</w:t>
      </w:r>
      <w:r>
        <w:rPr>
          <w:lang w:eastAsia="en-US"/>
        </w:rPr>
        <w:t xml:space="preserve"> </w:t>
      </w:r>
      <w:r w:rsidRPr="001E001D">
        <w:rPr>
          <w:lang w:eastAsia="en-US"/>
        </w:rPr>
        <w:t xml:space="preserve">yang digunakan dalam penelitian dengan judul Concrete Crack Images for </w:t>
      </w:r>
      <w:proofErr w:type="spellStart"/>
      <w:r w:rsidRPr="001E001D">
        <w:rPr>
          <w:lang w:eastAsia="en-US"/>
        </w:rPr>
        <w:t>Clasification</w:t>
      </w:r>
      <w:proofErr w:type="spellEnd"/>
      <w:r w:rsidRPr="001E001D">
        <w:rPr>
          <w:lang w:eastAsia="en-US"/>
        </w:rPr>
        <w:t xml:space="preserve"> </w:t>
      </w:r>
      <w:r>
        <w:rPr>
          <w:lang w:eastAsia="en-US"/>
        </w:rPr>
        <w:fldChar w:fldCharType="begin" w:fldLock="1"/>
      </w:r>
      <w:r>
        <w:rPr>
          <w:lang w:eastAsia="en-US"/>
        </w:rPr>
        <w:instrText>ADDIN CSL_CITATION {"citationItems":[{"id":"ITEM-1","itemData":{"URL":"http://dx.doi.org/10.1736/5y9wdsg2zt.1","accessed":{"date-parts":[["2018","12","3"]]},"author":[{"dropping-particle":"","family":"Ozgenel","given":"Caglar Firat","non-dropping-particle":"","parse-names":false,"suffix":""}],"container-title":"Mendley Data","id":"ITEM-1","issued":{"date-parts":[["2018"]]},"title":"No Title","type":"webpage"},"uris":["http://www.mendeley.com/documents/?uuid=236f1537-803f-43f2-95ed-74827ed0ea18"]}],"mendeley":{"formattedCitation":"[12]","plainTextFormattedCitation":"[12]","previouslyFormattedCitation":"[12]"},"properties":{"noteIndex":0},"schema":"https://github.com/citation-style-language/schema/raw/master/csl-citation.json"}</w:instrText>
      </w:r>
      <w:r>
        <w:rPr>
          <w:lang w:eastAsia="en-US"/>
        </w:rPr>
        <w:fldChar w:fldCharType="separate"/>
      </w:r>
      <w:r w:rsidRPr="0063259D">
        <w:rPr>
          <w:noProof/>
          <w:lang w:eastAsia="en-US"/>
        </w:rPr>
        <w:t>[12]</w:t>
      </w:r>
      <w:r>
        <w:rPr>
          <w:lang w:eastAsia="en-US"/>
        </w:rPr>
        <w:fldChar w:fldCharType="end"/>
      </w:r>
      <w:r>
        <w:rPr>
          <w:lang w:eastAsia="en-US"/>
        </w:rPr>
        <w:t xml:space="preserve"> dan dataset gempa Lombok tahun 2018</w:t>
      </w:r>
      <w:r w:rsidRPr="001E001D">
        <w:rPr>
          <w:lang w:eastAsia="en-US"/>
        </w:rPr>
        <w:t xml:space="preserve">. Dataset </w:t>
      </w:r>
      <w:del w:id="54" w:author="aditya perwira" w:date="2019-04-22T13:08:00Z">
        <w:r w:rsidRPr="001E001D" w:rsidDel="00A56C75">
          <w:rPr>
            <w:lang w:eastAsia="en-US"/>
          </w:rPr>
          <w:delText xml:space="preserve">tersebut </w:delText>
        </w:r>
      </w:del>
      <w:ins w:id="55" w:author="aditya perwira" w:date="2019-04-22T13:08:00Z">
        <w:r w:rsidR="00A56C75">
          <w:rPr>
            <w:lang w:eastAsia="en-US"/>
          </w:rPr>
          <w:t>METU</w:t>
        </w:r>
        <w:r w:rsidR="00A56C75" w:rsidRPr="001E001D">
          <w:rPr>
            <w:lang w:eastAsia="en-US"/>
          </w:rPr>
          <w:t xml:space="preserve"> </w:t>
        </w:r>
      </w:ins>
      <w:r w:rsidRPr="001E001D">
        <w:rPr>
          <w:lang w:eastAsia="en-US"/>
        </w:rPr>
        <w:t xml:space="preserve">berjumlah 40000 citra </w:t>
      </w:r>
      <w:del w:id="56" w:author="aditya perwira" w:date="2019-04-22T13:08:00Z">
        <w:r w:rsidRPr="001E001D" w:rsidDel="00A56C75">
          <w:rPr>
            <w:lang w:eastAsia="en-US"/>
          </w:rPr>
          <w:delText xml:space="preserve">dengan </w:delText>
        </w:r>
      </w:del>
      <w:ins w:id="57" w:author="aditya perwira" w:date="2019-04-22T13:08:00Z">
        <w:r w:rsidR="00A56C75">
          <w:rPr>
            <w:lang w:eastAsia="en-US"/>
          </w:rPr>
          <w:t>dan terdiri dari</w:t>
        </w:r>
        <w:r w:rsidR="00A56C75" w:rsidRPr="001E001D">
          <w:rPr>
            <w:lang w:eastAsia="en-US"/>
          </w:rPr>
          <w:t xml:space="preserve"> </w:t>
        </w:r>
      </w:ins>
      <w:r w:rsidRPr="001E001D">
        <w:rPr>
          <w:lang w:eastAsia="en-US"/>
        </w:rPr>
        <w:t xml:space="preserve">2 kelas yaitu kelas bangunan retak berjumlah 20000 citra dan kelas non-retak berjumlah 2000 citra. Kemudian, </w:t>
      </w:r>
      <w:del w:id="58" w:author="aditya perwira" w:date="2019-04-22T13:08:00Z">
        <w:r w:rsidRPr="001E001D" w:rsidDel="00A56C75">
          <w:rPr>
            <w:lang w:eastAsia="en-US"/>
          </w:rPr>
          <w:delText>dataset kedua merupakan dataset yang berisi citra hasil survey dari peneliti</w:delText>
        </w:r>
      </w:del>
      <w:ins w:id="59" w:author="aditya perwira" w:date="2019-04-22T13:08:00Z">
        <w:r w:rsidR="00A56C75">
          <w:rPr>
            <w:lang w:eastAsia="en-US"/>
          </w:rPr>
          <w:t>dataset gempa Lombok tahun 2018 merupakan dataset yang di ambil</w:t>
        </w:r>
      </w:ins>
      <w:ins w:id="60" w:author="aditya perwira" w:date="2019-04-22T13:09:00Z">
        <w:r w:rsidR="00A56C75">
          <w:rPr>
            <w:lang w:eastAsia="en-US"/>
          </w:rPr>
          <w:t xml:space="preserve"> tanpa melihat standar jarak pengambilan gambar dan diambil dengan kamera handphone yang berbeda</w:t>
        </w:r>
      </w:ins>
      <w:r w:rsidRPr="001E001D">
        <w:rPr>
          <w:lang w:eastAsia="en-US"/>
        </w:rPr>
        <w:t xml:space="preserve">. </w:t>
      </w:r>
      <w:del w:id="61" w:author="aditya perwira" w:date="2019-04-22T13:10:00Z">
        <w:r w:rsidRPr="001E001D" w:rsidDel="00A56C75">
          <w:rPr>
            <w:lang w:eastAsia="en-US"/>
          </w:rPr>
          <w:delText xml:space="preserve">Citra-citra yang terdapat dalam dataset ini berasal dari bangunan-bangunan pasca gempa Lombok pada bulan Agustus 2019. </w:delText>
        </w:r>
      </w:del>
      <w:r w:rsidRPr="001E001D">
        <w:rPr>
          <w:lang w:eastAsia="en-US"/>
        </w:rPr>
        <w:t xml:space="preserve">Dataset </w:t>
      </w:r>
      <w:del w:id="62" w:author="aditya perwira" w:date="2019-04-22T13:10:00Z">
        <w:r w:rsidRPr="001E001D" w:rsidDel="00A56C75">
          <w:rPr>
            <w:lang w:eastAsia="en-US"/>
          </w:rPr>
          <w:delText xml:space="preserve">kedua </w:delText>
        </w:r>
      </w:del>
      <w:ins w:id="63" w:author="aditya perwira" w:date="2019-04-22T13:10:00Z">
        <w:r w:rsidR="00A56C75">
          <w:rPr>
            <w:lang w:eastAsia="en-US"/>
          </w:rPr>
          <w:t>i</w:t>
        </w:r>
      </w:ins>
      <w:ins w:id="64" w:author="aditya perwira" w:date="2019-04-22T13:11:00Z">
        <w:r w:rsidR="00A56C75">
          <w:rPr>
            <w:lang w:eastAsia="en-US"/>
          </w:rPr>
          <w:t>ni</w:t>
        </w:r>
      </w:ins>
      <w:ins w:id="65" w:author="aditya perwira" w:date="2019-04-22T13:10:00Z">
        <w:r w:rsidR="00A56C75" w:rsidRPr="001E001D">
          <w:rPr>
            <w:lang w:eastAsia="en-US"/>
          </w:rPr>
          <w:t xml:space="preserve"> </w:t>
        </w:r>
      </w:ins>
      <w:r w:rsidRPr="001E001D">
        <w:rPr>
          <w:lang w:eastAsia="en-US"/>
        </w:rPr>
        <w:t xml:space="preserve">berjumlah 334 citra </w:t>
      </w:r>
      <w:ins w:id="66" w:author="aditya perwira" w:date="2019-04-22T13:11:00Z">
        <w:r w:rsidR="00A56C75">
          <w:rPr>
            <w:lang w:eastAsia="en-US"/>
          </w:rPr>
          <w:t xml:space="preserve">dan sudah di anotasi oleh </w:t>
        </w:r>
        <w:proofErr w:type="spellStart"/>
        <w:r w:rsidR="00A56C75">
          <w:rPr>
            <w:lang w:eastAsia="en-US"/>
          </w:rPr>
          <w:t>Faturrahman</w:t>
        </w:r>
        <w:proofErr w:type="spellEnd"/>
        <w:r w:rsidR="00A56C75">
          <w:rPr>
            <w:lang w:eastAsia="en-US"/>
          </w:rPr>
          <w:t>, S.T., M.T selaku Dosen Jurusan Teknik Sipil Universitas Mataram</w:t>
        </w:r>
      </w:ins>
      <w:ins w:id="67" w:author="aditya perwira" w:date="2019-04-22T13:12:00Z">
        <w:r w:rsidR="00A56C75">
          <w:rPr>
            <w:lang w:eastAsia="en-US"/>
          </w:rPr>
          <w:t xml:space="preserve">. Dari hasil </w:t>
        </w:r>
        <w:proofErr w:type="spellStart"/>
        <w:r w:rsidR="00A56C75">
          <w:rPr>
            <w:lang w:eastAsia="en-US"/>
          </w:rPr>
          <w:t>anotasinya</w:t>
        </w:r>
        <w:proofErr w:type="spellEnd"/>
        <w:r w:rsidR="00A56C75">
          <w:rPr>
            <w:lang w:eastAsia="en-US"/>
          </w:rPr>
          <w:t xml:space="preserve"> didapatkan </w:t>
        </w:r>
      </w:ins>
      <w:del w:id="68" w:author="aditya perwira" w:date="2019-04-22T13:12:00Z">
        <w:r w:rsidRPr="001E001D" w:rsidDel="00D2304F">
          <w:rPr>
            <w:lang w:eastAsia="en-US"/>
          </w:rPr>
          <w:delText xml:space="preserve">dan terdiri dari </w:delText>
        </w:r>
      </w:del>
      <w:ins w:id="69" w:author="aditya perwira" w:date="2019-04-22T13:12:00Z">
        <w:r w:rsidR="00D2304F">
          <w:rPr>
            <w:lang w:eastAsia="en-US"/>
          </w:rPr>
          <w:t xml:space="preserve">dataset yang terdiri dari </w:t>
        </w:r>
      </w:ins>
      <w:r w:rsidRPr="001E001D">
        <w:rPr>
          <w:lang w:eastAsia="en-US"/>
        </w:rPr>
        <w:t>3 kelas yakni kelas ringan dengan 81 citra, kelas sedang dengan 173 citra, dan kelas berat dengan 80 citra.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70" w:author="aditya perwira" w:date="2019-04-22T13:01:00Z">
          <w:tblPr>
            <w:tblStyle w:val="TableGrid"/>
            <w:tblW w:w="0" w:type="auto"/>
            <w:tblLook w:val="04A0" w:firstRow="1" w:lastRow="0" w:firstColumn="1" w:lastColumn="0" w:noHBand="0" w:noVBand="1"/>
          </w:tblPr>
        </w:tblPrChange>
      </w:tblPr>
      <w:tblGrid>
        <w:gridCol w:w="2319"/>
        <w:gridCol w:w="2319"/>
        <w:tblGridChange w:id="71">
          <w:tblGrid>
            <w:gridCol w:w="2319"/>
            <w:gridCol w:w="2319"/>
          </w:tblGrid>
        </w:tblGridChange>
      </w:tblGrid>
      <w:tr w:rsidR="00EA4D1F" w14:paraId="40F7E8B3" w14:textId="77777777" w:rsidTr="008724BA">
        <w:tc>
          <w:tcPr>
            <w:tcW w:w="2319" w:type="dxa"/>
            <w:tcPrChange w:id="72" w:author="aditya perwira" w:date="2019-04-22T13:01:00Z">
              <w:tcPr>
                <w:tcW w:w="2319" w:type="dxa"/>
              </w:tcPr>
            </w:tcPrChange>
          </w:tcPr>
          <w:p w14:paraId="2D474108" w14:textId="77777777" w:rsidR="00EA4D1F" w:rsidRPr="00AF1301" w:rsidRDefault="00EA4D1F">
            <w:pPr>
              <w:pStyle w:val="BodyText"/>
              <w:spacing w:before="240" w:after="0"/>
              <w:ind w:firstLine="0"/>
              <w:jc w:val="center"/>
              <w:rPr>
                <w:sz w:val="16"/>
                <w:lang w:eastAsia="en-US"/>
              </w:rPr>
              <w:pPrChange w:id="73" w:author="aditya perwira" w:date="2019-04-22T13:02:00Z">
                <w:pPr>
                  <w:pStyle w:val="BodyText"/>
                  <w:ind w:firstLine="0"/>
                  <w:jc w:val="center"/>
                </w:pPr>
              </w:pPrChange>
            </w:pPr>
            <w:r w:rsidRPr="00AF1301">
              <w:rPr>
                <w:noProof/>
                <w:sz w:val="16"/>
                <w:lang w:val="id-ID" w:eastAsia="id-ID"/>
              </w:rPr>
              <w:drawing>
                <wp:inline distT="0" distB="0" distL="0" distR="0" wp14:anchorId="7024A4F0" wp14:editId="48D880AD">
                  <wp:extent cx="720000" cy="720000"/>
                  <wp:effectExtent l="0" t="0" r="4445" b="4445"/>
                  <wp:docPr id="7" name="Picture 7" descr="D:\KULIAH\skripsi\aditya\dataset\negatif\data2-00000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D:\KULIAH\skripsi\aditya\dataset\negatif\data2-00000 (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720000" cy="720000"/>
                          </a:xfrm>
                          <a:prstGeom prst="rect">
                            <a:avLst/>
                          </a:prstGeom>
                          <a:noFill/>
                          <a:ln>
                            <a:noFill/>
                          </a:ln>
                        </pic:spPr>
                      </pic:pic>
                    </a:graphicData>
                  </a:graphic>
                </wp:inline>
              </w:drawing>
            </w:r>
          </w:p>
          <w:p w14:paraId="21968DCD" w14:textId="77777777" w:rsidR="00EA4D1F" w:rsidRPr="00AF1301" w:rsidRDefault="00EA4D1F">
            <w:pPr>
              <w:pStyle w:val="BodyText"/>
              <w:spacing w:after="0"/>
              <w:ind w:firstLine="0"/>
              <w:jc w:val="center"/>
              <w:rPr>
                <w:sz w:val="16"/>
                <w:lang w:eastAsia="en-US"/>
              </w:rPr>
              <w:pPrChange w:id="74" w:author="aditya perwira" w:date="2019-04-22T13:02:00Z">
                <w:pPr>
                  <w:pStyle w:val="BodyText"/>
                  <w:ind w:firstLine="0"/>
                  <w:jc w:val="center"/>
                </w:pPr>
              </w:pPrChange>
            </w:pPr>
            <w:r w:rsidRPr="00AF1301">
              <w:rPr>
                <w:sz w:val="16"/>
                <w:lang w:eastAsia="en-US"/>
              </w:rPr>
              <w:t>Negative</w:t>
            </w:r>
          </w:p>
        </w:tc>
        <w:tc>
          <w:tcPr>
            <w:tcW w:w="2319" w:type="dxa"/>
            <w:tcPrChange w:id="75" w:author="aditya perwira" w:date="2019-04-22T13:01:00Z">
              <w:tcPr>
                <w:tcW w:w="2319" w:type="dxa"/>
              </w:tcPr>
            </w:tcPrChange>
          </w:tcPr>
          <w:p w14:paraId="27CAA64D" w14:textId="77777777" w:rsidR="00EA4D1F" w:rsidRPr="00AF1301" w:rsidRDefault="00EA4D1F">
            <w:pPr>
              <w:pStyle w:val="BodyText"/>
              <w:spacing w:before="240" w:after="0"/>
              <w:ind w:firstLine="0"/>
              <w:jc w:val="center"/>
              <w:rPr>
                <w:sz w:val="16"/>
                <w:lang w:eastAsia="en-US"/>
              </w:rPr>
              <w:pPrChange w:id="76" w:author="aditya perwira" w:date="2019-04-22T13:02:00Z">
                <w:pPr>
                  <w:pStyle w:val="BodyText"/>
                  <w:ind w:firstLine="0"/>
                  <w:jc w:val="center"/>
                </w:pPr>
              </w:pPrChange>
            </w:pPr>
            <w:r w:rsidRPr="00AF1301">
              <w:rPr>
                <w:noProof/>
                <w:sz w:val="16"/>
                <w:lang w:val="id-ID" w:eastAsia="id-ID"/>
              </w:rPr>
              <w:drawing>
                <wp:inline distT="0" distB="0" distL="0" distR="0" wp14:anchorId="34CD3F7F" wp14:editId="4109AC06">
                  <wp:extent cx="720000" cy="720000"/>
                  <wp:effectExtent l="0" t="0" r="4445" b="4445"/>
                  <wp:docPr id="11" name="Picture 11" descr="D:\KULIAH\skripsi\aditya\dataset\positif\data1-00000 (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D:\KULIAH\skripsi\aditya\dataset\positif\data1-00000 (13).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720000" cy="720000"/>
                          </a:xfrm>
                          <a:prstGeom prst="rect">
                            <a:avLst/>
                          </a:prstGeom>
                          <a:noFill/>
                          <a:ln>
                            <a:noFill/>
                          </a:ln>
                        </pic:spPr>
                      </pic:pic>
                    </a:graphicData>
                  </a:graphic>
                </wp:inline>
              </w:drawing>
            </w:r>
          </w:p>
          <w:p w14:paraId="245A8DA0" w14:textId="77777777" w:rsidR="00EA4D1F" w:rsidRPr="00AF1301" w:rsidRDefault="00EA4D1F">
            <w:pPr>
              <w:pStyle w:val="BodyText"/>
              <w:spacing w:after="0"/>
              <w:ind w:firstLine="0"/>
              <w:jc w:val="center"/>
              <w:rPr>
                <w:sz w:val="16"/>
                <w:lang w:eastAsia="en-US"/>
              </w:rPr>
              <w:pPrChange w:id="77" w:author="aditya perwira" w:date="2019-04-22T13:02:00Z">
                <w:pPr>
                  <w:pStyle w:val="BodyText"/>
                  <w:ind w:firstLine="0"/>
                  <w:jc w:val="center"/>
                </w:pPr>
              </w:pPrChange>
            </w:pPr>
            <w:r w:rsidRPr="00AF1301">
              <w:rPr>
                <w:sz w:val="16"/>
                <w:lang w:eastAsia="en-US"/>
              </w:rPr>
              <w:t>Positif</w:t>
            </w:r>
          </w:p>
        </w:tc>
      </w:tr>
    </w:tbl>
    <w:p w14:paraId="01A6F000" w14:textId="1428D019" w:rsidR="00EA4D1F" w:rsidRDefault="00024FA4">
      <w:pPr>
        <w:pStyle w:val="Caption"/>
        <w:pPrChange w:id="78" w:author="aditya perwira" w:date="2019-04-22T13:41:00Z">
          <w:pPr>
            <w:pStyle w:val="figurecaption"/>
            <w:jc w:val="left"/>
          </w:pPr>
        </w:pPrChange>
      </w:pPr>
      <w:ins w:id="79" w:author="aditya perwira" w:date="2019-04-22T13:41:00Z">
        <w:r>
          <w:t xml:space="preserve">Gambar </w:t>
        </w:r>
        <w:r>
          <w:fldChar w:fldCharType="begin"/>
        </w:r>
        <w:r>
          <w:instrText xml:space="preserve"> SEQ Gambar \* ARABIC </w:instrText>
        </w:r>
      </w:ins>
      <w:r>
        <w:fldChar w:fldCharType="separate"/>
      </w:r>
      <w:ins w:id="80" w:author="aditya perwira" w:date="2019-04-22T23:48:00Z">
        <w:r w:rsidR="003F38E9">
          <w:rPr>
            <w:noProof/>
          </w:rPr>
          <w:t>2</w:t>
        </w:r>
      </w:ins>
      <w:ins w:id="81" w:author="aditya perwira" w:date="2019-04-22T13:41:00Z">
        <w:r>
          <w:fldChar w:fldCharType="end"/>
        </w:r>
        <w:r>
          <w:t xml:space="preserve">. </w:t>
        </w:r>
      </w:ins>
      <w:r w:rsidR="00EA4D1F">
        <w:t>Dataset METU</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82" w:author="aditya perwira" w:date="2019-04-22T13:02:00Z">
          <w:tblPr>
            <w:tblStyle w:val="TableGrid"/>
            <w:tblW w:w="0" w:type="auto"/>
            <w:jc w:val="center"/>
            <w:tblLook w:val="04A0" w:firstRow="1" w:lastRow="0" w:firstColumn="1" w:lastColumn="0" w:noHBand="0" w:noVBand="1"/>
          </w:tblPr>
        </w:tblPrChange>
      </w:tblPr>
      <w:tblGrid>
        <w:gridCol w:w="1546"/>
        <w:gridCol w:w="1546"/>
        <w:gridCol w:w="1546"/>
        <w:tblGridChange w:id="83">
          <w:tblGrid>
            <w:gridCol w:w="1546"/>
            <w:gridCol w:w="1546"/>
            <w:gridCol w:w="1546"/>
          </w:tblGrid>
        </w:tblGridChange>
      </w:tblGrid>
      <w:tr w:rsidR="00EA4D1F" w14:paraId="7045BCA4" w14:textId="77777777" w:rsidTr="008724BA">
        <w:trPr>
          <w:jc w:val="center"/>
          <w:trPrChange w:id="84" w:author="aditya perwira" w:date="2019-04-22T13:02:00Z">
            <w:trPr>
              <w:jc w:val="center"/>
            </w:trPr>
          </w:trPrChange>
        </w:trPr>
        <w:tc>
          <w:tcPr>
            <w:tcW w:w="1546" w:type="dxa"/>
            <w:tcPrChange w:id="85" w:author="aditya perwira" w:date="2019-04-22T13:02:00Z">
              <w:tcPr>
                <w:tcW w:w="1546" w:type="dxa"/>
              </w:tcPr>
            </w:tcPrChange>
          </w:tcPr>
          <w:p w14:paraId="7C51E2B9" w14:textId="77777777" w:rsidR="00EA4D1F" w:rsidRPr="00AF1301" w:rsidRDefault="00EA4D1F">
            <w:pPr>
              <w:pStyle w:val="BodyText"/>
              <w:spacing w:before="240" w:after="0"/>
              <w:ind w:firstLine="0"/>
              <w:jc w:val="center"/>
              <w:rPr>
                <w:sz w:val="16"/>
                <w:lang w:eastAsia="en-US"/>
              </w:rPr>
              <w:pPrChange w:id="86" w:author="aditya perwira" w:date="2019-04-22T13:03:00Z">
                <w:pPr>
                  <w:pStyle w:val="BodyText"/>
                  <w:ind w:firstLine="0"/>
                  <w:jc w:val="center"/>
                </w:pPr>
              </w:pPrChange>
            </w:pPr>
            <w:r w:rsidRPr="00AF1301">
              <w:rPr>
                <w:noProof/>
                <w:sz w:val="16"/>
                <w:lang w:val="id-ID" w:eastAsia="id-ID"/>
              </w:rPr>
              <w:lastRenderedPageBreak/>
              <w:drawing>
                <wp:inline distT="0" distB="0" distL="0" distR="0" wp14:anchorId="2B19478F" wp14:editId="03DB0993">
                  <wp:extent cx="720000" cy="720000"/>
                  <wp:effectExtent l="0" t="0" r="4445" b="4445"/>
                  <wp:docPr id="13" name="Picture 13" descr="D:\KULIAH\skripsi\aditya\dataset3class\berat\data1-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D:\KULIAH\skripsi\aditya\dataset3class\berat\data1-00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720000" cy="720000"/>
                          </a:xfrm>
                          <a:prstGeom prst="rect">
                            <a:avLst/>
                          </a:prstGeom>
                          <a:noFill/>
                          <a:ln>
                            <a:noFill/>
                          </a:ln>
                        </pic:spPr>
                      </pic:pic>
                    </a:graphicData>
                  </a:graphic>
                </wp:inline>
              </w:drawing>
            </w:r>
          </w:p>
          <w:p w14:paraId="6C73D249" w14:textId="77777777" w:rsidR="00EA4D1F" w:rsidRPr="00AF1301" w:rsidRDefault="00EA4D1F" w:rsidP="00CF67EE">
            <w:pPr>
              <w:pStyle w:val="BodyText"/>
              <w:ind w:firstLine="0"/>
              <w:jc w:val="center"/>
              <w:rPr>
                <w:sz w:val="16"/>
                <w:lang w:eastAsia="en-US"/>
              </w:rPr>
            </w:pPr>
            <w:r w:rsidRPr="00AF1301">
              <w:rPr>
                <w:sz w:val="16"/>
                <w:lang w:eastAsia="en-US"/>
              </w:rPr>
              <w:t>Berat</w:t>
            </w:r>
          </w:p>
        </w:tc>
        <w:tc>
          <w:tcPr>
            <w:tcW w:w="1546" w:type="dxa"/>
            <w:tcPrChange w:id="87" w:author="aditya perwira" w:date="2019-04-22T13:02:00Z">
              <w:tcPr>
                <w:tcW w:w="1546" w:type="dxa"/>
              </w:tcPr>
            </w:tcPrChange>
          </w:tcPr>
          <w:p w14:paraId="3257224C" w14:textId="77777777" w:rsidR="00EA4D1F" w:rsidRPr="00AF1301" w:rsidRDefault="00EA4D1F">
            <w:pPr>
              <w:pStyle w:val="BodyText"/>
              <w:spacing w:before="240" w:after="0"/>
              <w:ind w:firstLine="0"/>
              <w:jc w:val="center"/>
              <w:rPr>
                <w:sz w:val="16"/>
                <w:lang w:eastAsia="en-US"/>
              </w:rPr>
              <w:pPrChange w:id="88" w:author="aditya perwira" w:date="2019-04-22T13:03:00Z">
                <w:pPr>
                  <w:pStyle w:val="BodyText"/>
                  <w:ind w:firstLine="0"/>
                  <w:jc w:val="center"/>
                </w:pPr>
              </w:pPrChange>
            </w:pPr>
            <w:r w:rsidRPr="00AF1301">
              <w:rPr>
                <w:noProof/>
                <w:sz w:val="16"/>
                <w:lang w:val="id-ID" w:eastAsia="id-ID"/>
              </w:rPr>
              <w:drawing>
                <wp:inline distT="0" distB="0" distL="0" distR="0" wp14:anchorId="050B10F7" wp14:editId="14968EED">
                  <wp:extent cx="720000" cy="720000"/>
                  <wp:effectExtent l="0" t="0" r="4445" b="4445"/>
                  <wp:docPr id="14" name="Picture 14" descr="D:\KULIAH\skripsi\aditya\dataset3class\ringan\data3-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D:\KULIAH\skripsi\aditya\dataset3class\ringan\data3-004.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720000" cy="720000"/>
                          </a:xfrm>
                          <a:prstGeom prst="rect">
                            <a:avLst/>
                          </a:prstGeom>
                          <a:noFill/>
                          <a:ln>
                            <a:noFill/>
                          </a:ln>
                        </pic:spPr>
                      </pic:pic>
                    </a:graphicData>
                  </a:graphic>
                </wp:inline>
              </w:drawing>
            </w:r>
          </w:p>
          <w:p w14:paraId="53CB871D" w14:textId="77777777" w:rsidR="00EA4D1F" w:rsidRPr="00AF1301" w:rsidRDefault="00EA4D1F" w:rsidP="00CF67EE">
            <w:pPr>
              <w:pStyle w:val="BodyText"/>
              <w:ind w:firstLine="0"/>
              <w:jc w:val="center"/>
              <w:rPr>
                <w:sz w:val="16"/>
                <w:lang w:eastAsia="en-US"/>
              </w:rPr>
            </w:pPr>
            <w:r w:rsidRPr="00AF1301">
              <w:rPr>
                <w:sz w:val="16"/>
                <w:lang w:eastAsia="en-US"/>
              </w:rPr>
              <w:t>Ringan</w:t>
            </w:r>
          </w:p>
        </w:tc>
        <w:tc>
          <w:tcPr>
            <w:tcW w:w="1546" w:type="dxa"/>
            <w:tcPrChange w:id="89" w:author="aditya perwira" w:date="2019-04-22T13:02:00Z">
              <w:tcPr>
                <w:tcW w:w="1546" w:type="dxa"/>
              </w:tcPr>
            </w:tcPrChange>
          </w:tcPr>
          <w:p w14:paraId="420B44A4" w14:textId="77777777" w:rsidR="00EA4D1F" w:rsidRPr="00AF1301" w:rsidRDefault="00EA4D1F">
            <w:pPr>
              <w:pStyle w:val="BodyText"/>
              <w:spacing w:before="240" w:after="0"/>
              <w:ind w:firstLine="0"/>
              <w:jc w:val="center"/>
              <w:rPr>
                <w:sz w:val="16"/>
                <w:lang w:eastAsia="en-US"/>
              </w:rPr>
              <w:pPrChange w:id="90" w:author="aditya perwira" w:date="2019-04-22T13:03:00Z">
                <w:pPr>
                  <w:pStyle w:val="BodyText"/>
                  <w:ind w:firstLine="0"/>
                  <w:jc w:val="center"/>
                </w:pPr>
              </w:pPrChange>
            </w:pPr>
            <w:r w:rsidRPr="00AF1301">
              <w:rPr>
                <w:noProof/>
                <w:sz w:val="16"/>
                <w:lang w:val="id-ID" w:eastAsia="id-ID"/>
              </w:rPr>
              <w:drawing>
                <wp:inline distT="0" distB="0" distL="0" distR="0" wp14:anchorId="6EF5E09A" wp14:editId="69B67139">
                  <wp:extent cx="720000" cy="720000"/>
                  <wp:effectExtent l="0" t="0" r="4445" b="4445"/>
                  <wp:docPr id="15" name="Picture 15" descr="D:\KULIAH\skripsi\aditya\dataset3class\sedang\data2-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D:\KULIAH\skripsi\aditya\dataset3class\sedang\data2-001.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720000" cy="720000"/>
                          </a:xfrm>
                          <a:prstGeom prst="rect">
                            <a:avLst/>
                          </a:prstGeom>
                          <a:noFill/>
                          <a:ln>
                            <a:noFill/>
                          </a:ln>
                        </pic:spPr>
                      </pic:pic>
                    </a:graphicData>
                  </a:graphic>
                </wp:inline>
              </w:drawing>
            </w:r>
          </w:p>
          <w:p w14:paraId="45553101" w14:textId="77777777" w:rsidR="00EA4D1F" w:rsidRPr="00AF1301" w:rsidRDefault="00EA4D1F" w:rsidP="00CF67EE">
            <w:pPr>
              <w:pStyle w:val="BodyText"/>
              <w:ind w:firstLine="0"/>
              <w:jc w:val="center"/>
              <w:rPr>
                <w:sz w:val="16"/>
                <w:lang w:eastAsia="en-US"/>
              </w:rPr>
            </w:pPr>
            <w:r w:rsidRPr="00AF1301">
              <w:rPr>
                <w:sz w:val="16"/>
                <w:lang w:eastAsia="en-US"/>
              </w:rPr>
              <w:t>Sedang</w:t>
            </w:r>
          </w:p>
        </w:tc>
      </w:tr>
    </w:tbl>
    <w:p w14:paraId="3E62D225" w14:textId="5BA64416" w:rsidR="00EA4D1F" w:rsidRPr="008724BA" w:rsidDel="008724BA" w:rsidRDefault="008724BA">
      <w:pPr>
        <w:pStyle w:val="Caption"/>
        <w:rPr>
          <w:del w:id="91" w:author="aditya perwira" w:date="2019-04-22T13:03:00Z"/>
          <w:sz w:val="20"/>
          <w:rPrChange w:id="92" w:author="aditya perwira" w:date="2019-04-22T13:04:00Z">
            <w:rPr>
              <w:del w:id="93" w:author="aditya perwira" w:date="2019-04-22T13:03:00Z"/>
            </w:rPr>
          </w:rPrChange>
        </w:rPr>
        <w:pPrChange w:id="94" w:author="aditya perwira" w:date="2019-04-22T13:04:00Z">
          <w:pPr>
            <w:pStyle w:val="figurecaption"/>
            <w:jc w:val="left"/>
          </w:pPr>
        </w:pPrChange>
      </w:pPr>
      <w:ins w:id="95" w:author="aditya perwira" w:date="2019-04-22T13:04:00Z">
        <w:r>
          <w:t xml:space="preserve">Gambar </w:t>
        </w:r>
        <w:r>
          <w:rPr>
            <w:iCs w:val="0"/>
          </w:rPr>
          <w:fldChar w:fldCharType="begin"/>
        </w:r>
        <w:r>
          <w:instrText xml:space="preserve"> SEQ Gambar \* ARABIC </w:instrText>
        </w:r>
      </w:ins>
      <w:r>
        <w:rPr>
          <w:iCs w:val="0"/>
        </w:rPr>
        <w:fldChar w:fldCharType="separate"/>
      </w:r>
      <w:ins w:id="96" w:author="aditya perwira" w:date="2019-04-22T23:48:00Z">
        <w:r w:rsidR="003F38E9">
          <w:rPr>
            <w:noProof/>
          </w:rPr>
          <w:t>3</w:t>
        </w:r>
      </w:ins>
      <w:ins w:id="97" w:author="aditya perwira" w:date="2019-04-22T13:04:00Z">
        <w:r>
          <w:rPr>
            <w:iCs w:val="0"/>
          </w:rPr>
          <w:fldChar w:fldCharType="end"/>
        </w:r>
        <w:r>
          <w:t xml:space="preserve">. </w:t>
        </w:r>
      </w:ins>
      <w:r w:rsidR="00EA4D1F" w:rsidRPr="008724BA">
        <w:rPr>
          <w:sz w:val="18"/>
          <w:rPrChange w:id="98" w:author="aditya perwira" w:date="2019-04-22T13:04:00Z">
            <w:rPr/>
          </w:rPrChange>
        </w:rPr>
        <w:t>Dataset gempa Lombok</w:t>
      </w:r>
    </w:p>
    <w:p w14:paraId="53D6B6D7" w14:textId="45354F5B" w:rsidR="0095212D" w:rsidRDefault="0095212D">
      <w:pPr>
        <w:pStyle w:val="figurecaption"/>
        <w:numPr>
          <w:ilvl w:val="0"/>
          <w:numId w:val="0"/>
        </w:numPr>
        <w:ind w:left="360" w:hanging="360"/>
        <w:jc w:val="left"/>
        <w:pPrChange w:id="99" w:author="aditya perwira" w:date="2019-04-22T13:04:00Z">
          <w:pPr>
            <w:pStyle w:val="BodyText"/>
          </w:pPr>
        </w:pPrChange>
      </w:pPr>
      <w:del w:id="100" w:author="aditya perwira" w:date="2019-04-22T12:58:00Z">
        <w:r w:rsidDel="00EA4D1F">
          <w:delText xml:space="preserve">Data yang digunakan dalam penelitian ini diambil dari dokumentasi </w:delText>
        </w:r>
        <w:r w:rsidRPr="00F33191" w:rsidDel="00EA4D1F">
          <w:rPr>
            <w:i/>
          </w:rPr>
          <w:delText xml:space="preserve">assessment </w:delText>
        </w:r>
        <w:r w:rsidDel="00EA4D1F">
          <w:delText>dari jurusan Teknik Sipil Universitas Mataram dan gambar bangunan pasca gempa yang dikumpulkan oleh penulis. Gambar yang diperoleh terlebih dahulu dikelompokkan menjadi gambar struktur dan non struktur. Bagian struktur terdiri kolom dan balok. Sedangkan bagian non struktur terdiri dari lantai, atap, dan dinding. Gambar yang sudah dikelompokkan kemudian akan dianotasi dengan bantuan dari tenaga ahli dari Teknik Sipil Universitas Mataram. Data tersebut akan dianotasi berdasarkan jenis retakannya yaitu ringan, sedang, dan berat. Lalu gambar tersebut akan menjadi dataset untuk klasifikasi retakan ringan, sedang, dan berat</w:delText>
        </w:r>
      </w:del>
      <w:del w:id="101" w:author="aditya perwira" w:date="2019-04-22T13:03:00Z">
        <w:r w:rsidDel="008724BA">
          <w:delText>.</w:delText>
        </w:r>
      </w:del>
    </w:p>
    <w:p w14:paraId="090F1205" w14:textId="1954361C" w:rsidR="0095212D" w:rsidRDefault="0095212D" w:rsidP="0095212D">
      <w:pPr>
        <w:pStyle w:val="Heading2"/>
        <w:tabs>
          <w:tab w:val="num" w:pos="227"/>
        </w:tabs>
        <w:ind w:left="288"/>
        <w:rPr>
          <w:lang w:eastAsia="zh-CN"/>
        </w:rPr>
      </w:pPr>
      <w:r>
        <w:rPr>
          <w:lang w:eastAsia="zh-CN"/>
        </w:rPr>
        <w:t>Pembuatan Model</w:t>
      </w:r>
    </w:p>
    <w:p w14:paraId="4EAC963B" w14:textId="22D2C90E" w:rsidR="0095212D" w:rsidRDefault="0095212D" w:rsidP="0095212D">
      <w:pPr>
        <w:pStyle w:val="BodyText"/>
      </w:pPr>
      <w:r>
        <w:rPr>
          <w:noProof/>
          <w:lang w:val="id-ID" w:eastAsia="id-ID"/>
        </w:rPr>
        <w:drawing>
          <wp:anchor distT="0" distB="0" distL="114300" distR="114300" simplePos="0" relativeHeight="251660288" behindDoc="0" locked="0" layoutInCell="1" allowOverlap="1" wp14:anchorId="25AD203F" wp14:editId="07DD2474">
            <wp:simplePos x="0" y="0"/>
            <wp:positionH relativeFrom="margin">
              <wp:align>right</wp:align>
            </wp:positionH>
            <wp:positionV relativeFrom="paragraph">
              <wp:posOffset>1524000</wp:posOffset>
            </wp:positionV>
            <wp:extent cx="2951480" cy="869238"/>
            <wp:effectExtent l="0" t="0" r="1270" b="762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51480" cy="869238"/>
                    </a:xfrm>
                    <a:prstGeom prst="rect">
                      <a:avLst/>
                    </a:prstGeom>
                    <a:noFill/>
                    <a:ln>
                      <a:noFill/>
                    </a:ln>
                  </pic:spPr>
                </pic:pic>
              </a:graphicData>
            </a:graphic>
          </wp:anchor>
        </w:drawing>
      </w:r>
      <w:r>
        <w:t xml:space="preserve">Secara umum, ada dua tahap yang dilakukan dalam penelitian ini. Pertama adalah tahap pelatihan dan yang kedua adalah tahap pengujian. Tahap pelatihan merupakan tahap dimana </w:t>
      </w:r>
      <w:proofErr w:type="gramStart"/>
      <w:r>
        <w:t>akan</w:t>
      </w:r>
      <w:proofErr w:type="gramEnd"/>
      <w:r>
        <w:t xml:space="preserve"> dilakukan pengolahan citra dari data latih untuk dibuatkan model klasifikasi dengan menggunakan metode </w:t>
      </w:r>
      <w:r w:rsidRPr="00B268F1">
        <w:rPr>
          <w:i/>
        </w:rPr>
        <w:t>convolution neural network</w:t>
      </w:r>
      <w:r>
        <w:rPr>
          <w:i/>
        </w:rPr>
        <w:t xml:space="preserve">. </w:t>
      </w:r>
      <w:r>
        <w:t xml:space="preserve">Sedangkan untuk tahap pengujian merupakan tahapan untuk menguji model </w:t>
      </w:r>
      <w:r w:rsidRPr="00B268F1">
        <w:rPr>
          <w:i/>
        </w:rPr>
        <w:t>deep learning</w:t>
      </w:r>
      <w:r>
        <w:t xml:space="preserve"> yang dibangun pada tahap pelatihan dengan masukan citra dari data uji. Lebih jelasnya, alur klasifik</w:t>
      </w:r>
      <w:r w:rsidR="00B268F1">
        <w:t>asi dapat dilihat pada</w:t>
      </w:r>
      <w:ins w:id="102" w:author="aditya perwira" w:date="2019-04-22T13:15:00Z">
        <w:r w:rsidR="00F33191">
          <w:t xml:space="preserve"> </w:t>
        </w:r>
      </w:ins>
      <w:ins w:id="103" w:author="aditya perwira" w:date="2019-04-22T13:14:00Z">
        <w:r w:rsidR="00F33191">
          <w:fldChar w:fldCharType="begin"/>
        </w:r>
        <w:r w:rsidR="00F33191">
          <w:instrText xml:space="preserve"> REF _Ref6831315 \h </w:instrText>
        </w:r>
      </w:ins>
      <w:r w:rsidR="00F33191">
        <w:fldChar w:fldCharType="separate"/>
      </w:r>
      <w:ins w:id="104" w:author="aditya perwira" w:date="2019-04-22T13:14:00Z">
        <w:r w:rsidR="00F33191">
          <w:t xml:space="preserve">Gambar </w:t>
        </w:r>
        <w:r w:rsidR="00F33191">
          <w:rPr>
            <w:noProof/>
          </w:rPr>
          <w:t>3</w:t>
        </w:r>
        <w:r w:rsidR="00F33191">
          <w:fldChar w:fldCharType="end"/>
        </w:r>
      </w:ins>
      <w:del w:id="105" w:author="aditya perwira" w:date="2019-04-22T13:14:00Z">
        <w:r w:rsidR="00B268F1" w:rsidDel="00F33191">
          <w:delText xml:space="preserve"> Fig. 2</w:delText>
        </w:r>
      </w:del>
      <w:r>
        <w:t>.</w:t>
      </w:r>
    </w:p>
    <w:p w14:paraId="4E0C28E7" w14:textId="6C170EE7" w:rsidR="0095212D" w:rsidDel="008724BA" w:rsidRDefault="00F33191">
      <w:pPr>
        <w:pStyle w:val="Caption"/>
        <w:rPr>
          <w:del w:id="106" w:author="aditya perwira" w:date="2019-04-22T13:05:00Z"/>
        </w:rPr>
        <w:pPrChange w:id="107" w:author="aditya perwira" w:date="2019-04-22T13:14:00Z">
          <w:pPr>
            <w:pStyle w:val="figurecaption"/>
            <w:jc w:val="left"/>
          </w:pPr>
        </w:pPrChange>
      </w:pPr>
      <w:bookmarkStart w:id="108" w:name="_Ref6831315"/>
      <w:ins w:id="109" w:author="aditya perwira" w:date="2019-04-22T13:14:00Z">
        <w:r>
          <w:t xml:space="preserve">Gambar </w:t>
        </w:r>
        <w:r>
          <w:rPr>
            <w:iCs w:val="0"/>
          </w:rPr>
          <w:fldChar w:fldCharType="begin"/>
        </w:r>
        <w:r>
          <w:instrText xml:space="preserve"> SEQ Gambar \* ARABIC </w:instrText>
        </w:r>
      </w:ins>
      <w:r>
        <w:rPr>
          <w:iCs w:val="0"/>
        </w:rPr>
        <w:fldChar w:fldCharType="separate"/>
      </w:r>
      <w:ins w:id="110" w:author="aditya perwira" w:date="2019-04-22T23:48:00Z">
        <w:r w:rsidR="003F38E9">
          <w:rPr>
            <w:noProof/>
          </w:rPr>
          <w:t>4</w:t>
        </w:r>
      </w:ins>
      <w:ins w:id="111" w:author="aditya perwira" w:date="2019-04-22T13:14:00Z">
        <w:r>
          <w:rPr>
            <w:iCs w:val="0"/>
          </w:rPr>
          <w:fldChar w:fldCharType="end"/>
        </w:r>
        <w:bookmarkEnd w:id="108"/>
        <w:r>
          <w:t xml:space="preserve">. </w:t>
        </w:r>
      </w:ins>
      <w:r w:rsidR="0095212D">
        <w:t>Alur klasifikasi CNN</w:t>
      </w:r>
    </w:p>
    <w:p w14:paraId="4E32A730" w14:textId="48334772" w:rsidR="0095212D" w:rsidRDefault="0095212D">
      <w:pPr>
        <w:pStyle w:val="figurecaption"/>
        <w:numPr>
          <w:ilvl w:val="0"/>
          <w:numId w:val="0"/>
        </w:numPr>
        <w:ind w:left="360" w:hanging="360"/>
        <w:jc w:val="left"/>
        <w:rPr>
          <w:lang w:eastAsia="zh-CN"/>
        </w:rPr>
        <w:pPrChange w:id="112" w:author="aditya perwira" w:date="2019-04-22T13:14:00Z">
          <w:pPr>
            <w:pStyle w:val="Heading2"/>
            <w:tabs>
              <w:tab w:val="num" w:pos="227"/>
            </w:tabs>
            <w:ind w:left="288"/>
          </w:pPr>
        </w:pPrChange>
      </w:pPr>
      <w:del w:id="113" w:author="aditya perwira" w:date="2019-04-22T13:05:00Z">
        <w:r w:rsidDel="008724BA">
          <w:rPr>
            <w:lang w:eastAsia="zh-CN"/>
          </w:rPr>
          <w:delText>Klasifikasi CNN</w:delText>
        </w:r>
      </w:del>
    </w:p>
    <w:p w14:paraId="3B20A5DC" w14:textId="5DFEC570" w:rsidR="0095212D" w:rsidRDefault="008724BA" w:rsidP="0095212D">
      <w:pPr>
        <w:pStyle w:val="Heading2"/>
        <w:numPr>
          <w:ilvl w:val="0"/>
          <w:numId w:val="0"/>
        </w:numPr>
        <w:jc w:val="both"/>
      </w:pPr>
      <w:r>
        <w:t>C</w:t>
      </w:r>
      <w:r w:rsidR="0095212D">
        <w:t xml:space="preserve">.1. </w:t>
      </w:r>
      <w:r w:rsidR="00A56C75">
        <w:t>Pre-processing</w:t>
      </w:r>
    </w:p>
    <w:p w14:paraId="4346D2EC" w14:textId="332EF733" w:rsidR="00F33191" w:rsidRDefault="0095212D" w:rsidP="00F33191">
      <w:pPr>
        <w:pStyle w:val="BodyText"/>
      </w:pPr>
      <w:r w:rsidRPr="00F33191">
        <w:t xml:space="preserve"> </w:t>
      </w:r>
      <w:r w:rsidR="00F33191" w:rsidRPr="00F33191">
        <w:rPr>
          <w:rPrChange w:id="114" w:author="aditya perwira" w:date="2019-04-22T13:17:00Z">
            <w:rPr>
              <w:color w:val="FF0000"/>
            </w:rPr>
          </w:rPrChange>
        </w:rPr>
        <w:t>Tahap paling awal dari proses pengujian model</w:t>
      </w:r>
      <w:del w:id="115" w:author="aditya perwira" w:date="2019-04-22T13:18:00Z">
        <w:r w:rsidR="00F33191" w:rsidRPr="00F33191" w:rsidDel="00F33191">
          <w:rPr>
            <w:rPrChange w:id="116" w:author="aditya perwira" w:date="2019-04-22T13:17:00Z">
              <w:rPr>
                <w:color w:val="FF0000"/>
              </w:rPr>
            </w:rPrChange>
          </w:rPr>
          <w:delText xml:space="preserve"> </w:delText>
        </w:r>
        <w:r w:rsidR="00F33191" w:rsidRPr="00F33191" w:rsidDel="00F33191">
          <w:rPr>
            <w:rPrChange w:id="117" w:author="aditya perwira" w:date="2019-04-22T13:17:00Z">
              <w:rPr>
                <w:color w:val="FF0000"/>
              </w:rPr>
            </w:rPrChange>
          </w:rPr>
          <w:softHyphen/>
        </w:r>
      </w:del>
      <w:ins w:id="118" w:author="aditya perwira" w:date="2019-04-22T13:18:00Z">
        <w:r w:rsidR="00F33191">
          <w:t xml:space="preserve"> </w:t>
        </w:r>
      </w:ins>
      <w:r w:rsidR="00F33191" w:rsidRPr="00F33191">
        <w:rPr>
          <w:i/>
          <w:rPrChange w:id="119" w:author="aditya perwira" w:date="2019-04-22T13:17:00Z">
            <w:rPr>
              <w:i/>
              <w:color w:val="FF0000"/>
            </w:rPr>
          </w:rPrChange>
        </w:rPr>
        <w:t xml:space="preserve">machine learning </w:t>
      </w:r>
      <w:r w:rsidR="00F33191" w:rsidRPr="00F33191">
        <w:rPr>
          <w:rPrChange w:id="120" w:author="aditya perwira" w:date="2019-04-22T13:17:00Z">
            <w:rPr>
              <w:color w:val="FF0000"/>
            </w:rPr>
          </w:rPrChange>
        </w:rPr>
        <w:t xml:space="preserve">adalah melakukan </w:t>
      </w:r>
      <w:r w:rsidR="00F33191" w:rsidRPr="00F33191">
        <w:rPr>
          <w:i/>
          <w:rPrChange w:id="121" w:author="aditya perwira" w:date="2019-04-22T13:17:00Z">
            <w:rPr>
              <w:i/>
              <w:color w:val="FF0000"/>
            </w:rPr>
          </w:rPrChange>
        </w:rPr>
        <w:t xml:space="preserve">load </w:t>
      </w:r>
      <w:r w:rsidR="00F33191" w:rsidRPr="00F33191">
        <w:rPr>
          <w:rPrChange w:id="122" w:author="aditya perwira" w:date="2019-04-22T13:17:00Z">
            <w:rPr>
              <w:color w:val="FF0000"/>
            </w:rPr>
          </w:rPrChange>
        </w:rPr>
        <w:t xml:space="preserve">dataset. Pengambilan dataset pada penelitian ini menggunakan </w:t>
      </w:r>
      <w:r w:rsidR="00F33191" w:rsidRPr="00F33191">
        <w:rPr>
          <w:i/>
          <w:rPrChange w:id="123" w:author="aditya perwira" w:date="2019-04-22T13:17:00Z">
            <w:rPr>
              <w:i/>
              <w:color w:val="FF0000"/>
            </w:rPr>
          </w:rPrChange>
        </w:rPr>
        <w:t>method</w:t>
      </w:r>
      <w:r w:rsidR="00F33191" w:rsidRPr="00F33191">
        <w:rPr>
          <w:rPrChange w:id="124" w:author="aditya perwira" w:date="2019-04-22T13:17:00Z">
            <w:rPr>
              <w:color w:val="FF0000"/>
            </w:rPr>
          </w:rPrChange>
        </w:rPr>
        <w:t xml:space="preserve"> “</w:t>
      </w:r>
      <w:proofErr w:type="spellStart"/>
      <w:r w:rsidR="00F33191" w:rsidRPr="00F33191">
        <w:rPr>
          <w:rPrChange w:id="125" w:author="aditya perwira" w:date="2019-04-22T13:17:00Z">
            <w:rPr>
              <w:color w:val="FF0000"/>
            </w:rPr>
          </w:rPrChange>
        </w:rPr>
        <w:t>imread</w:t>
      </w:r>
      <w:proofErr w:type="spellEnd"/>
      <w:r w:rsidR="00F33191" w:rsidRPr="00F33191">
        <w:rPr>
          <w:rPrChange w:id="126" w:author="aditya perwira" w:date="2019-04-22T13:17:00Z">
            <w:rPr>
              <w:color w:val="FF0000"/>
            </w:rPr>
          </w:rPrChange>
        </w:rPr>
        <w:t xml:space="preserve">” dari </w:t>
      </w:r>
      <w:r w:rsidR="00F33191" w:rsidRPr="00F33191">
        <w:rPr>
          <w:i/>
          <w:rPrChange w:id="127" w:author="aditya perwira" w:date="2019-04-22T13:17:00Z">
            <w:rPr>
              <w:i/>
              <w:color w:val="FF0000"/>
            </w:rPr>
          </w:rPrChange>
        </w:rPr>
        <w:t xml:space="preserve">library </w:t>
      </w:r>
      <w:r w:rsidR="00F33191" w:rsidRPr="00F33191">
        <w:rPr>
          <w:rPrChange w:id="128" w:author="aditya perwira" w:date="2019-04-22T13:17:00Z">
            <w:rPr>
              <w:color w:val="FF0000"/>
            </w:rPr>
          </w:rPrChange>
        </w:rPr>
        <w:t>“</w:t>
      </w:r>
      <w:proofErr w:type="spellStart"/>
      <w:r w:rsidR="00F33191" w:rsidRPr="00F33191">
        <w:rPr>
          <w:rPrChange w:id="129" w:author="aditya perwira" w:date="2019-04-22T13:17:00Z">
            <w:rPr>
              <w:color w:val="FF0000"/>
            </w:rPr>
          </w:rPrChange>
        </w:rPr>
        <w:t>opencv</w:t>
      </w:r>
      <w:proofErr w:type="spellEnd"/>
      <w:r w:rsidR="00F33191" w:rsidRPr="00F33191">
        <w:rPr>
          <w:rPrChange w:id="130" w:author="aditya perwira" w:date="2019-04-22T13:17:00Z">
            <w:rPr>
              <w:color w:val="FF0000"/>
            </w:rPr>
          </w:rPrChange>
        </w:rPr>
        <w:t xml:space="preserve">”. Selanjutnya, citra masuk ke proses </w:t>
      </w:r>
      <w:r w:rsidR="00F33191" w:rsidRPr="00F33191">
        <w:rPr>
          <w:i/>
          <w:rPrChange w:id="131" w:author="aditya perwira" w:date="2019-04-22T13:17:00Z">
            <w:rPr>
              <w:i/>
              <w:color w:val="FF0000"/>
            </w:rPr>
          </w:rPrChange>
        </w:rPr>
        <w:t>resize</w:t>
      </w:r>
      <w:r w:rsidR="00F33191" w:rsidRPr="00F33191">
        <w:rPr>
          <w:rPrChange w:id="132" w:author="aditya perwira" w:date="2019-04-22T13:17:00Z">
            <w:rPr>
              <w:color w:val="FF0000"/>
            </w:rPr>
          </w:rPrChange>
        </w:rPr>
        <w:t xml:space="preserve"> untuk mendapatkan ukuran citra yang diinginkan. Adapun variasi ukuran citra yang digunakan dalam pengujian yaitu 32x32, 64x64, dan 96x96 pixel dengan dimensi </w:t>
      </w:r>
      <w:r w:rsidR="00F33191" w:rsidRPr="00F33191">
        <w:rPr>
          <w:i/>
          <w:rPrChange w:id="133" w:author="aditya perwira" w:date="2019-04-22T13:17:00Z">
            <w:rPr>
              <w:i/>
              <w:color w:val="FF0000"/>
            </w:rPr>
          </w:rPrChange>
        </w:rPr>
        <w:t>channel</w:t>
      </w:r>
      <w:r w:rsidR="00F33191" w:rsidRPr="00F33191">
        <w:rPr>
          <w:rPrChange w:id="134" w:author="aditya perwira" w:date="2019-04-22T13:17:00Z">
            <w:rPr>
              <w:color w:val="FF0000"/>
            </w:rPr>
          </w:rPrChange>
        </w:rPr>
        <w:t xml:space="preserve"> 3 (RGB) serta 1 </w:t>
      </w:r>
      <w:r w:rsidR="00F33191" w:rsidRPr="00F33191">
        <w:rPr>
          <w:i/>
          <w:rPrChange w:id="135" w:author="aditya perwira" w:date="2019-04-22T13:17:00Z">
            <w:rPr>
              <w:i/>
              <w:color w:val="FF0000"/>
            </w:rPr>
          </w:rPrChange>
        </w:rPr>
        <w:t xml:space="preserve">channel </w:t>
      </w:r>
      <w:r w:rsidR="00F33191" w:rsidRPr="00F33191">
        <w:rPr>
          <w:rPrChange w:id="136" w:author="aditya perwira" w:date="2019-04-22T13:17:00Z">
            <w:rPr>
              <w:color w:val="FF0000"/>
            </w:rPr>
          </w:rPrChange>
        </w:rPr>
        <w:t>(</w:t>
      </w:r>
      <w:r w:rsidR="00F33191" w:rsidRPr="00F33191">
        <w:rPr>
          <w:i/>
          <w:rPrChange w:id="137" w:author="aditya perwira" w:date="2019-04-22T13:17:00Z">
            <w:rPr>
              <w:i/>
              <w:color w:val="FF0000"/>
            </w:rPr>
          </w:rPrChange>
        </w:rPr>
        <w:t>grayscale</w:t>
      </w:r>
      <w:r w:rsidR="00F33191" w:rsidRPr="00F33191">
        <w:rPr>
          <w:rPrChange w:id="138" w:author="aditya perwira" w:date="2019-04-22T13:17:00Z">
            <w:rPr>
              <w:color w:val="FF0000"/>
            </w:rPr>
          </w:rPrChange>
        </w:rPr>
        <w:t>).</w:t>
      </w:r>
      <w:bookmarkStart w:id="139" w:name="_GoBack"/>
      <w:bookmarkEnd w:id="139"/>
    </w:p>
    <w:p w14:paraId="2307C480" w14:textId="6622FCB7" w:rsidR="00DC63C7" w:rsidRPr="00DC63C7" w:rsidRDefault="00DC63C7" w:rsidP="00F33191">
      <w:pPr>
        <w:pStyle w:val="BodyText"/>
        <w:rPr>
          <w:rPrChange w:id="140" w:author="aditya perwira" w:date="2019-04-22T13:31:00Z">
            <w:rPr>
              <w:color w:val="FF0000"/>
            </w:rPr>
          </w:rPrChange>
        </w:rPr>
      </w:pPr>
      <w:r>
        <w:t xml:space="preserve">Citra hasil </w:t>
      </w:r>
      <w:r>
        <w:rPr>
          <w:i/>
        </w:rPr>
        <w:t xml:space="preserve">resize </w:t>
      </w:r>
      <w:r>
        <w:t xml:space="preserve">selanjutnya di </w:t>
      </w:r>
      <w:r>
        <w:rPr>
          <w:i/>
        </w:rPr>
        <w:t>scale</w:t>
      </w:r>
      <w:r>
        <w:t xml:space="preserve"> dengan </w:t>
      </w:r>
      <w:proofErr w:type="gramStart"/>
      <w:r>
        <w:t>cara</w:t>
      </w:r>
      <w:proofErr w:type="gramEnd"/>
      <w:r>
        <w:t xml:space="preserve"> membagi tiap index matriks citra dengan 255. Penerapan </w:t>
      </w:r>
      <w:r w:rsidRPr="007752EB">
        <w:rPr>
          <w:i/>
        </w:rPr>
        <w:t>s</w:t>
      </w:r>
      <w:r w:rsidRPr="00DC63C7">
        <w:rPr>
          <w:i/>
          <w:rPrChange w:id="141" w:author="aditya perwira" w:date="2019-04-22T13:31:00Z">
            <w:rPr/>
          </w:rPrChange>
        </w:rPr>
        <w:t>caling</w:t>
      </w:r>
      <w:r>
        <w:t xml:space="preserve"> tidak </w:t>
      </w:r>
      <w:proofErr w:type="gramStart"/>
      <w:r>
        <w:t>akan</w:t>
      </w:r>
      <w:proofErr w:type="gramEnd"/>
      <w:r>
        <w:t xml:space="preserve"> merubah bentuk dari citra karena hanya merubah skala nilainya saja. Tujuannya adalah untuk mengurangi beban komputasi ketika melakukan </w:t>
      </w:r>
      <w:r w:rsidRPr="00131774">
        <w:rPr>
          <w:i/>
          <w:rPrChange w:id="142" w:author="aditya perwira" w:date="2019-04-22T13:33:00Z">
            <w:rPr/>
          </w:rPrChange>
        </w:rPr>
        <w:t>training</w:t>
      </w:r>
      <w:r>
        <w:t xml:space="preserve"> dan </w:t>
      </w:r>
      <w:r w:rsidRPr="00131774">
        <w:rPr>
          <w:i/>
          <w:rPrChange w:id="143" w:author="aditya perwira" w:date="2019-04-22T13:33:00Z">
            <w:rPr/>
          </w:rPrChange>
        </w:rPr>
        <w:t>testing</w:t>
      </w:r>
      <w:r w:rsidR="00131774">
        <w:t>.</w:t>
      </w:r>
    </w:p>
    <w:p w14:paraId="0F166D32" w14:textId="367A79AB" w:rsidR="00F33191" w:rsidRPr="00F33191" w:rsidRDefault="00F33191">
      <w:pPr>
        <w:pStyle w:val="BodyText"/>
        <w:ind w:firstLine="0"/>
        <w:jc w:val="left"/>
        <w:rPr>
          <w:rPrChange w:id="144" w:author="aditya perwira" w:date="2019-04-22T13:17:00Z">
            <w:rPr>
              <w:color w:val="FF0000"/>
            </w:rPr>
          </w:rPrChange>
        </w:rPr>
        <w:pPrChange w:id="145" w:author="aditya perwira" w:date="2019-04-22T13:25:00Z">
          <w:pPr>
            <w:pStyle w:val="BodyText"/>
            <w:ind w:firstLine="0"/>
          </w:pPr>
        </w:pPrChange>
      </w:pPr>
      <w:del w:id="146" w:author="aditya perwira" w:date="2019-04-22T13:25:00Z">
        <w:r w:rsidRPr="00DC25FB" w:rsidDel="004B311A">
          <w:object w:dxaOrig="31230" w:dyaOrig="6510" w14:anchorId="624319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9.7pt;height:47.7pt" o:ole="">
              <v:imagedata r:id="rId15" o:title=""/>
            </v:shape>
            <o:OLEObject Type="Embed" ProgID="Visio.Drawing.15" ShapeID="_x0000_i1025" DrawAspect="Content" ObjectID="_1617485142" r:id="rId16"/>
          </w:object>
        </w:r>
      </w:del>
      <w:ins w:id="147" w:author="aditya perwira" w:date="2019-04-22T13:25:00Z">
        <w:r w:rsidR="004B311A">
          <w:rPr>
            <w:noProof/>
            <w:lang w:val="id-ID" w:eastAsia="id-ID"/>
          </w:rPr>
          <w:drawing>
            <wp:inline distT="0" distB="0" distL="0" distR="0" wp14:anchorId="0208FF0A" wp14:editId="536DCDBC">
              <wp:extent cx="2951480" cy="633730"/>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51480" cy="633730"/>
                      </a:xfrm>
                      <a:prstGeom prst="rect">
                        <a:avLst/>
                      </a:prstGeom>
                    </pic:spPr>
                  </pic:pic>
                </a:graphicData>
              </a:graphic>
            </wp:inline>
          </w:drawing>
        </w:r>
      </w:ins>
    </w:p>
    <w:p w14:paraId="6A67D940" w14:textId="0B34224E" w:rsidR="00F33191" w:rsidRPr="00F33191" w:rsidRDefault="006C10A7">
      <w:pPr>
        <w:pStyle w:val="Caption"/>
        <w:rPr>
          <w:rPrChange w:id="148" w:author="aditya perwira" w:date="2019-04-22T13:17:00Z">
            <w:rPr>
              <w:color w:val="FF0000"/>
            </w:rPr>
          </w:rPrChange>
        </w:rPr>
        <w:pPrChange w:id="149" w:author="aditya perwira" w:date="2019-04-22T13:19:00Z">
          <w:pPr>
            <w:pStyle w:val="figurecaption"/>
            <w:jc w:val="left"/>
          </w:pPr>
        </w:pPrChange>
      </w:pPr>
      <w:ins w:id="150" w:author="aditya perwira" w:date="2019-04-22T13:19:00Z">
        <w:r>
          <w:t xml:space="preserve">Gambar </w:t>
        </w:r>
        <w:r>
          <w:fldChar w:fldCharType="begin"/>
        </w:r>
        <w:r>
          <w:instrText xml:space="preserve"> SEQ Gambar \* ARABIC </w:instrText>
        </w:r>
      </w:ins>
      <w:r>
        <w:fldChar w:fldCharType="separate"/>
      </w:r>
      <w:ins w:id="151" w:author="aditya perwira" w:date="2019-04-22T23:48:00Z">
        <w:r w:rsidR="003F38E9">
          <w:rPr>
            <w:noProof/>
          </w:rPr>
          <w:t>5</w:t>
        </w:r>
      </w:ins>
      <w:ins w:id="152" w:author="aditya perwira" w:date="2019-04-22T13:19:00Z">
        <w:r>
          <w:fldChar w:fldCharType="end"/>
        </w:r>
        <w:r>
          <w:t xml:space="preserve">. </w:t>
        </w:r>
      </w:ins>
      <w:del w:id="153" w:author="aditya perwira" w:date="2019-04-22T13:20:00Z">
        <w:r w:rsidR="00F33191" w:rsidRPr="00F33191" w:rsidDel="006C10A7">
          <w:rPr>
            <w:rPrChange w:id="154" w:author="aditya perwira" w:date="2019-04-22T13:17:00Z">
              <w:rPr>
                <w:iCs/>
                <w:color w:val="FF0000"/>
              </w:rPr>
            </w:rPrChange>
          </w:rPr>
          <w:delText>Citra masukan</w:delText>
        </w:r>
      </w:del>
      <w:ins w:id="155" w:author="aditya perwira" w:date="2019-04-22T13:20:00Z">
        <w:r>
          <w:t xml:space="preserve">Proses </w:t>
        </w:r>
        <w:r w:rsidRPr="006C10A7">
          <w:rPr>
            <w:i/>
            <w:rPrChange w:id="156" w:author="aditya perwira" w:date="2019-04-22T13:20:00Z">
              <w:rPr>
                <w:iCs/>
              </w:rPr>
            </w:rPrChange>
          </w:rPr>
          <w:softHyphen/>
          <w:t>pre-processing</w:t>
        </w:r>
      </w:ins>
    </w:p>
    <w:p w14:paraId="3751F7DF" w14:textId="176C9B52" w:rsidR="006C10A7" w:rsidRDefault="006C10A7">
      <w:pPr>
        <w:pStyle w:val="Heading2"/>
        <w:numPr>
          <w:ilvl w:val="0"/>
          <w:numId w:val="0"/>
        </w:numPr>
        <w:jc w:val="both"/>
        <w:pPrChange w:id="157" w:author="aditya perwira" w:date="2019-04-22T13:20:00Z">
          <w:pPr>
            <w:pStyle w:val="BodyText"/>
          </w:pPr>
        </w:pPrChange>
      </w:pPr>
      <w:r>
        <w:t xml:space="preserve">C.2. </w:t>
      </w:r>
      <w:r w:rsidR="00131774">
        <w:t>Layer Konvolusi</w:t>
      </w:r>
    </w:p>
    <w:p w14:paraId="04540CAE" w14:textId="1F901D97" w:rsidR="006C10A7" w:rsidRPr="006C10A7" w:rsidRDefault="00131774" w:rsidP="006C10A7">
      <w:pPr>
        <w:pStyle w:val="BodyText"/>
        <w:rPr>
          <w:rPrChange w:id="158" w:author="aditya perwira" w:date="2019-04-22T13:21:00Z">
            <w:rPr>
              <w:color w:val="FF0000"/>
            </w:rPr>
          </w:rPrChange>
        </w:rPr>
      </w:pPr>
      <w:r>
        <w:t xml:space="preserve">Citra hasil </w:t>
      </w:r>
      <w:r w:rsidRPr="00131774">
        <w:rPr>
          <w:i/>
          <w:rPrChange w:id="159" w:author="aditya perwira" w:date="2019-04-22T13:37:00Z">
            <w:rPr/>
          </w:rPrChange>
        </w:rPr>
        <w:t>pre-</w:t>
      </w:r>
      <w:r w:rsidRPr="007752EB">
        <w:rPr>
          <w:i/>
        </w:rPr>
        <w:t>processing</w:t>
      </w:r>
      <w:r>
        <w:t xml:space="preserve"> menjadi masukan untuk layer konvolusi</w:t>
      </w:r>
      <w:r w:rsidR="006C10A7" w:rsidRPr="006C10A7">
        <w:rPr>
          <w:rPrChange w:id="160" w:author="aditya perwira" w:date="2019-04-22T13:21:00Z">
            <w:rPr>
              <w:color w:val="FF0000"/>
            </w:rPr>
          </w:rPrChange>
        </w:rPr>
        <w:t xml:space="preserve">. Pada penelitian ini digunakan 2 layer konvolusi dengan masing-masing filter sebesar 32 filter. Sedangkan untuk ukuran kernel digunakan 2 variasi ukuran yaitu kernel 3x3 dan kernel 5x5. Penerapan teknik </w:t>
      </w:r>
      <w:r w:rsidR="006C10A7" w:rsidRPr="006C10A7">
        <w:rPr>
          <w:rPrChange w:id="161" w:author="aditya perwira" w:date="2019-04-22T13:21:00Z">
            <w:rPr>
              <w:color w:val="FF0000"/>
            </w:rPr>
          </w:rPrChange>
        </w:rPr>
        <w:lastRenderedPageBreak/>
        <w:t xml:space="preserve">konvolusi pada citra mengakibatkan pengurangan ukuran citra sebanyak 2 pixel untuk kernel 3x3 dan 4 pixel untuk kernel 5x5. Oleh karena itu, diterapkan </w:t>
      </w:r>
      <w:r w:rsidR="006C10A7" w:rsidRPr="006C10A7">
        <w:rPr>
          <w:i/>
          <w:rPrChange w:id="162" w:author="aditya perwira" w:date="2019-04-22T13:21:00Z">
            <w:rPr>
              <w:i/>
              <w:color w:val="FF0000"/>
            </w:rPr>
          </w:rPrChange>
        </w:rPr>
        <w:t>zero padding</w:t>
      </w:r>
      <w:r w:rsidR="006C10A7" w:rsidRPr="006C10A7">
        <w:rPr>
          <w:rPrChange w:id="163" w:author="aditya perwira" w:date="2019-04-22T13:21:00Z">
            <w:rPr>
              <w:color w:val="FF0000"/>
            </w:rPr>
          </w:rPrChange>
        </w:rPr>
        <w:t xml:space="preserve"> pada citra ketika masuk ke layer konvolusi agar ukuran citra tetap.</w:t>
      </w:r>
    </w:p>
    <w:p w14:paraId="6F31F789" w14:textId="660A596D" w:rsidR="006B0A31" w:rsidRDefault="004B311A">
      <w:pPr>
        <w:pStyle w:val="Heading2"/>
        <w:numPr>
          <w:ilvl w:val="0"/>
          <w:numId w:val="0"/>
        </w:numPr>
        <w:jc w:val="both"/>
        <w:pPrChange w:id="164" w:author="aditya perwira" w:date="2019-04-22T13:27:00Z">
          <w:pPr>
            <w:pStyle w:val="BodyText"/>
            <w:ind w:firstLine="0"/>
          </w:pPr>
        </w:pPrChange>
      </w:pPr>
      <w:r w:rsidRPr="00DC25FB">
        <w:rPr>
          <w:noProof/>
          <w:lang w:val="id-ID" w:eastAsia="id-ID"/>
        </w:rPr>
        <w:drawing>
          <wp:inline distT="0" distB="0" distL="0" distR="0" wp14:anchorId="6C9214A3" wp14:editId="3CCAE6C2">
            <wp:extent cx="2951480" cy="1599565"/>
            <wp:effectExtent l="0" t="0" r="127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51480" cy="1599565"/>
                    </a:xfrm>
                    <a:prstGeom prst="rect">
                      <a:avLst/>
                    </a:prstGeom>
                  </pic:spPr>
                </pic:pic>
              </a:graphicData>
            </a:graphic>
          </wp:inline>
        </w:drawing>
      </w:r>
    </w:p>
    <w:p w14:paraId="50D8CFF5" w14:textId="2FD6305A" w:rsidR="006B0A31" w:rsidRPr="00B52321" w:rsidRDefault="00B52321">
      <w:pPr>
        <w:pStyle w:val="Caption"/>
        <w:rPr>
          <w:sz w:val="18"/>
          <w:rPrChange w:id="165" w:author="aditya perwira" w:date="2019-04-22T12:42:00Z">
            <w:rPr/>
          </w:rPrChange>
        </w:rPr>
        <w:pPrChange w:id="166" w:author="aditya perwira" w:date="2019-04-22T12:42:00Z">
          <w:pPr>
            <w:pStyle w:val="figurecaption"/>
            <w:jc w:val="left"/>
          </w:pPr>
        </w:pPrChange>
      </w:pPr>
      <w:ins w:id="167" w:author="aditya perwira" w:date="2019-04-22T12:42:00Z">
        <w:r w:rsidRPr="00B52321">
          <w:rPr>
            <w:sz w:val="18"/>
            <w:rPrChange w:id="168" w:author="aditya perwira" w:date="2019-04-22T12:42:00Z">
              <w:rPr>
                <w:iCs/>
              </w:rPr>
            </w:rPrChange>
          </w:rPr>
          <w:t xml:space="preserve">Gambar </w:t>
        </w:r>
        <w:r w:rsidRPr="00B52321">
          <w:rPr>
            <w:sz w:val="18"/>
            <w:rPrChange w:id="169" w:author="aditya perwira" w:date="2019-04-22T12:42:00Z">
              <w:rPr>
                <w:iCs/>
              </w:rPr>
            </w:rPrChange>
          </w:rPr>
          <w:fldChar w:fldCharType="begin"/>
        </w:r>
        <w:r w:rsidRPr="00B52321">
          <w:rPr>
            <w:sz w:val="18"/>
            <w:rPrChange w:id="170" w:author="aditya perwira" w:date="2019-04-22T12:42:00Z">
              <w:rPr>
                <w:iCs/>
              </w:rPr>
            </w:rPrChange>
          </w:rPr>
          <w:instrText xml:space="preserve"> SEQ Gambar \* ARABIC </w:instrText>
        </w:r>
      </w:ins>
      <w:r w:rsidRPr="00B52321">
        <w:rPr>
          <w:sz w:val="18"/>
          <w:rPrChange w:id="171" w:author="aditya perwira" w:date="2019-04-22T12:42:00Z">
            <w:rPr>
              <w:iCs/>
            </w:rPr>
          </w:rPrChange>
        </w:rPr>
        <w:fldChar w:fldCharType="separate"/>
      </w:r>
      <w:ins w:id="172" w:author="aditya perwira" w:date="2019-04-22T23:48:00Z">
        <w:r w:rsidR="003F38E9">
          <w:rPr>
            <w:noProof/>
            <w:sz w:val="18"/>
          </w:rPr>
          <w:t>6</w:t>
        </w:r>
      </w:ins>
      <w:ins w:id="173" w:author="aditya perwira" w:date="2019-04-22T12:42:00Z">
        <w:r w:rsidRPr="00B52321">
          <w:rPr>
            <w:sz w:val="18"/>
            <w:rPrChange w:id="174" w:author="aditya perwira" w:date="2019-04-22T12:42:00Z">
              <w:rPr>
                <w:iCs/>
              </w:rPr>
            </w:rPrChange>
          </w:rPr>
          <w:fldChar w:fldCharType="end"/>
        </w:r>
        <w:r w:rsidRPr="00B52321">
          <w:rPr>
            <w:sz w:val="18"/>
            <w:rPrChange w:id="175" w:author="aditya perwira" w:date="2019-04-22T12:42:00Z">
              <w:rPr>
                <w:iCs/>
              </w:rPr>
            </w:rPrChange>
          </w:rPr>
          <w:t xml:space="preserve">. </w:t>
        </w:r>
      </w:ins>
      <w:r w:rsidR="006B0A31" w:rsidRPr="00B52321">
        <w:rPr>
          <w:sz w:val="18"/>
          <w:rPrChange w:id="176" w:author="aditya perwira" w:date="2019-04-22T12:42:00Z">
            <w:rPr>
              <w:iCs/>
            </w:rPr>
          </w:rPrChange>
        </w:rPr>
        <w:t>Representasi citra ke</w:t>
      </w:r>
      <w:r w:rsidR="00BB255D" w:rsidRPr="00B52321">
        <w:rPr>
          <w:sz w:val="18"/>
          <w:rPrChange w:id="177" w:author="aditya perwira" w:date="2019-04-22T12:42:00Z">
            <w:rPr>
              <w:iCs/>
            </w:rPr>
          </w:rPrChange>
        </w:rPr>
        <w:t xml:space="preserve"> </w:t>
      </w:r>
      <w:r w:rsidR="006B0A31" w:rsidRPr="00B52321">
        <w:rPr>
          <w:sz w:val="18"/>
          <w:rPrChange w:id="178" w:author="aditya perwira" w:date="2019-04-22T12:42:00Z">
            <w:rPr>
              <w:iCs/>
            </w:rPr>
          </w:rPrChange>
        </w:rPr>
        <w:t xml:space="preserve">dalam </w:t>
      </w:r>
      <w:r w:rsidR="003E2673" w:rsidRPr="00B52321">
        <w:rPr>
          <w:sz w:val="18"/>
          <w:rPrChange w:id="179" w:author="aditya perwira" w:date="2019-04-22T12:42:00Z">
            <w:rPr>
              <w:iCs/>
            </w:rPr>
          </w:rPrChange>
        </w:rPr>
        <w:t>matriks</w:t>
      </w:r>
    </w:p>
    <w:p w14:paraId="35FA757D" w14:textId="536240C6" w:rsidR="00024FA4" w:rsidRPr="00024FA4" w:rsidRDefault="00024FA4" w:rsidP="00024FA4">
      <w:pPr>
        <w:pStyle w:val="BodyText"/>
        <w:rPr>
          <w:rPrChange w:id="180" w:author="aditya perwira" w:date="2019-04-22T13:39:00Z">
            <w:rPr>
              <w:color w:val="FF0000"/>
            </w:rPr>
          </w:rPrChange>
        </w:rPr>
      </w:pPr>
      <w:r w:rsidRPr="00024FA4">
        <w:rPr>
          <w:rPrChange w:id="181" w:author="aditya perwira" w:date="2019-04-22T13:39:00Z">
            <w:rPr>
              <w:color w:val="FF0000"/>
            </w:rPr>
          </w:rPrChange>
        </w:rPr>
        <w:t xml:space="preserve">Selanjutnya, dilakukan normalisasi fitur menggunakan 2 metode yaitu </w:t>
      </w:r>
      <w:proofErr w:type="spellStart"/>
      <w:r w:rsidRPr="00024FA4">
        <w:rPr>
          <w:rPrChange w:id="182" w:author="aditya perwira" w:date="2019-04-22T13:39:00Z">
            <w:rPr>
              <w:color w:val="FF0000"/>
            </w:rPr>
          </w:rPrChange>
        </w:rPr>
        <w:t>kuantisasi</w:t>
      </w:r>
      <w:proofErr w:type="spellEnd"/>
      <w:r w:rsidRPr="00024FA4">
        <w:rPr>
          <w:rPrChange w:id="183" w:author="aditya perwira" w:date="2019-04-22T13:39:00Z">
            <w:rPr>
              <w:color w:val="FF0000"/>
            </w:rPr>
          </w:rPrChange>
        </w:rPr>
        <w:t xml:space="preserve"> </w:t>
      </w:r>
      <w:r w:rsidRPr="00024FA4">
        <w:rPr>
          <w:i/>
          <w:rPrChange w:id="184" w:author="aditya perwira" w:date="2019-04-22T13:39:00Z">
            <w:rPr>
              <w:i/>
              <w:color w:val="FF0000"/>
            </w:rPr>
          </w:rPrChange>
        </w:rPr>
        <w:t>min-max</w:t>
      </w:r>
      <w:r w:rsidRPr="00024FA4">
        <w:rPr>
          <w:rPrChange w:id="185" w:author="aditya perwira" w:date="2019-04-22T13:39:00Z">
            <w:rPr>
              <w:color w:val="FF0000"/>
            </w:rPr>
          </w:rPrChange>
        </w:rPr>
        <w:t xml:space="preserve"> dan fungi aktivasi </w:t>
      </w:r>
      <w:proofErr w:type="spellStart"/>
      <w:r w:rsidRPr="00024FA4">
        <w:rPr>
          <w:rPrChange w:id="186" w:author="aditya perwira" w:date="2019-04-22T13:39:00Z">
            <w:rPr>
              <w:color w:val="FF0000"/>
            </w:rPr>
          </w:rPrChange>
        </w:rPr>
        <w:t>ReLU</w:t>
      </w:r>
      <w:proofErr w:type="spellEnd"/>
      <w:del w:id="187" w:author="aditya perwira" w:date="2019-04-22T13:45:00Z">
        <w:r w:rsidRPr="00024FA4" w:rsidDel="007752EB">
          <w:rPr>
            <w:rPrChange w:id="188" w:author="aditya perwira" w:date="2019-04-22T13:39:00Z">
              <w:rPr>
                <w:color w:val="FF0000"/>
              </w:rPr>
            </w:rPrChange>
          </w:rPr>
          <w:delText xml:space="preserve"> (lihat subjudul 2.2.7)</w:delText>
        </w:r>
      </w:del>
      <w:r w:rsidRPr="00024FA4">
        <w:rPr>
          <w:rPrChange w:id="189" w:author="aditya perwira" w:date="2019-04-22T13:39:00Z">
            <w:rPr>
              <w:color w:val="FF0000"/>
            </w:rPr>
          </w:rPrChange>
        </w:rPr>
        <w:t>. Normalisasi ini diterapkan dengan maksud untuk mengubah index citra yang bernilai kurang dari 0 menjadi 0 sehingga tidak ada nilai index citra yang bernilai minus (-).</w:t>
      </w:r>
    </w:p>
    <w:p w14:paraId="647A0B02" w14:textId="77777777" w:rsidR="00024FA4" w:rsidRPr="00024FA4" w:rsidRDefault="00024FA4" w:rsidP="00024FA4">
      <w:pPr>
        <w:pStyle w:val="BodyText"/>
        <w:ind w:firstLine="0"/>
        <w:rPr>
          <w:rPrChange w:id="190" w:author="aditya perwira" w:date="2019-04-22T13:39:00Z">
            <w:rPr>
              <w:color w:val="FF0000"/>
            </w:rPr>
          </w:rPrChange>
        </w:rPr>
      </w:pPr>
      <w:r w:rsidRPr="00DC25FB">
        <w:object w:dxaOrig="21090" w:dyaOrig="11010" w14:anchorId="61F2AD97">
          <v:shape id="_x0000_i1026" type="#_x0000_t75" style="width:231.9pt;height:121.45pt" o:ole="">
            <v:imagedata r:id="rId19" o:title=""/>
          </v:shape>
          <o:OLEObject Type="Embed" ProgID="Visio.Drawing.15" ShapeID="_x0000_i1026" DrawAspect="Content" ObjectID="_1617485143" r:id="rId20"/>
        </w:object>
      </w:r>
    </w:p>
    <w:p w14:paraId="39053A52" w14:textId="3C815C3E" w:rsidR="00024FA4" w:rsidRPr="00024FA4" w:rsidRDefault="00024FA4">
      <w:pPr>
        <w:pStyle w:val="Caption"/>
        <w:rPr>
          <w:rPrChange w:id="191" w:author="aditya perwira" w:date="2019-04-22T13:39:00Z">
            <w:rPr>
              <w:color w:val="FF0000"/>
            </w:rPr>
          </w:rPrChange>
        </w:rPr>
        <w:pPrChange w:id="192" w:author="aditya perwira" w:date="2019-04-22T13:41:00Z">
          <w:pPr>
            <w:pStyle w:val="figurecaption"/>
            <w:jc w:val="left"/>
          </w:pPr>
        </w:pPrChange>
      </w:pPr>
      <w:ins w:id="193" w:author="aditya perwira" w:date="2019-04-22T13:41:00Z">
        <w:r>
          <w:t xml:space="preserve">Gambar </w:t>
        </w:r>
        <w:r>
          <w:fldChar w:fldCharType="begin"/>
        </w:r>
        <w:r>
          <w:instrText xml:space="preserve"> SEQ Gambar \* ARABIC </w:instrText>
        </w:r>
      </w:ins>
      <w:r>
        <w:fldChar w:fldCharType="separate"/>
      </w:r>
      <w:ins w:id="194" w:author="aditya perwira" w:date="2019-04-22T23:48:00Z">
        <w:r w:rsidR="003F38E9">
          <w:rPr>
            <w:noProof/>
          </w:rPr>
          <w:t>7</w:t>
        </w:r>
      </w:ins>
      <w:ins w:id="195" w:author="aditya perwira" w:date="2019-04-22T13:41:00Z">
        <w:r>
          <w:fldChar w:fldCharType="end"/>
        </w:r>
        <w:r>
          <w:t xml:space="preserve">. </w:t>
        </w:r>
      </w:ins>
      <w:r w:rsidRPr="00024FA4">
        <w:rPr>
          <w:rPrChange w:id="196" w:author="aditya perwira" w:date="2019-04-22T13:39:00Z">
            <w:rPr>
              <w:iCs/>
              <w:color w:val="FF0000"/>
            </w:rPr>
          </w:rPrChange>
        </w:rPr>
        <w:t xml:space="preserve">Proses </w:t>
      </w:r>
      <w:proofErr w:type="spellStart"/>
      <w:r w:rsidRPr="00024FA4">
        <w:rPr>
          <w:rPrChange w:id="197" w:author="aditya perwira" w:date="2019-04-22T13:39:00Z">
            <w:rPr>
              <w:iCs/>
              <w:color w:val="FF0000"/>
            </w:rPr>
          </w:rPrChange>
        </w:rPr>
        <w:t>ReLU</w:t>
      </w:r>
      <w:proofErr w:type="spellEnd"/>
    </w:p>
    <w:p w14:paraId="64B9F2BB" w14:textId="77777777" w:rsidR="00024FA4" w:rsidRPr="00024FA4" w:rsidRDefault="00024FA4" w:rsidP="00024FA4">
      <w:pPr>
        <w:pStyle w:val="BodyText"/>
        <w:rPr>
          <w:rPrChange w:id="198" w:author="aditya perwira" w:date="2019-04-22T13:40:00Z">
            <w:rPr>
              <w:color w:val="FF0000"/>
            </w:rPr>
          </w:rPrChange>
        </w:rPr>
      </w:pPr>
      <w:r w:rsidRPr="00024FA4">
        <w:rPr>
          <w:rPrChange w:id="199" w:author="aditya perwira" w:date="2019-04-22T13:40:00Z">
            <w:rPr>
              <w:color w:val="FF0000"/>
            </w:rPr>
          </w:rPrChange>
        </w:rPr>
        <w:t xml:space="preserve">Ekstraksi fitur citra kemudian dilanjutkan dengan pengurangan ukuran fitur menggunakan teknik </w:t>
      </w:r>
      <w:r w:rsidRPr="00024FA4">
        <w:rPr>
          <w:i/>
          <w:rPrChange w:id="200" w:author="aditya perwira" w:date="2019-04-22T13:40:00Z">
            <w:rPr>
              <w:i/>
              <w:color w:val="FF0000"/>
            </w:rPr>
          </w:rPrChange>
        </w:rPr>
        <w:t>pooling</w:t>
      </w:r>
      <w:r w:rsidRPr="00024FA4">
        <w:rPr>
          <w:rPrChange w:id="201" w:author="aditya perwira" w:date="2019-04-22T13:40:00Z">
            <w:rPr>
              <w:color w:val="FF0000"/>
            </w:rPr>
          </w:rPrChange>
        </w:rPr>
        <w:t xml:space="preserve">. Pada tahap ini, fitur diseleksi dengan </w:t>
      </w:r>
      <w:proofErr w:type="gramStart"/>
      <w:r w:rsidRPr="00024FA4">
        <w:rPr>
          <w:rPrChange w:id="202" w:author="aditya perwira" w:date="2019-04-22T13:40:00Z">
            <w:rPr>
              <w:color w:val="FF0000"/>
            </w:rPr>
          </w:rPrChange>
        </w:rPr>
        <w:t>cara</w:t>
      </w:r>
      <w:proofErr w:type="gramEnd"/>
      <w:r w:rsidRPr="00024FA4">
        <w:rPr>
          <w:rPrChange w:id="203" w:author="aditya perwira" w:date="2019-04-22T13:40:00Z">
            <w:rPr>
              <w:color w:val="FF0000"/>
            </w:rPr>
          </w:rPrChange>
        </w:rPr>
        <w:t xml:space="preserve"> mengambil nilai index terbesar (</w:t>
      </w:r>
      <w:r w:rsidRPr="00024FA4">
        <w:rPr>
          <w:i/>
          <w:rPrChange w:id="204" w:author="aditya perwira" w:date="2019-04-22T13:40:00Z">
            <w:rPr>
              <w:i/>
              <w:color w:val="FF0000"/>
            </w:rPr>
          </w:rPrChange>
        </w:rPr>
        <w:t>max pooling</w:t>
      </w:r>
      <w:r w:rsidRPr="00024FA4">
        <w:rPr>
          <w:rPrChange w:id="205" w:author="aditya perwira" w:date="2019-04-22T13:40:00Z">
            <w:rPr>
              <w:color w:val="FF0000"/>
            </w:rPr>
          </w:rPrChange>
        </w:rPr>
        <w:t>) dari tiap 4 petak matrix fitur (</w:t>
      </w:r>
      <w:r w:rsidRPr="00024FA4">
        <w:rPr>
          <w:i/>
          <w:rPrChange w:id="206" w:author="aditya perwira" w:date="2019-04-22T13:40:00Z">
            <w:rPr>
              <w:i/>
              <w:color w:val="FF0000"/>
            </w:rPr>
          </w:rPrChange>
        </w:rPr>
        <w:t xml:space="preserve">strides </w:t>
      </w:r>
      <w:r w:rsidRPr="00024FA4">
        <w:rPr>
          <w:rPrChange w:id="207" w:author="aditya perwira" w:date="2019-04-22T13:40:00Z">
            <w:rPr>
              <w:color w:val="FF0000"/>
            </w:rPr>
          </w:rPrChange>
        </w:rPr>
        <w:t>2) (lihat subjudul 2.2.6). Penerapan teknik ini menyebabkan ukuran fitur dibagi 2 atau berkurang setengahnya.</w:t>
      </w:r>
    </w:p>
    <w:p w14:paraId="4CA1D8D5" w14:textId="77777777" w:rsidR="00024FA4" w:rsidRPr="008F0FEB" w:rsidRDefault="00024FA4" w:rsidP="00024FA4">
      <w:pPr>
        <w:pStyle w:val="BodyText"/>
        <w:ind w:firstLine="0"/>
        <w:rPr>
          <w:color w:val="FF0000"/>
        </w:rPr>
      </w:pPr>
      <w:r w:rsidRPr="008F0FEB">
        <w:rPr>
          <w:color w:val="FF0000"/>
        </w:rPr>
        <w:object w:dxaOrig="18030" w:dyaOrig="6960" w14:anchorId="0401C0F0">
          <v:shape id="_x0000_i1027" type="#_x0000_t75" style="width:227.05pt;height:87.9pt" o:ole="">
            <v:imagedata r:id="rId21" o:title=""/>
          </v:shape>
          <o:OLEObject Type="Embed" ProgID="Visio.Drawing.15" ShapeID="_x0000_i1027" DrawAspect="Content" ObjectID="_1617485144" r:id="rId22"/>
        </w:object>
      </w:r>
    </w:p>
    <w:p w14:paraId="7808489B" w14:textId="476FA9A5" w:rsidR="00024FA4" w:rsidRPr="00024FA4" w:rsidRDefault="00024FA4">
      <w:pPr>
        <w:pStyle w:val="Caption"/>
        <w:rPr>
          <w:rPrChange w:id="208" w:author="aditya perwira" w:date="2019-04-22T13:40:00Z">
            <w:rPr>
              <w:color w:val="FF0000"/>
            </w:rPr>
          </w:rPrChange>
        </w:rPr>
        <w:pPrChange w:id="209" w:author="aditya perwira" w:date="2019-04-22T13:41:00Z">
          <w:pPr>
            <w:pStyle w:val="figurecaption"/>
            <w:jc w:val="left"/>
          </w:pPr>
        </w:pPrChange>
      </w:pPr>
      <w:ins w:id="210" w:author="aditya perwira" w:date="2019-04-22T13:41:00Z">
        <w:r>
          <w:t xml:space="preserve">Gambar </w:t>
        </w:r>
        <w:r>
          <w:fldChar w:fldCharType="begin"/>
        </w:r>
        <w:r>
          <w:instrText xml:space="preserve"> SEQ Gambar \* ARABIC </w:instrText>
        </w:r>
      </w:ins>
      <w:r>
        <w:fldChar w:fldCharType="separate"/>
      </w:r>
      <w:ins w:id="211" w:author="aditya perwira" w:date="2019-04-22T23:48:00Z">
        <w:r w:rsidR="003F38E9">
          <w:rPr>
            <w:noProof/>
          </w:rPr>
          <w:t>8</w:t>
        </w:r>
      </w:ins>
      <w:ins w:id="212" w:author="aditya perwira" w:date="2019-04-22T13:41:00Z">
        <w:r>
          <w:fldChar w:fldCharType="end"/>
        </w:r>
        <w:r>
          <w:t xml:space="preserve">. </w:t>
        </w:r>
      </w:ins>
      <w:r w:rsidRPr="00024FA4">
        <w:rPr>
          <w:rPrChange w:id="213" w:author="aditya perwira" w:date="2019-04-22T13:40:00Z">
            <w:rPr>
              <w:iCs/>
              <w:color w:val="FF0000"/>
            </w:rPr>
          </w:rPrChange>
        </w:rPr>
        <w:t xml:space="preserve">Proses </w:t>
      </w:r>
      <w:ins w:id="214" w:author="aditya perwira" w:date="2019-04-22T13:41:00Z">
        <w:r>
          <w:rPr>
            <w:i/>
          </w:rPr>
          <w:t xml:space="preserve">max </w:t>
        </w:r>
      </w:ins>
      <w:r w:rsidRPr="00024FA4">
        <w:rPr>
          <w:i/>
          <w:rPrChange w:id="215" w:author="aditya perwira" w:date="2019-04-22T13:41:00Z">
            <w:rPr>
              <w:iCs/>
              <w:color w:val="FF0000"/>
            </w:rPr>
          </w:rPrChange>
        </w:rPr>
        <w:t>pooling</w:t>
      </w:r>
    </w:p>
    <w:p w14:paraId="70D64B5B" w14:textId="77777777" w:rsidR="00024FA4" w:rsidRPr="00024FA4" w:rsidRDefault="00024FA4" w:rsidP="00024FA4">
      <w:pPr>
        <w:pStyle w:val="BodyText"/>
        <w:rPr>
          <w:i/>
          <w:rPrChange w:id="216" w:author="aditya perwira" w:date="2019-04-22T13:40:00Z">
            <w:rPr>
              <w:i/>
              <w:color w:val="FF0000"/>
            </w:rPr>
          </w:rPrChange>
        </w:rPr>
      </w:pPr>
      <w:r w:rsidRPr="00024FA4">
        <w:rPr>
          <w:rPrChange w:id="217" w:author="aditya perwira" w:date="2019-04-22T13:40:00Z">
            <w:rPr>
              <w:color w:val="FF0000"/>
            </w:rPr>
          </w:rPrChange>
        </w:rPr>
        <w:t>Setelah melalui proses pada layer konvolusi, fitur ditransformasi menjadi vektor (</w:t>
      </w:r>
      <w:r w:rsidRPr="00024FA4">
        <w:rPr>
          <w:i/>
          <w:rPrChange w:id="218" w:author="aditya perwira" w:date="2019-04-22T13:40:00Z">
            <w:rPr>
              <w:i/>
              <w:color w:val="FF0000"/>
            </w:rPr>
          </w:rPrChange>
        </w:rPr>
        <w:t>flatten</w:t>
      </w:r>
      <w:r w:rsidRPr="00024FA4">
        <w:rPr>
          <w:rPrChange w:id="219" w:author="aditya perwira" w:date="2019-04-22T13:40:00Z">
            <w:rPr>
              <w:color w:val="FF0000"/>
            </w:rPr>
          </w:rPrChange>
        </w:rPr>
        <w:t xml:space="preserve">). Ukuran dari vektor dapat dihitung dengan mengalikan ukuran akhir dari fitur beserta </w:t>
      </w:r>
      <w:r w:rsidRPr="00024FA4">
        <w:rPr>
          <w:i/>
          <w:rPrChange w:id="220" w:author="aditya perwira" w:date="2019-04-22T13:40:00Z">
            <w:rPr>
              <w:i/>
              <w:color w:val="FF0000"/>
            </w:rPr>
          </w:rPrChange>
        </w:rPr>
        <w:t>channel</w:t>
      </w:r>
      <w:r w:rsidRPr="00024FA4">
        <w:rPr>
          <w:rPrChange w:id="221" w:author="aditya perwira" w:date="2019-04-22T13:40:00Z">
            <w:rPr>
              <w:color w:val="FF0000"/>
            </w:rPr>
          </w:rPrChange>
        </w:rPr>
        <w:t xml:space="preserve">-nya. Ukuran akhir dari fitur dapat </w:t>
      </w:r>
      <w:r w:rsidRPr="00024FA4">
        <w:rPr>
          <w:rPrChange w:id="222" w:author="aditya perwira" w:date="2019-04-22T13:40:00Z">
            <w:rPr>
              <w:color w:val="FF0000"/>
            </w:rPr>
          </w:rPrChange>
        </w:rPr>
        <w:lastRenderedPageBreak/>
        <w:t xml:space="preserve">diperoleh dengan </w:t>
      </w:r>
      <w:proofErr w:type="gramStart"/>
      <w:r w:rsidRPr="00024FA4">
        <w:rPr>
          <w:rPrChange w:id="223" w:author="aditya perwira" w:date="2019-04-22T13:40:00Z">
            <w:rPr>
              <w:color w:val="FF0000"/>
            </w:rPr>
          </w:rPrChange>
        </w:rPr>
        <w:t>cara</w:t>
      </w:r>
      <w:proofErr w:type="gramEnd"/>
      <w:r w:rsidRPr="00024FA4">
        <w:rPr>
          <w:rPrChange w:id="224" w:author="aditya perwira" w:date="2019-04-22T13:40:00Z">
            <w:rPr>
              <w:color w:val="FF0000"/>
            </w:rPr>
          </w:rPrChange>
        </w:rPr>
        <w:t xml:space="preserve"> pembulatan ke atas ukuran citra dibagi 4. Hal ini dikarenakan layer konvolusi yang diterapkan sebanyak 2 layer yang memiliki makna bahwa terdapat 2 kali proses </w:t>
      </w:r>
      <w:r w:rsidRPr="00024FA4">
        <w:rPr>
          <w:i/>
          <w:rPrChange w:id="225" w:author="aditya perwira" w:date="2019-04-22T13:40:00Z">
            <w:rPr>
              <w:i/>
              <w:color w:val="FF0000"/>
            </w:rPr>
          </w:rPrChange>
        </w:rPr>
        <w:t xml:space="preserve">pooling </w:t>
      </w:r>
      <w:r w:rsidRPr="00024FA4">
        <w:rPr>
          <w:rPrChange w:id="226" w:author="aditya perwira" w:date="2019-04-22T13:40:00Z">
            <w:rPr>
              <w:color w:val="FF0000"/>
            </w:rPr>
          </w:rPrChange>
        </w:rPr>
        <w:t xml:space="preserve">di dalamnya. Sedangkan untuk jumlah </w:t>
      </w:r>
      <w:r w:rsidRPr="00024FA4">
        <w:rPr>
          <w:i/>
          <w:rPrChange w:id="227" w:author="aditya perwira" w:date="2019-04-22T13:40:00Z">
            <w:rPr>
              <w:i/>
              <w:color w:val="FF0000"/>
            </w:rPr>
          </w:rPrChange>
        </w:rPr>
        <w:t>channel</w:t>
      </w:r>
      <w:r w:rsidRPr="00024FA4">
        <w:rPr>
          <w:rPrChange w:id="228" w:author="aditya perwira" w:date="2019-04-22T13:40:00Z">
            <w:rPr>
              <w:color w:val="FF0000"/>
            </w:rPr>
          </w:rPrChange>
        </w:rPr>
        <w:t xml:space="preserve"> fitur dapat dilihat dari jumlah filter pada layer konvolusi 2 sebagai layer konvolusi terakhir sebelum fitur di-</w:t>
      </w:r>
      <w:r w:rsidRPr="00024FA4">
        <w:rPr>
          <w:i/>
          <w:rPrChange w:id="229" w:author="aditya perwira" w:date="2019-04-22T13:40:00Z">
            <w:rPr>
              <w:i/>
              <w:color w:val="FF0000"/>
            </w:rPr>
          </w:rPrChange>
        </w:rPr>
        <w:t>flatten.</w:t>
      </w:r>
    </w:p>
    <w:p w14:paraId="6815D55F" w14:textId="79DAAC94" w:rsidR="00024FA4" w:rsidRPr="00024FA4" w:rsidRDefault="00973F01" w:rsidP="00973F01">
      <w:pPr>
        <w:pStyle w:val="Caption"/>
        <w:jc w:val="center"/>
        <w:rPr>
          <w:rPrChange w:id="230" w:author="aditya perwira" w:date="2019-04-22T13:40:00Z">
            <w:rPr>
              <w:color w:val="FF0000"/>
            </w:rPr>
          </w:rPrChange>
        </w:rPr>
        <w:pPrChange w:id="231" w:author="aditya perwira" w:date="2019-04-23T00:27:00Z">
          <w:pPr>
            <w:pStyle w:val="Caption"/>
          </w:pPr>
        </w:pPrChange>
      </w:pPr>
      <w:r>
        <w:t xml:space="preserve">TABEL </w:t>
      </w:r>
      <w:fldSimple w:instr=" SEQ TABEL \* ARABIC ">
        <w:r>
          <w:rPr>
            <w:noProof/>
          </w:rPr>
          <w:t>2</w:t>
        </w:r>
      </w:fldSimple>
      <w:r>
        <w:t xml:space="preserve">. </w:t>
      </w:r>
      <w:r w:rsidR="00024FA4" w:rsidRPr="00024FA4">
        <w:rPr>
          <w:rPrChange w:id="232" w:author="aditya perwira" w:date="2019-04-22T13:40:00Z">
            <w:rPr>
              <w:color w:val="FF0000"/>
            </w:rPr>
          </w:rPrChange>
        </w:rPr>
        <w:t>Variasi ukuran fitur untuk tiap citra</w:t>
      </w:r>
    </w:p>
    <w:tbl>
      <w:tblPr>
        <w:tblStyle w:val="TableGrid"/>
        <w:tblW w:w="5000" w:type="pct"/>
        <w:tblLook w:val="04A0" w:firstRow="1" w:lastRow="0" w:firstColumn="1" w:lastColumn="0" w:noHBand="0" w:noVBand="1"/>
      </w:tblPr>
      <w:tblGrid>
        <w:gridCol w:w="957"/>
        <w:gridCol w:w="1292"/>
        <w:gridCol w:w="1244"/>
        <w:gridCol w:w="1145"/>
      </w:tblGrid>
      <w:tr w:rsidR="00024FA4" w:rsidRPr="00024FA4" w14:paraId="7A3D847D" w14:textId="77777777" w:rsidTr="00CF67EE">
        <w:trPr>
          <w:trHeight w:val="170"/>
        </w:trPr>
        <w:tc>
          <w:tcPr>
            <w:tcW w:w="1032" w:type="pct"/>
            <w:shd w:val="clear" w:color="auto" w:fill="BDD6EE" w:themeFill="accent1" w:themeFillTint="66"/>
          </w:tcPr>
          <w:p w14:paraId="28A78C55" w14:textId="77777777" w:rsidR="00024FA4" w:rsidRPr="00024FA4" w:rsidRDefault="00024FA4" w:rsidP="00CF67EE">
            <w:pPr>
              <w:spacing w:line="276" w:lineRule="auto"/>
              <w:rPr>
                <w:b/>
                <w:sz w:val="16"/>
                <w:rPrChange w:id="233" w:author="aditya perwira" w:date="2019-04-22T13:40:00Z">
                  <w:rPr>
                    <w:b/>
                    <w:color w:val="FF0000"/>
                    <w:sz w:val="16"/>
                  </w:rPr>
                </w:rPrChange>
              </w:rPr>
            </w:pPr>
            <w:r w:rsidRPr="00024FA4">
              <w:rPr>
                <w:b/>
                <w:sz w:val="16"/>
                <w:rPrChange w:id="234" w:author="aditya perwira" w:date="2019-04-22T13:40:00Z">
                  <w:rPr>
                    <w:b/>
                    <w:color w:val="FF0000"/>
                    <w:sz w:val="16"/>
                  </w:rPr>
                </w:rPrChange>
              </w:rPr>
              <w:t>Ukuran citra</w:t>
            </w:r>
          </w:p>
        </w:tc>
        <w:tc>
          <w:tcPr>
            <w:tcW w:w="1393" w:type="pct"/>
            <w:shd w:val="clear" w:color="auto" w:fill="BDD6EE" w:themeFill="accent1" w:themeFillTint="66"/>
          </w:tcPr>
          <w:p w14:paraId="3EBF6528" w14:textId="77777777" w:rsidR="00024FA4" w:rsidRPr="00024FA4" w:rsidRDefault="00024FA4" w:rsidP="00CF67EE">
            <w:pPr>
              <w:spacing w:line="276" w:lineRule="auto"/>
              <w:rPr>
                <w:b/>
                <w:sz w:val="16"/>
                <w:rPrChange w:id="235" w:author="aditya perwira" w:date="2019-04-22T13:40:00Z">
                  <w:rPr>
                    <w:b/>
                    <w:color w:val="FF0000"/>
                    <w:sz w:val="16"/>
                  </w:rPr>
                </w:rPrChange>
              </w:rPr>
            </w:pPr>
            <w:r w:rsidRPr="00024FA4">
              <w:rPr>
                <w:b/>
                <w:sz w:val="16"/>
                <w:rPrChange w:id="236" w:author="aditya perwira" w:date="2019-04-22T13:40:00Z">
                  <w:rPr>
                    <w:b/>
                    <w:color w:val="FF0000"/>
                    <w:sz w:val="16"/>
                  </w:rPr>
                </w:rPrChange>
              </w:rPr>
              <w:t>Fitur layer konvolusi 1</w:t>
            </w:r>
          </w:p>
        </w:tc>
        <w:tc>
          <w:tcPr>
            <w:tcW w:w="1341" w:type="pct"/>
            <w:shd w:val="clear" w:color="auto" w:fill="BDD6EE" w:themeFill="accent1" w:themeFillTint="66"/>
          </w:tcPr>
          <w:p w14:paraId="4F9885EC" w14:textId="77777777" w:rsidR="00024FA4" w:rsidRPr="00024FA4" w:rsidRDefault="00024FA4" w:rsidP="00CF67EE">
            <w:pPr>
              <w:spacing w:line="276" w:lineRule="auto"/>
              <w:rPr>
                <w:b/>
                <w:sz w:val="16"/>
                <w:rPrChange w:id="237" w:author="aditya perwira" w:date="2019-04-22T13:40:00Z">
                  <w:rPr>
                    <w:b/>
                    <w:color w:val="FF0000"/>
                    <w:sz w:val="16"/>
                  </w:rPr>
                </w:rPrChange>
              </w:rPr>
            </w:pPr>
            <w:r w:rsidRPr="00024FA4">
              <w:rPr>
                <w:b/>
                <w:sz w:val="16"/>
                <w:rPrChange w:id="238" w:author="aditya perwira" w:date="2019-04-22T13:40:00Z">
                  <w:rPr>
                    <w:b/>
                    <w:color w:val="FF0000"/>
                    <w:sz w:val="16"/>
                  </w:rPr>
                </w:rPrChange>
              </w:rPr>
              <w:t>Fitur layer konvolusi 2</w:t>
            </w:r>
          </w:p>
        </w:tc>
        <w:tc>
          <w:tcPr>
            <w:tcW w:w="1234" w:type="pct"/>
            <w:shd w:val="clear" w:color="auto" w:fill="BDD6EE" w:themeFill="accent1" w:themeFillTint="66"/>
          </w:tcPr>
          <w:p w14:paraId="29569922" w14:textId="77777777" w:rsidR="00024FA4" w:rsidRPr="00024FA4" w:rsidRDefault="00024FA4" w:rsidP="00CF67EE">
            <w:pPr>
              <w:spacing w:line="276" w:lineRule="auto"/>
              <w:rPr>
                <w:b/>
                <w:i/>
                <w:sz w:val="16"/>
                <w:rPrChange w:id="239" w:author="aditya perwira" w:date="2019-04-22T13:40:00Z">
                  <w:rPr>
                    <w:b/>
                    <w:i/>
                    <w:color w:val="FF0000"/>
                    <w:sz w:val="16"/>
                  </w:rPr>
                </w:rPrChange>
              </w:rPr>
            </w:pPr>
            <w:r w:rsidRPr="00024FA4">
              <w:rPr>
                <w:b/>
                <w:sz w:val="16"/>
                <w:rPrChange w:id="240" w:author="aditya perwira" w:date="2019-04-22T13:40:00Z">
                  <w:rPr>
                    <w:b/>
                    <w:color w:val="FF0000"/>
                    <w:sz w:val="16"/>
                  </w:rPr>
                </w:rPrChange>
              </w:rPr>
              <w:t xml:space="preserve">Fitur </w:t>
            </w:r>
            <w:r w:rsidRPr="00024FA4">
              <w:rPr>
                <w:b/>
                <w:i/>
                <w:sz w:val="16"/>
                <w:rPrChange w:id="241" w:author="aditya perwira" w:date="2019-04-22T13:40:00Z">
                  <w:rPr>
                    <w:b/>
                    <w:i/>
                    <w:color w:val="FF0000"/>
                    <w:sz w:val="16"/>
                  </w:rPr>
                </w:rPrChange>
              </w:rPr>
              <w:t>flatten</w:t>
            </w:r>
          </w:p>
        </w:tc>
      </w:tr>
      <w:tr w:rsidR="00024FA4" w:rsidRPr="00024FA4" w14:paraId="641F5124" w14:textId="77777777" w:rsidTr="00CF67EE">
        <w:trPr>
          <w:trHeight w:val="57"/>
        </w:trPr>
        <w:tc>
          <w:tcPr>
            <w:tcW w:w="1032" w:type="pct"/>
          </w:tcPr>
          <w:p w14:paraId="2510B921" w14:textId="77777777" w:rsidR="00024FA4" w:rsidRPr="00024FA4" w:rsidRDefault="00024FA4" w:rsidP="00CF67EE">
            <w:pPr>
              <w:spacing w:line="276" w:lineRule="auto"/>
              <w:rPr>
                <w:sz w:val="16"/>
                <w:rPrChange w:id="242" w:author="aditya perwira" w:date="2019-04-22T13:40:00Z">
                  <w:rPr>
                    <w:color w:val="FF0000"/>
                    <w:sz w:val="16"/>
                  </w:rPr>
                </w:rPrChange>
              </w:rPr>
            </w:pPr>
            <w:r w:rsidRPr="00024FA4">
              <w:rPr>
                <w:sz w:val="16"/>
                <w:rPrChange w:id="243" w:author="aditya perwira" w:date="2019-04-22T13:40:00Z">
                  <w:rPr>
                    <w:color w:val="FF0000"/>
                    <w:sz w:val="16"/>
                  </w:rPr>
                </w:rPrChange>
              </w:rPr>
              <w:t>32x32</w:t>
            </w:r>
          </w:p>
        </w:tc>
        <w:tc>
          <w:tcPr>
            <w:tcW w:w="1393" w:type="pct"/>
          </w:tcPr>
          <w:p w14:paraId="0D9AFB70" w14:textId="77777777" w:rsidR="00024FA4" w:rsidRPr="00024FA4" w:rsidRDefault="00024FA4" w:rsidP="00CF67EE">
            <w:pPr>
              <w:spacing w:line="276" w:lineRule="auto"/>
              <w:rPr>
                <w:sz w:val="16"/>
                <w:rPrChange w:id="244" w:author="aditya perwira" w:date="2019-04-22T13:40:00Z">
                  <w:rPr>
                    <w:color w:val="FF0000"/>
                    <w:sz w:val="16"/>
                  </w:rPr>
                </w:rPrChange>
              </w:rPr>
            </w:pPr>
            <w:r w:rsidRPr="00024FA4">
              <w:rPr>
                <w:sz w:val="16"/>
                <w:rPrChange w:id="245" w:author="aditya perwira" w:date="2019-04-22T13:40:00Z">
                  <w:rPr>
                    <w:color w:val="FF0000"/>
                    <w:sz w:val="16"/>
                  </w:rPr>
                </w:rPrChange>
              </w:rPr>
              <w:t>16, 16, 32</w:t>
            </w:r>
          </w:p>
        </w:tc>
        <w:tc>
          <w:tcPr>
            <w:tcW w:w="1341" w:type="pct"/>
          </w:tcPr>
          <w:p w14:paraId="0DACA001" w14:textId="77777777" w:rsidR="00024FA4" w:rsidRPr="00024FA4" w:rsidRDefault="00024FA4" w:rsidP="00CF67EE">
            <w:pPr>
              <w:spacing w:line="276" w:lineRule="auto"/>
              <w:rPr>
                <w:sz w:val="16"/>
                <w:rPrChange w:id="246" w:author="aditya perwira" w:date="2019-04-22T13:40:00Z">
                  <w:rPr>
                    <w:color w:val="FF0000"/>
                    <w:sz w:val="16"/>
                  </w:rPr>
                </w:rPrChange>
              </w:rPr>
            </w:pPr>
            <w:r w:rsidRPr="00024FA4">
              <w:rPr>
                <w:sz w:val="16"/>
                <w:rPrChange w:id="247" w:author="aditya perwira" w:date="2019-04-22T13:40:00Z">
                  <w:rPr>
                    <w:color w:val="FF0000"/>
                    <w:sz w:val="16"/>
                  </w:rPr>
                </w:rPrChange>
              </w:rPr>
              <w:t>8, 8, 32</w:t>
            </w:r>
          </w:p>
        </w:tc>
        <w:tc>
          <w:tcPr>
            <w:tcW w:w="1234" w:type="pct"/>
          </w:tcPr>
          <w:p w14:paraId="3282EF33" w14:textId="77777777" w:rsidR="00024FA4" w:rsidRPr="00024FA4" w:rsidRDefault="00024FA4" w:rsidP="00CF67EE">
            <w:pPr>
              <w:spacing w:line="276" w:lineRule="auto"/>
              <w:rPr>
                <w:sz w:val="16"/>
                <w:rPrChange w:id="248" w:author="aditya perwira" w:date="2019-04-22T13:40:00Z">
                  <w:rPr>
                    <w:color w:val="FF0000"/>
                    <w:sz w:val="16"/>
                  </w:rPr>
                </w:rPrChange>
              </w:rPr>
            </w:pPr>
            <w:r w:rsidRPr="00024FA4">
              <w:rPr>
                <w:sz w:val="16"/>
                <w:rPrChange w:id="249" w:author="aditya perwira" w:date="2019-04-22T13:40:00Z">
                  <w:rPr>
                    <w:color w:val="FF0000"/>
                    <w:sz w:val="16"/>
                  </w:rPr>
                </w:rPrChange>
              </w:rPr>
              <w:t>2.048</w:t>
            </w:r>
          </w:p>
        </w:tc>
      </w:tr>
      <w:tr w:rsidR="00024FA4" w:rsidRPr="00024FA4" w14:paraId="60CC884F" w14:textId="77777777" w:rsidTr="00CF67EE">
        <w:trPr>
          <w:trHeight w:val="57"/>
        </w:trPr>
        <w:tc>
          <w:tcPr>
            <w:tcW w:w="1032" w:type="pct"/>
          </w:tcPr>
          <w:p w14:paraId="2078B536" w14:textId="77777777" w:rsidR="00024FA4" w:rsidRPr="00024FA4" w:rsidRDefault="00024FA4" w:rsidP="00CF67EE">
            <w:pPr>
              <w:spacing w:line="276" w:lineRule="auto"/>
              <w:rPr>
                <w:sz w:val="16"/>
                <w:rPrChange w:id="250" w:author="aditya perwira" w:date="2019-04-22T13:40:00Z">
                  <w:rPr>
                    <w:color w:val="FF0000"/>
                    <w:sz w:val="16"/>
                  </w:rPr>
                </w:rPrChange>
              </w:rPr>
            </w:pPr>
            <w:r w:rsidRPr="00024FA4">
              <w:rPr>
                <w:sz w:val="16"/>
                <w:rPrChange w:id="251" w:author="aditya perwira" w:date="2019-04-22T13:40:00Z">
                  <w:rPr>
                    <w:color w:val="FF0000"/>
                    <w:sz w:val="16"/>
                  </w:rPr>
                </w:rPrChange>
              </w:rPr>
              <w:t>64x64</w:t>
            </w:r>
          </w:p>
        </w:tc>
        <w:tc>
          <w:tcPr>
            <w:tcW w:w="1393" w:type="pct"/>
          </w:tcPr>
          <w:p w14:paraId="51CC9801" w14:textId="77777777" w:rsidR="00024FA4" w:rsidRPr="00024FA4" w:rsidRDefault="00024FA4" w:rsidP="00CF67EE">
            <w:pPr>
              <w:spacing w:line="276" w:lineRule="auto"/>
              <w:rPr>
                <w:sz w:val="16"/>
                <w:rPrChange w:id="252" w:author="aditya perwira" w:date="2019-04-22T13:40:00Z">
                  <w:rPr>
                    <w:color w:val="FF0000"/>
                    <w:sz w:val="16"/>
                  </w:rPr>
                </w:rPrChange>
              </w:rPr>
            </w:pPr>
            <w:r w:rsidRPr="00024FA4">
              <w:rPr>
                <w:sz w:val="16"/>
                <w:rPrChange w:id="253" w:author="aditya perwira" w:date="2019-04-22T13:40:00Z">
                  <w:rPr>
                    <w:color w:val="FF0000"/>
                    <w:sz w:val="16"/>
                  </w:rPr>
                </w:rPrChange>
              </w:rPr>
              <w:t>32, 32, 32</w:t>
            </w:r>
          </w:p>
        </w:tc>
        <w:tc>
          <w:tcPr>
            <w:tcW w:w="1341" w:type="pct"/>
          </w:tcPr>
          <w:p w14:paraId="30F051D4" w14:textId="77777777" w:rsidR="00024FA4" w:rsidRPr="00024FA4" w:rsidRDefault="00024FA4" w:rsidP="00CF67EE">
            <w:pPr>
              <w:spacing w:line="276" w:lineRule="auto"/>
              <w:rPr>
                <w:sz w:val="16"/>
                <w:rPrChange w:id="254" w:author="aditya perwira" w:date="2019-04-22T13:40:00Z">
                  <w:rPr>
                    <w:color w:val="FF0000"/>
                    <w:sz w:val="16"/>
                  </w:rPr>
                </w:rPrChange>
              </w:rPr>
            </w:pPr>
            <w:r w:rsidRPr="00024FA4">
              <w:rPr>
                <w:sz w:val="16"/>
                <w:rPrChange w:id="255" w:author="aditya perwira" w:date="2019-04-22T13:40:00Z">
                  <w:rPr>
                    <w:color w:val="FF0000"/>
                    <w:sz w:val="16"/>
                  </w:rPr>
                </w:rPrChange>
              </w:rPr>
              <w:t>16, 16, 32</w:t>
            </w:r>
          </w:p>
        </w:tc>
        <w:tc>
          <w:tcPr>
            <w:tcW w:w="1234" w:type="pct"/>
          </w:tcPr>
          <w:p w14:paraId="0E800856" w14:textId="77777777" w:rsidR="00024FA4" w:rsidRPr="00024FA4" w:rsidRDefault="00024FA4" w:rsidP="00CF67EE">
            <w:pPr>
              <w:spacing w:line="276" w:lineRule="auto"/>
              <w:rPr>
                <w:sz w:val="16"/>
                <w:rPrChange w:id="256" w:author="aditya perwira" w:date="2019-04-22T13:40:00Z">
                  <w:rPr>
                    <w:color w:val="FF0000"/>
                    <w:sz w:val="16"/>
                  </w:rPr>
                </w:rPrChange>
              </w:rPr>
            </w:pPr>
            <w:r w:rsidRPr="00024FA4">
              <w:rPr>
                <w:sz w:val="16"/>
                <w:rPrChange w:id="257" w:author="aditya perwira" w:date="2019-04-22T13:40:00Z">
                  <w:rPr>
                    <w:color w:val="FF0000"/>
                    <w:sz w:val="16"/>
                  </w:rPr>
                </w:rPrChange>
              </w:rPr>
              <w:t>8.192</w:t>
            </w:r>
          </w:p>
        </w:tc>
      </w:tr>
      <w:tr w:rsidR="00024FA4" w:rsidRPr="00024FA4" w14:paraId="33EDD960" w14:textId="77777777" w:rsidTr="00CF67EE">
        <w:trPr>
          <w:trHeight w:val="57"/>
        </w:trPr>
        <w:tc>
          <w:tcPr>
            <w:tcW w:w="1032" w:type="pct"/>
          </w:tcPr>
          <w:p w14:paraId="219619F7" w14:textId="77777777" w:rsidR="00024FA4" w:rsidRPr="00024FA4" w:rsidRDefault="00024FA4" w:rsidP="00CF67EE">
            <w:pPr>
              <w:spacing w:line="276" w:lineRule="auto"/>
              <w:rPr>
                <w:sz w:val="16"/>
                <w:rPrChange w:id="258" w:author="aditya perwira" w:date="2019-04-22T13:40:00Z">
                  <w:rPr>
                    <w:color w:val="FF0000"/>
                    <w:sz w:val="16"/>
                  </w:rPr>
                </w:rPrChange>
              </w:rPr>
            </w:pPr>
            <w:r w:rsidRPr="00024FA4">
              <w:rPr>
                <w:sz w:val="16"/>
                <w:rPrChange w:id="259" w:author="aditya perwira" w:date="2019-04-22T13:40:00Z">
                  <w:rPr>
                    <w:color w:val="FF0000"/>
                    <w:sz w:val="16"/>
                  </w:rPr>
                </w:rPrChange>
              </w:rPr>
              <w:t>96x96</w:t>
            </w:r>
          </w:p>
        </w:tc>
        <w:tc>
          <w:tcPr>
            <w:tcW w:w="1393" w:type="pct"/>
          </w:tcPr>
          <w:p w14:paraId="166ED55A" w14:textId="77777777" w:rsidR="00024FA4" w:rsidRPr="00024FA4" w:rsidRDefault="00024FA4" w:rsidP="00CF67EE">
            <w:pPr>
              <w:spacing w:line="276" w:lineRule="auto"/>
              <w:rPr>
                <w:sz w:val="16"/>
                <w:rPrChange w:id="260" w:author="aditya perwira" w:date="2019-04-22T13:40:00Z">
                  <w:rPr>
                    <w:color w:val="FF0000"/>
                    <w:sz w:val="16"/>
                  </w:rPr>
                </w:rPrChange>
              </w:rPr>
            </w:pPr>
            <w:r w:rsidRPr="00024FA4">
              <w:rPr>
                <w:sz w:val="16"/>
                <w:rPrChange w:id="261" w:author="aditya perwira" w:date="2019-04-22T13:40:00Z">
                  <w:rPr>
                    <w:color w:val="FF0000"/>
                    <w:sz w:val="16"/>
                  </w:rPr>
                </w:rPrChange>
              </w:rPr>
              <w:t>48, 48, 32</w:t>
            </w:r>
          </w:p>
        </w:tc>
        <w:tc>
          <w:tcPr>
            <w:tcW w:w="1341" w:type="pct"/>
          </w:tcPr>
          <w:p w14:paraId="34FB8F26" w14:textId="77777777" w:rsidR="00024FA4" w:rsidRPr="00024FA4" w:rsidRDefault="00024FA4" w:rsidP="00CF67EE">
            <w:pPr>
              <w:spacing w:line="276" w:lineRule="auto"/>
              <w:rPr>
                <w:sz w:val="16"/>
                <w:rPrChange w:id="262" w:author="aditya perwira" w:date="2019-04-22T13:40:00Z">
                  <w:rPr>
                    <w:color w:val="FF0000"/>
                    <w:sz w:val="16"/>
                  </w:rPr>
                </w:rPrChange>
              </w:rPr>
            </w:pPr>
            <w:r w:rsidRPr="00024FA4">
              <w:rPr>
                <w:sz w:val="16"/>
                <w:rPrChange w:id="263" w:author="aditya perwira" w:date="2019-04-22T13:40:00Z">
                  <w:rPr>
                    <w:color w:val="FF0000"/>
                    <w:sz w:val="16"/>
                  </w:rPr>
                </w:rPrChange>
              </w:rPr>
              <w:t>24, 24, 32</w:t>
            </w:r>
          </w:p>
        </w:tc>
        <w:tc>
          <w:tcPr>
            <w:tcW w:w="1234" w:type="pct"/>
          </w:tcPr>
          <w:p w14:paraId="31AF7A26" w14:textId="77777777" w:rsidR="00024FA4" w:rsidRPr="00024FA4" w:rsidRDefault="00024FA4" w:rsidP="00CF67EE">
            <w:pPr>
              <w:spacing w:line="276" w:lineRule="auto"/>
              <w:rPr>
                <w:sz w:val="16"/>
                <w:rPrChange w:id="264" w:author="aditya perwira" w:date="2019-04-22T13:40:00Z">
                  <w:rPr>
                    <w:color w:val="FF0000"/>
                    <w:sz w:val="16"/>
                  </w:rPr>
                </w:rPrChange>
              </w:rPr>
            </w:pPr>
            <w:r w:rsidRPr="00024FA4">
              <w:rPr>
                <w:sz w:val="16"/>
                <w:rPrChange w:id="265" w:author="aditya perwira" w:date="2019-04-22T13:40:00Z">
                  <w:rPr>
                    <w:color w:val="FF0000"/>
                    <w:sz w:val="16"/>
                  </w:rPr>
                </w:rPrChange>
              </w:rPr>
              <w:t>18.432</w:t>
            </w:r>
          </w:p>
        </w:tc>
      </w:tr>
    </w:tbl>
    <w:p w14:paraId="46B8FBFC" w14:textId="77777777" w:rsidR="00024FA4" w:rsidRPr="00024FA4" w:rsidRDefault="00024FA4" w:rsidP="00024FA4">
      <w:pPr>
        <w:pStyle w:val="BodyText"/>
        <w:rPr>
          <w:rPrChange w:id="266" w:author="aditya perwira" w:date="2019-04-22T13:40:00Z">
            <w:rPr>
              <w:color w:val="FF0000"/>
            </w:rPr>
          </w:rPrChange>
        </w:rPr>
      </w:pPr>
      <w:r w:rsidRPr="00024FA4">
        <w:rPr>
          <w:rPrChange w:id="267" w:author="aditya perwira" w:date="2019-04-22T13:40:00Z">
            <w:rPr>
              <w:color w:val="FF0000"/>
            </w:rPr>
          </w:rPrChange>
        </w:rPr>
        <w:t xml:space="preserve">Fitur </w:t>
      </w:r>
      <w:r w:rsidRPr="00024FA4">
        <w:rPr>
          <w:i/>
          <w:rPrChange w:id="268" w:author="aditya perwira" w:date="2019-04-22T13:40:00Z">
            <w:rPr>
              <w:i/>
              <w:color w:val="FF0000"/>
            </w:rPr>
          </w:rPrChange>
        </w:rPr>
        <w:t>flatten</w:t>
      </w:r>
      <w:r w:rsidRPr="00024FA4">
        <w:rPr>
          <w:rPrChange w:id="269" w:author="aditya perwira" w:date="2019-04-22T13:40:00Z">
            <w:rPr>
              <w:color w:val="FF0000"/>
            </w:rPr>
          </w:rPrChange>
        </w:rPr>
        <w:t xml:space="preserve"> selanjutnya memasuki layer </w:t>
      </w:r>
      <w:r w:rsidRPr="00024FA4">
        <w:rPr>
          <w:i/>
          <w:rPrChange w:id="270" w:author="aditya perwira" w:date="2019-04-22T13:40:00Z">
            <w:rPr>
              <w:i/>
              <w:color w:val="FF0000"/>
            </w:rPr>
          </w:rPrChange>
        </w:rPr>
        <w:t>neural network</w:t>
      </w:r>
      <w:r w:rsidRPr="00024FA4">
        <w:rPr>
          <w:rPrChange w:id="271" w:author="aditya perwira" w:date="2019-04-22T13:40:00Z">
            <w:rPr>
              <w:color w:val="FF0000"/>
            </w:rPr>
          </w:rPrChange>
        </w:rPr>
        <w:t xml:space="preserve"> yang terdiri dari 3 variasi </w:t>
      </w:r>
      <w:r w:rsidRPr="00024FA4">
        <w:rPr>
          <w:i/>
          <w:rPrChange w:id="272" w:author="aditya perwira" w:date="2019-04-22T13:40:00Z">
            <w:rPr>
              <w:i/>
              <w:color w:val="FF0000"/>
            </w:rPr>
          </w:rPrChange>
        </w:rPr>
        <w:t>hidden layer</w:t>
      </w:r>
      <w:r w:rsidRPr="00024FA4">
        <w:rPr>
          <w:rPrChange w:id="273" w:author="aditya perwira" w:date="2019-04-22T13:40:00Z">
            <w:rPr>
              <w:color w:val="FF0000"/>
            </w:rPr>
          </w:rPrChange>
        </w:rPr>
        <w:t xml:space="preserve"> yaitu 1HL, 2HL, dan 3HL dengan variasi ukuran </w:t>
      </w:r>
      <w:r w:rsidRPr="00024FA4">
        <w:rPr>
          <w:i/>
          <w:rPrChange w:id="274" w:author="aditya perwira" w:date="2019-04-22T13:40:00Z">
            <w:rPr>
              <w:i/>
              <w:color w:val="FF0000"/>
            </w:rPr>
          </w:rPrChange>
        </w:rPr>
        <w:t>neuron</w:t>
      </w:r>
      <w:r w:rsidRPr="00024FA4">
        <w:rPr>
          <w:rPrChange w:id="275" w:author="aditya perwira" w:date="2019-04-22T13:40:00Z">
            <w:rPr>
              <w:color w:val="FF0000"/>
            </w:rPr>
          </w:rPrChange>
        </w:rPr>
        <w:t xml:space="preserve"> untuk tiap HL sebesar 32, 64, dan 96. Akan tetapi, tidak semua </w:t>
      </w:r>
      <w:r w:rsidRPr="00024FA4">
        <w:rPr>
          <w:i/>
          <w:rPrChange w:id="276" w:author="aditya perwira" w:date="2019-04-22T13:40:00Z">
            <w:rPr>
              <w:i/>
              <w:color w:val="FF0000"/>
            </w:rPr>
          </w:rPrChange>
        </w:rPr>
        <w:t>neuron</w:t>
      </w:r>
      <w:r w:rsidRPr="00024FA4">
        <w:rPr>
          <w:rPrChange w:id="277" w:author="aditya perwira" w:date="2019-04-22T13:40:00Z">
            <w:rPr>
              <w:color w:val="FF0000"/>
            </w:rPr>
          </w:rPrChange>
        </w:rPr>
        <w:t xml:space="preserve"> digunakan sebagai proses untuk model yang dibangun karena diterapkannya </w:t>
      </w:r>
      <w:r w:rsidRPr="00024FA4">
        <w:rPr>
          <w:i/>
          <w:rPrChange w:id="278" w:author="aditya perwira" w:date="2019-04-22T13:40:00Z">
            <w:rPr>
              <w:i/>
              <w:color w:val="FF0000"/>
            </w:rPr>
          </w:rPrChange>
        </w:rPr>
        <w:t>dropout</w:t>
      </w:r>
      <w:r w:rsidRPr="00024FA4">
        <w:rPr>
          <w:rPrChange w:id="279" w:author="aditya perwira" w:date="2019-04-22T13:40:00Z">
            <w:rPr>
              <w:color w:val="FF0000"/>
            </w:rPr>
          </w:rPrChange>
        </w:rPr>
        <w:t xml:space="preserve"> (lihat subjudul 2.2.8). Penerapan </w:t>
      </w:r>
      <w:r w:rsidRPr="00024FA4">
        <w:rPr>
          <w:i/>
          <w:rPrChange w:id="280" w:author="aditya perwira" w:date="2019-04-22T13:40:00Z">
            <w:rPr>
              <w:i/>
              <w:color w:val="FF0000"/>
            </w:rPr>
          </w:rPrChange>
        </w:rPr>
        <w:t xml:space="preserve">dropout </w:t>
      </w:r>
      <w:r w:rsidRPr="00024FA4">
        <w:rPr>
          <w:rPrChange w:id="281" w:author="aditya perwira" w:date="2019-04-22T13:40:00Z">
            <w:rPr>
              <w:color w:val="FF0000"/>
            </w:rPr>
          </w:rPrChange>
        </w:rPr>
        <w:t xml:space="preserve">sebesar 20% yang berarti bahwa hanya 80% </w:t>
      </w:r>
      <w:r w:rsidRPr="00024FA4">
        <w:rPr>
          <w:i/>
          <w:rPrChange w:id="282" w:author="aditya perwira" w:date="2019-04-22T13:40:00Z">
            <w:rPr>
              <w:i/>
              <w:color w:val="FF0000"/>
            </w:rPr>
          </w:rPrChange>
        </w:rPr>
        <w:t>neuron</w:t>
      </w:r>
      <w:r w:rsidRPr="00024FA4">
        <w:rPr>
          <w:rPrChange w:id="283" w:author="aditya perwira" w:date="2019-04-22T13:40:00Z">
            <w:rPr>
              <w:color w:val="FF0000"/>
            </w:rPr>
          </w:rPrChange>
        </w:rPr>
        <w:t xml:space="preserve"> saja yang digunakan pada </w:t>
      </w:r>
      <w:r w:rsidRPr="00024FA4">
        <w:rPr>
          <w:i/>
          <w:rPrChange w:id="284" w:author="aditya perwira" w:date="2019-04-22T13:40:00Z">
            <w:rPr>
              <w:i/>
              <w:color w:val="FF0000"/>
            </w:rPr>
          </w:rPrChange>
        </w:rPr>
        <w:t>hidden layer</w:t>
      </w:r>
      <w:r w:rsidRPr="00024FA4">
        <w:rPr>
          <w:rPrChange w:id="285" w:author="aditya perwira" w:date="2019-04-22T13:40:00Z">
            <w:rPr>
              <w:color w:val="FF0000"/>
            </w:rPr>
          </w:rPrChange>
        </w:rPr>
        <w:t xml:space="preserve"> karena 20% </w:t>
      </w:r>
      <w:r w:rsidRPr="00024FA4">
        <w:rPr>
          <w:i/>
          <w:rPrChange w:id="286" w:author="aditya perwira" w:date="2019-04-22T13:40:00Z">
            <w:rPr>
              <w:i/>
              <w:color w:val="FF0000"/>
            </w:rPr>
          </w:rPrChange>
        </w:rPr>
        <w:t>neuron</w:t>
      </w:r>
      <w:r w:rsidRPr="00024FA4">
        <w:rPr>
          <w:rPrChange w:id="287" w:author="aditya perwira" w:date="2019-04-22T13:40:00Z">
            <w:rPr>
              <w:color w:val="FF0000"/>
            </w:rPr>
          </w:rPrChange>
        </w:rPr>
        <w:t xml:space="preserve"> di non-aktifkan oleh mekanisme dari </w:t>
      </w:r>
      <w:r w:rsidRPr="00024FA4">
        <w:rPr>
          <w:i/>
          <w:rPrChange w:id="288" w:author="aditya perwira" w:date="2019-04-22T13:40:00Z">
            <w:rPr>
              <w:i/>
              <w:color w:val="FF0000"/>
            </w:rPr>
          </w:rPrChange>
        </w:rPr>
        <w:t>dropout</w:t>
      </w:r>
      <w:r w:rsidRPr="00024FA4">
        <w:rPr>
          <w:rPrChange w:id="289" w:author="aditya perwira" w:date="2019-04-22T13:40:00Z">
            <w:rPr>
              <w:color w:val="FF0000"/>
            </w:rPr>
          </w:rPrChange>
        </w:rPr>
        <w:t xml:space="preserve">. Dropout diterapkan pada model yang dibangun sebagai usaha untuk mengurangi terjadinya </w:t>
      </w:r>
      <w:proofErr w:type="spellStart"/>
      <w:r w:rsidRPr="00024FA4">
        <w:rPr>
          <w:i/>
          <w:rPrChange w:id="290" w:author="aditya perwira" w:date="2019-04-22T13:40:00Z">
            <w:rPr>
              <w:i/>
              <w:color w:val="FF0000"/>
            </w:rPr>
          </w:rPrChange>
        </w:rPr>
        <w:t>overfiting</w:t>
      </w:r>
      <w:proofErr w:type="spellEnd"/>
      <w:r w:rsidRPr="00024FA4">
        <w:rPr>
          <w:rPrChange w:id="291" w:author="aditya perwira" w:date="2019-04-22T13:40:00Z">
            <w:rPr>
              <w:color w:val="FF0000"/>
            </w:rPr>
          </w:rPrChange>
        </w:rPr>
        <w:t xml:space="preserve"> pada </w:t>
      </w:r>
      <w:r w:rsidRPr="00024FA4">
        <w:rPr>
          <w:i/>
          <w:rPrChange w:id="292" w:author="aditya perwira" w:date="2019-04-22T13:40:00Z">
            <w:rPr>
              <w:i/>
              <w:color w:val="FF0000"/>
            </w:rPr>
          </w:rPrChange>
        </w:rPr>
        <w:t>testing</w:t>
      </w:r>
      <w:r w:rsidRPr="00024FA4">
        <w:rPr>
          <w:rPrChange w:id="293" w:author="aditya perwira" w:date="2019-04-22T13:40:00Z">
            <w:rPr>
              <w:color w:val="FF0000"/>
            </w:rPr>
          </w:rPrChange>
        </w:rPr>
        <w:t xml:space="preserve"> data (akurasi </w:t>
      </w:r>
      <w:r w:rsidRPr="00024FA4">
        <w:rPr>
          <w:i/>
          <w:rPrChange w:id="294" w:author="aditya perwira" w:date="2019-04-22T13:40:00Z">
            <w:rPr>
              <w:i/>
              <w:color w:val="FF0000"/>
            </w:rPr>
          </w:rPrChange>
        </w:rPr>
        <w:t xml:space="preserve">testing </w:t>
      </w:r>
      <w:r w:rsidRPr="00024FA4">
        <w:rPr>
          <w:rPrChange w:id="295" w:author="aditya perwira" w:date="2019-04-22T13:40:00Z">
            <w:rPr>
              <w:color w:val="FF0000"/>
            </w:rPr>
          </w:rPrChange>
        </w:rPr>
        <w:t xml:space="preserve">lebih rendah dari </w:t>
      </w:r>
      <w:r w:rsidRPr="00024FA4">
        <w:rPr>
          <w:i/>
          <w:rPrChange w:id="296" w:author="aditya perwira" w:date="2019-04-22T13:40:00Z">
            <w:rPr>
              <w:i/>
              <w:color w:val="FF0000"/>
            </w:rPr>
          </w:rPrChange>
        </w:rPr>
        <w:t>training</w:t>
      </w:r>
      <w:r w:rsidRPr="00024FA4">
        <w:rPr>
          <w:rPrChange w:id="297" w:author="aditya perwira" w:date="2019-04-22T13:40:00Z">
            <w:rPr>
              <w:color w:val="FF0000"/>
            </w:rPr>
          </w:rPrChange>
        </w:rPr>
        <w:t>).</w:t>
      </w:r>
    </w:p>
    <w:p w14:paraId="41A7D0A8" w14:textId="327DF9AB" w:rsidR="00024FA4" w:rsidRPr="00024FA4" w:rsidRDefault="00024FA4" w:rsidP="00024FA4">
      <w:pPr>
        <w:pStyle w:val="BodyText"/>
        <w:ind w:firstLine="0"/>
        <w:rPr>
          <w:rPrChange w:id="298" w:author="aditya perwira" w:date="2019-04-22T13:40:00Z">
            <w:rPr>
              <w:color w:val="FF0000"/>
            </w:rPr>
          </w:rPrChange>
        </w:rPr>
      </w:pPr>
      <w:del w:id="299" w:author="aditya perwira" w:date="2019-04-23T00:37:00Z">
        <w:r w:rsidRPr="00024FA4" w:rsidDel="00172FBD">
          <w:rPr>
            <w:rPrChange w:id="300" w:author="aditya perwira" w:date="2019-04-22T13:40:00Z">
              <w:rPr/>
            </w:rPrChange>
          </w:rPr>
          <w:object w:dxaOrig="16020" w:dyaOrig="3825" w14:anchorId="52536797">
            <v:shape id="_x0000_i1028" type="#_x0000_t75" style="width:231.45pt;height:54.75pt" o:ole="">
              <v:imagedata r:id="rId23" o:title=""/>
            </v:shape>
            <o:OLEObject Type="Embed" ProgID="Visio.Drawing.15" ShapeID="_x0000_i1028" DrawAspect="Content" ObjectID="_1617485145" r:id="rId24"/>
          </w:object>
        </w:r>
      </w:del>
      <w:ins w:id="301" w:author="aditya perwira" w:date="2019-04-23T00:37:00Z">
        <w:r w:rsidR="00172FBD">
          <w:rPr>
            <w:noProof/>
            <w:lang w:val="id-ID" w:eastAsia="id-ID"/>
          </w:rPr>
          <w:drawing>
            <wp:inline distT="0" distB="0" distL="0" distR="0" wp14:anchorId="25DFD9AF" wp14:editId="349C72BD">
              <wp:extent cx="2951480" cy="719455"/>
              <wp:effectExtent l="0" t="0" r="127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51480" cy="719455"/>
                      </a:xfrm>
                      <a:prstGeom prst="rect">
                        <a:avLst/>
                      </a:prstGeom>
                    </pic:spPr>
                  </pic:pic>
                </a:graphicData>
              </a:graphic>
            </wp:inline>
          </w:drawing>
        </w:r>
      </w:ins>
    </w:p>
    <w:p w14:paraId="5DFC9C43" w14:textId="0136D7A5" w:rsidR="00024FA4" w:rsidRPr="00024FA4" w:rsidDel="00024FA4" w:rsidRDefault="00024FA4" w:rsidP="00973F01">
      <w:pPr>
        <w:pStyle w:val="Caption"/>
        <w:rPr>
          <w:del w:id="302" w:author="aditya perwira" w:date="2019-04-22T13:44:00Z"/>
          <w:rPrChange w:id="303" w:author="aditya perwira" w:date="2019-04-22T13:40:00Z">
            <w:rPr>
              <w:del w:id="304" w:author="aditya perwira" w:date="2019-04-22T13:44:00Z"/>
              <w:color w:val="FF0000"/>
            </w:rPr>
          </w:rPrChange>
        </w:rPr>
      </w:pPr>
      <w:r>
        <w:t xml:space="preserve">Gambar </w:t>
      </w:r>
      <w:fldSimple w:instr=" SEQ Gambar \* ARABIC ">
        <w:r w:rsidR="00973F01">
          <w:rPr>
            <w:noProof/>
          </w:rPr>
          <w:t>9</w:t>
        </w:r>
      </w:fldSimple>
      <w:r>
        <w:t xml:space="preserve">. </w:t>
      </w:r>
      <w:r w:rsidRPr="00024FA4">
        <w:rPr>
          <w:rPrChange w:id="305" w:author="aditya perwira" w:date="2019-04-22T13:40:00Z">
            <w:rPr>
              <w:color w:val="FF0000"/>
            </w:rPr>
          </w:rPrChange>
        </w:rPr>
        <w:t>Arsitektur awal</w:t>
      </w:r>
      <w:r w:rsidRPr="007752EB">
        <w:rPr>
          <w:rStyle w:val="CommentReference"/>
        </w:rPr>
        <w:commentReference w:id="306"/>
      </w:r>
      <w:ins w:id="307" w:author="aditya perwira" w:date="2019-04-22T13:44:00Z">
        <w:r>
          <w:t xml:space="preserve"> CNN</w:t>
        </w:r>
      </w:ins>
    </w:p>
    <w:p w14:paraId="093F7185" w14:textId="77777777" w:rsidR="00024FA4" w:rsidRDefault="00024FA4" w:rsidP="00973F01">
      <w:pPr>
        <w:pStyle w:val="Caption"/>
        <w:rPr>
          <w:ins w:id="308" w:author="aditya perwira" w:date="2019-04-22T13:39:00Z"/>
        </w:rPr>
      </w:pPr>
    </w:p>
    <w:p w14:paraId="3D09D9AE" w14:textId="2E4FF178" w:rsidR="0065660B" w:rsidRPr="00056D6E" w:rsidRDefault="00CF392B">
      <w:pPr>
        <w:pStyle w:val="Heading1"/>
      </w:pPr>
      <w:r>
        <w:t xml:space="preserve">Hasil </w:t>
      </w:r>
      <w:r w:rsidR="00915DF7">
        <w:t xml:space="preserve">dan </w:t>
      </w:r>
      <w:r>
        <w:t>Pembahasan</w:t>
      </w:r>
    </w:p>
    <w:p w14:paraId="02EAAC7B" w14:textId="05D999B0" w:rsidR="007752EB" w:rsidRDefault="007752EB">
      <w:pPr>
        <w:pStyle w:val="Heading2"/>
        <w:tabs>
          <w:tab w:val="clear" w:pos="3629"/>
        </w:tabs>
        <w:ind w:left="284"/>
        <w:pPrChange w:id="309" w:author="aditya perwira" w:date="2019-04-22T13:47:00Z">
          <w:pPr>
            <w:pStyle w:val="BodyText"/>
          </w:pPr>
        </w:pPrChange>
      </w:pPr>
      <w:r>
        <w:t>Pengujian Model</w:t>
      </w:r>
    </w:p>
    <w:p w14:paraId="6B9B8181" w14:textId="3800D627" w:rsidR="00B06C5D" w:rsidRDefault="00DA630A">
      <w:pPr>
        <w:pStyle w:val="BodyText"/>
      </w:pPr>
      <w:r>
        <w:t xml:space="preserve">Pengujian pada penelitian ini terdiri menggunakan </w:t>
      </w:r>
      <w:r w:rsidR="000E0896">
        <w:t xml:space="preserve">2 dataset yaitu </w:t>
      </w:r>
      <w:r>
        <w:t>dataset METU</w:t>
      </w:r>
      <w:r w:rsidR="000E0896">
        <w:t xml:space="preserve"> dan dataset gempa Lombok</w:t>
      </w:r>
      <w:r>
        <w:t xml:space="preserve">. </w:t>
      </w:r>
      <w:r w:rsidR="00B06C5D">
        <w:t xml:space="preserve">Pengujian ini dilakukan dengan tujuan untuk mengetahui performa dari model untuk mengklasifikasikan citra retakan bangunan menjadi retakan ringan, sedang, dan berat. Performa </w:t>
      </w:r>
      <w:r w:rsidR="001641E6">
        <w:t xml:space="preserve">model </w:t>
      </w:r>
      <w:r w:rsidR="00B06C5D">
        <w:t xml:space="preserve">dari tiap pengujian dapat diukur </w:t>
      </w:r>
      <w:r w:rsidR="001641E6">
        <w:t xml:space="preserve">dengan melihat nilai akurasi, presisi, </w:t>
      </w:r>
      <w:r w:rsidR="001641E6">
        <w:rPr>
          <w:i/>
        </w:rPr>
        <w:t>recall</w:t>
      </w:r>
      <w:r w:rsidR="001641E6">
        <w:t xml:space="preserve">, serta waktu </w:t>
      </w:r>
      <w:proofErr w:type="spellStart"/>
      <w:r w:rsidR="001641E6">
        <w:t>komputasinya</w:t>
      </w:r>
      <w:proofErr w:type="spellEnd"/>
      <w:r w:rsidR="001641E6">
        <w:t>.</w:t>
      </w:r>
    </w:p>
    <w:p w14:paraId="4081A629" w14:textId="77777777" w:rsidR="001641E6" w:rsidRDefault="001641E6" w:rsidP="001641E6">
      <w:pPr>
        <w:pStyle w:val="BodyText"/>
        <w:numPr>
          <w:ilvl w:val="3"/>
          <w:numId w:val="11"/>
        </w:numPr>
        <w:ind w:left="284" w:hanging="284"/>
        <w:rPr>
          <w:lang w:eastAsia="en-US"/>
        </w:rPr>
      </w:pPr>
      <w:r>
        <w:t>Confusion matriks</w:t>
      </w:r>
    </w:p>
    <w:p w14:paraId="48D0417E" w14:textId="77777777" w:rsidR="001641E6" w:rsidRDefault="001641E6" w:rsidP="001641E6">
      <w:pPr>
        <w:pStyle w:val="BodyText"/>
        <w:ind w:left="284" w:firstLine="0"/>
        <w:rPr>
          <w:i/>
        </w:rPr>
      </w:pPr>
      <w:r>
        <w:rPr>
          <w:i/>
        </w:rPr>
        <w:t>Confusion matriks</w:t>
      </w:r>
      <w:r>
        <w:t xml:space="preserve"> merupakan metode yang digunakan untuk melakukan evaluasi terhadap model yang dihasilkan pada tahap </w:t>
      </w:r>
      <w:r>
        <w:rPr>
          <w:i/>
        </w:rPr>
        <w:t>training</w:t>
      </w:r>
      <w:r>
        <w:t xml:space="preserve">. Model </w:t>
      </w:r>
      <w:r>
        <w:rPr>
          <w:i/>
        </w:rPr>
        <w:t xml:space="preserve">confusion matriks </w:t>
      </w:r>
      <w:r>
        <w:t xml:space="preserve">yang digunakan pada penelitian ini adalah </w:t>
      </w:r>
      <w:r>
        <w:rPr>
          <w:i/>
        </w:rPr>
        <w:t xml:space="preserve">confusion matriks </w:t>
      </w:r>
      <w:r>
        <w:t xml:space="preserve">3x3 yang terdiri dari </w:t>
      </w:r>
      <w:r>
        <w:rPr>
          <w:i/>
        </w:rPr>
        <w:t>actual class</w:t>
      </w:r>
      <w:r>
        <w:t xml:space="preserve"> dan </w:t>
      </w:r>
      <w:r>
        <w:rPr>
          <w:i/>
        </w:rPr>
        <w:t xml:space="preserve">predict class </w:t>
      </w:r>
      <w:r>
        <w:rPr>
          <w:i/>
        </w:rPr>
        <w:fldChar w:fldCharType="begin" w:fldLock="1"/>
      </w:r>
      <w:r>
        <w:rPr>
          <w:i/>
        </w:rPr>
        <w:instrText>ADDIN CSL_CITATION {"citationItems":[{"id":"ITEM-1","itemData":{"author":[{"dropping-particle":"","family":"Hartono","given":"Henry","non-dropping-particle":"","parse-names":false,"suffix":""}],"container-title":"Dinamika Teknik Sipil","id":"ITEM-1","issue":"1","issued":{"date-parts":[["2007"]]},"page":"63-71","title":"Analisis Kerusakan Struktur Bangunan Gedung Bappeda Wonogiri","type":"article-journal","volume":"7"},"uris":["http://www.mendeley.com/documents/?uuid=0570e568-3baa-4377-ac59-4750f2ebfa7b"]}],"mendeley":{"formattedCitation":"[10]","plainTextFormattedCitation":"[10]","previouslyFormattedCitation":"[10]"},"properties":{"noteIndex":0},"schema":"https://github.com/citation-style-language/schema/raw/master/csl-citation.json"}</w:instrText>
      </w:r>
      <w:r>
        <w:rPr>
          <w:i/>
        </w:rPr>
        <w:fldChar w:fldCharType="separate"/>
      </w:r>
      <w:r w:rsidRPr="0063259D">
        <w:rPr>
          <w:noProof/>
        </w:rPr>
        <w:t>[10]</w:t>
      </w:r>
      <w:r>
        <w:rPr>
          <w:i/>
        </w:rPr>
        <w:fldChar w:fldCharType="end"/>
      </w:r>
      <w:r>
        <w:rPr>
          <w:i/>
        </w:rPr>
        <w:t>.</w:t>
      </w:r>
    </w:p>
    <w:p w14:paraId="786D6D5D" w14:textId="1F6261AF" w:rsidR="001641E6" w:rsidRDefault="001641E6" w:rsidP="003F38E9">
      <w:pPr>
        <w:pStyle w:val="Caption"/>
        <w:jc w:val="center"/>
        <w:rPr>
          <w:i/>
        </w:rPr>
      </w:pPr>
      <w:bookmarkStart w:id="310" w:name="_Ref6835023"/>
      <w:r>
        <w:t xml:space="preserve">TABEL </w:t>
      </w:r>
      <w:fldSimple w:instr=" SEQ TABEL \* ARABIC ">
        <w:ins w:id="311" w:author="aditya perwira" w:date="2019-04-23T00:26:00Z">
          <w:r w:rsidR="00973F01">
            <w:rPr>
              <w:noProof/>
            </w:rPr>
            <w:t>3</w:t>
          </w:r>
        </w:ins>
        <w:del w:id="312" w:author="aditya perwira" w:date="2019-04-23T00:26:00Z">
          <w:r w:rsidR="00973F01" w:rsidDel="00973F01">
            <w:rPr>
              <w:noProof/>
            </w:rPr>
            <w:delText>2</w:delText>
          </w:r>
        </w:del>
      </w:fldSimple>
      <w:bookmarkEnd w:id="310"/>
      <w:r>
        <w:t xml:space="preserve">. Confusion matriks 3 class </w:t>
      </w:r>
      <w:r>
        <w:fldChar w:fldCharType="begin" w:fldLock="1"/>
      </w:r>
      <w:r>
        <w:instrText>ADDIN CSL_CITATION {"citationItems":[{"id":"ITEM-1","itemData":{"ISBN":"978-979-29-6370-0","author":[{"dropping-particle":"","family":"Iriyanto","given":"S.Y.","non-dropping-particle":"","parse-names":false,"suffix":""},{"dropping-particle":"","family":"Zaini","given":"T.M.","non-dropping-particle":"","parse-names":false,"suffix":""}],"id":"ITEM-1","issued":{"date-parts":[["2014"]]},"publisher":"Anuggrah Utama Raharja (AURA)","publisher-place":"Lampung","title":"Pengolahan citra digital","type":"book"},"uris":["http://www.mendeley.com/documents/?uuid=9d3702c8-991a-47fc-8544-2440dd7c99b4"]}],"mendeley":{"formattedCitation":"[11]","plainTextFormattedCitation":"[11]","previouslyFormattedCitation":"[11]"},"properties":{"noteIndex":0},"schema":"https://github.com/citation-style-language/schema/raw/master/csl-citation.json"}</w:instrText>
      </w:r>
      <w:r>
        <w:fldChar w:fldCharType="separate"/>
      </w:r>
      <w:r w:rsidRPr="0063259D">
        <w:rPr>
          <w:noProof/>
        </w:rPr>
        <w:t>[11]</w:t>
      </w:r>
      <w:r>
        <w:fldChar w:fldCharType="end"/>
      </w:r>
    </w:p>
    <w:tbl>
      <w:tblPr>
        <w:tblStyle w:val="TableGrid"/>
        <w:tblW w:w="4689" w:type="pct"/>
        <w:tblInd w:w="289" w:type="dxa"/>
        <w:tblLook w:val="04A0" w:firstRow="1" w:lastRow="0" w:firstColumn="1" w:lastColumn="0" w:noHBand="0" w:noVBand="1"/>
      </w:tblPr>
      <w:tblGrid>
        <w:gridCol w:w="761"/>
        <w:gridCol w:w="1039"/>
        <w:gridCol w:w="931"/>
        <w:gridCol w:w="809"/>
        <w:gridCol w:w="810"/>
      </w:tblGrid>
      <w:tr w:rsidR="001641E6" w14:paraId="24B044FA" w14:textId="77777777" w:rsidTr="00CF67EE">
        <w:tc>
          <w:tcPr>
            <w:tcW w:w="874" w:type="pct"/>
            <w:tcBorders>
              <w:top w:val="nil"/>
              <w:left w:val="nil"/>
              <w:bottom w:val="nil"/>
              <w:right w:val="nil"/>
            </w:tcBorders>
            <w:vAlign w:val="center"/>
          </w:tcPr>
          <w:p w14:paraId="19098CE3" w14:textId="77777777" w:rsidR="001641E6" w:rsidRDefault="001641E6" w:rsidP="00CF67EE">
            <w:pPr>
              <w:pStyle w:val="ListParagraph"/>
              <w:ind w:left="0"/>
              <w:rPr>
                <w:rFonts w:eastAsiaTheme="minorEastAsia"/>
              </w:rPr>
            </w:pPr>
          </w:p>
        </w:tc>
        <w:tc>
          <w:tcPr>
            <w:tcW w:w="1195" w:type="pct"/>
            <w:tcBorders>
              <w:top w:val="nil"/>
              <w:left w:val="nil"/>
              <w:bottom w:val="nil"/>
              <w:right w:val="single" w:sz="4" w:space="0" w:color="auto"/>
            </w:tcBorders>
            <w:vAlign w:val="center"/>
          </w:tcPr>
          <w:p w14:paraId="1E6E9CEF" w14:textId="77777777" w:rsidR="001641E6" w:rsidRDefault="001641E6" w:rsidP="00CF67EE">
            <w:pPr>
              <w:pStyle w:val="ListParagraph"/>
              <w:ind w:left="0"/>
            </w:pPr>
          </w:p>
        </w:tc>
        <w:tc>
          <w:tcPr>
            <w:tcW w:w="2931" w:type="pct"/>
            <w:gridSpan w:val="3"/>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hideMark/>
          </w:tcPr>
          <w:p w14:paraId="148746B5" w14:textId="77777777" w:rsidR="001641E6" w:rsidRDefault="001641E6" w:rsidP="00CF67EE">
            <w:pPr>
              <w:pStyle w:val="ListParagraph"/>
              <w:ind w:left="0"/>
              <w:rPr>
                <w:b/>
                <w:i/>
              </w:rPr>
            </w:pPr>
            <w:r>
              <w:rPr>
                <w:b/>
                <w:i/>
              </w:rPr>
              <w:t>Predict class</w:t>
            </w:r>
          </w:p>
        </w:tc>
      </w:tr>
      <w:tr w:rsidR="001641E6" w14:paraId="67C0BE99" w14:textId="77777777" w:rsidTr="00CF67EE">
        <w:tc>
          <w:tcPr>
            <w:tcW w:w="874" w:type="pct"/>
            <w:tcBorders>
              <w:top w:val="nil"/>
              <w:left w:val="nil"/>
              <w:bottom w:val="single" w:sz="4" w:space="0" w:color="auto"/>
              <w:right w:val="nil"/>
            </w:tcBorders>
            <w:vAlign w:val="center"/>
          </w:tcPr>
          <w:p w14:paraId="1952FFA4" w14:textId="77777777" w:rsidR="001641E6" w:rsidRDefault="001641E6" w:rsidP="00CF67EE">
            <w:pPr>
              <w:pStyle w:val="ListParagraph"/>
              <w:ind w:left="0"/>
            </w:pPr>
          </w:p>
        </w:tc>
        <w:tc>
          <w:tcPr>
            <w:tcW w:w="1195" w:type="pct"/>
            <w:tcBorders>
              <w:top w:val="nil"/>
              <w:left w:val="nil"/>
              <w:bottom w:val="single" w:sz="4" w:space="0" w:color="auto"/>
              <w:right w:val="single" w:sz="4" w:space="0" w:color="auto"/>
            </w:tcBorders>
            <w:vAlign w:val="center"/>
          </w:tcPr>
          <w:p w14:paraId="202601BC" w14:textId="77777777" w:rsidR="001641E6" w:rsidRDefault="001641E6" w:rsidP="00CF67EE">
            <w:pPr>
              <w:pStyle w:val="ListParagraph"/>
              <w:ind w:left="0"/>
            </w:pPr>
          </w:p>
        </w:tc>
        <w:tc>
          <w:tcPr>
            <w:tcW w:w="1070" w:type="pct"/>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hideMark/>
          </w:tcPr>
          <w:p w14:paraId="6D1D43E3" w14:textId="77777777" w:rsidR="001641E6" w:rsidRDefault="001641E6" w:rsidP="00CF67EE">
            <w:pPr>
              <w:pStyle w:val="ListParagraph"/>
              <w:ind w:left="0"/>
              <w:rPr>
                <w:b/>
              </w:rPr>
            </w:pPr>
            <w:r>
              <w:rPr>
                <w:b/>
              </w:rPr>
              <w:t>A</w:t>
            </w:r>
          </w:p>
        </w:tc>
        <w:tc>
          <w:tcPr>
            <w:tcW w:w="930" w:type="pct"/>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hideMark/>
          </w:tcPr>
          <w:p w14:paraId="16C25D52" w14:textId="77777777" w:rsidR="001641E6" w:rsidRDefault="001641E6" w:rsidP="00CF67EE">
            <w:pPr>
              <w:pStyle w:val="ListParagraph"/>
              <w:ind w:left="0"/>
              <w:rPr>
                <w:b/>
              </w:rPr>
            </w:pPr>
            <w:r>
              <w:rPr>
                <w:b/>
              </w:rPr>
              <w:t>B</w:t>
            </w:r>
          </w:p>
        </w:tc>
        <w:tc>
          <w:tcPr>
            <w:tcW w:w="930" w:type="pct"/>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3982BE06" w14:textId="77777777" w:rsidR="001641E6" w:rsidRDefault="001641E6" w:rsidP="00CF67EE">
            <w:pPr>
              <w:pStyle w:val="ListParagraph"/>
              <w:ind w:left="0"/>
              <w:rPr>
                <w:b/>
              </w:rPr>
            </w:pPr>
            <w:r>
              <w:rPr>
                <w:b/>
              </w:rPr>
              <w:t>C</w:t>
            </w:r>
          </w:p>
        </w:tc>
      </w:tr>
      <w:tr w:rsidR="001641E6" w14:paraId="224C176E" w14:textId="77777777" w:rsidTr="00CF67EE">
        <w:tc>
          <w:tcPr>
            <w:tcW w:w="874" w:type="pct"/>
            <w:vMerge w:val="restart"/>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hideMark/>
          </w:tcPr>
          <w:p w14:paraId="685CEC4A" w14:textId="77777777" w:rsidR="001641E6" w:rsidRDefault="001641E6" w:rsidP="00CF67EE">
            <w:pPr>
              <w:pStyle w:val="ListParagraph"/>
              <w:ind w:left="0"/>
              <w:rPr>
                <w:b/>
                <w:i/>
              </w:rPr>
            </w:pPr>
            <w:r>
              <w:rPr>
                <w:b/>
                <w:i/>
              </w:rPr>
              <w:t xml:space="preserve">Actual </w:t>
            </w:r>
          </w:p>
          <w:p w14:paraId="4FE1C4A0" w14:textId="77777777" w:rsidR="001641E6" w:rsidRDefault="001641E6" w:rsidP="00CF67EE">
            <w:pPr>
              <w:pStyle w:val="ListParagraph"/>
              <w:ind w:left="0"/>
              <w:rPr>
                <w:b/>
                <w:i/>
              </w:rPr>
            </w:pPr>
            <w:r>
              <w:rPr>
                <w:b/>
                <w:i/>
              </w:rPr>
              <w:t>class</w:t>
            </w:r>
          </w:p>
        </w:tc>
        <w:tc>
          <w:tcPr>
            <w:tcW w:w="1195" w:type="pct"/>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hideMark/>
          </w:tcPr>
          <w:p w14:paraId="2340FDA0" w14:textId="77777777" w:rsidR="001641E6" w:rsidRDefault="001641E6" w:rsidP="00CF67EE">
            <w:pPr>
              <w:pStyle w:val="ListParagraph"/>
              <w:ind w:left="0"/>
              <w:rPr>
                <w:b/>
              </w:rPr>
            </w:pPr>
            <w:r>
              <w:rPr>
                <w:b/>
              </w:rPr>
              <w:t>A</w:t>
            </w:r>
          </w:p>
        </w:tc>
        <w:tc>
          <w:tcPr>
            <w:tcW w:w="1070"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F4EB241" w14:textId="77777777" w:rsidR="001641E6" w:rsidRDefault="001641E6" w:rsidP="00CF67EE">
            <w:pPr>
              <w:pStyle w:val="ListParagraph"/>
              <w:ind w:left="0"/>
            </w:pPr>
            <w:r>
              <w:t>AA</w:t>
            </w:r>
          </w:p>
        </w:tc>
        <w:tc>
          <w:tcPr>
            <w:tcW w:w="930"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91913E5" w14:textId="77777777" w:rsidR="001641E6" w:rsidRDefault="001641E6" w:rsidP="00CF67EE">
            <w:pPr>
              <w:pStyle w:val="ListParagraph"/>
              <w:ind w:left="0"/>
            </w:pPr>
            <w:r>
              <w:t>AB</w:t>
            </w:r>
          </w:p>
        </w:tc>
        <w:tc>
          <w:tcPr>
            <w:tcW w:w="93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21D1F72" w14:textId="77777777" w:rsidR="001641E6" w:rsidRDefault="001641E6" w:rsidP="00CF67EE">
            <w:pPr>
              <w:pStyle w:val="ListParagraph"/>
              <w:ind w:left="0"/>
            </w:pPr>
            <w:r>
              <w:t>AC</w:t>
            </w:r>
          </w:p>
        </w:tc>
      </w:tr>
      <w:tr w:rsidR="001641E6" w14:paraId="36D9094C" w14:textId="77777777" w:rsidTr="00CF67EE">
        <w:tc>
          <w:tcPr>
            <w:tcW w:w="874" w:type="pct"/>
            <w:vMerge/>
            <w:tcBorders>
              <w:top w:val="single" w:sz="4" w:space="0" w:color="auto"/>
              <w:left w:val="single" w:sz="4" w:space="0" w:color="auto"/>
              <w:bottom w:val="single" w:sz="4" w:space="0" w:color="auto"/>
              <w:right w:val="single" w:sz="4" w:space="0" w:color="auto"/>
            </w:tcBorders>
            <w:vAlign w:val="center"/>
            <w:hideMark/>
          </w:tcPr>
          <w:p w14:paraId="5C2BA795" w14:textId="77777777" w:rsidR="001641E6" w:rsidRDefault="001641E6" w:rsidP="00CF67EE">
            <w:pPr>
              <w:jc w:val="left"/>
              <w:rPr>
                <w:rFonts w:eastAsiaTheme="minorEastAsia" w:cstheme="minorBidi"/>
                <w:b/>
                <w:i/>
                <w:kern w:val="2"/>
                <w:sz w:val="24"/>
                <w:szCs w:val="24"/>
              </w:rPr>
            </w:pPr>
          </w:p>
        </w:tc>
        <w:tc>
          <w:tcPr>
            <w:tcW w:w="1195" w:type="pct"/>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hideMark/>
          </w:tcPr>
          <w:p w14:paraId="11C8EA0E" w14:textId="77777777" w:rsidR="001641E6" w:rsidRDefault="001641E6" w:rsidP="00CF67EE">
            <w:pPr>
              <w:pStyle w:val="ListParagraph"/>
              <w:ind w:left="0"/>
              <w:rPr>
                <w:b/>
              </w:rPr>
            </w:pPr>
            <w:r>
              <w:rPr>
                <w:b/>
              </w:rPr>
              <w:t>B</w:t>
            </w:r>
          </w:p>
        </w:tc>
        <w:tc>
          <w:tcPr>
            <w:tcW w:w="1070"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3C7D647" w14:textId="77777777" w:rsidR="001641E6" w:rsidRDefault="001641E6" w:rsidP="00CF67EE">
            <w:pPr>
              <w:pStyle w:val="ListParagraph"/>
              <w:ind w:left="0"/>
            </w:pPr>
            <w:r>
              <w:t>BA</w:t>
            </w:r>
          </w:p>
        </w:tc>
        <w:tc>
          <w:tcPr>
            <w:tcW w:w="930"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4744EAB" w14:textId="77777777" w:rsidR="001641E6" w:rsidRDefault="001641E6" w:rsidP="00CF67EE">
            <w:pPr>
              <w:pStyle w:val="ListParagraph"/>
              <w:ind w:left="0"/>
            </w:pPr>
            <w:r>
              <w:t>BB</w:t>
            </w:r>
          </w:p>
        </w:tc>
        <w:tc>
          <w:tcPr>
            <w:tcW w:w="93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7CFAA6AC" w14:textId="77777777" w:rsidR="001641E6" w:rsidRDefault="001641E6" w:rsidP="00CF67EE">
            <w:pPr>
              <w:pStyle w:val="ListParagraph"/>
              <w:ind w:left="0"/>
            </w:pPr>
            <w:r>
              <w:t>BC</w:t>
            </w:r>
          </w:p>
        </w:tc>
      </w:tr>
      <w:tr w:rsidR="001641E6" w14:paraId="1B5938DD" w14:textId="77777777" w:rsidTr="00CF67EE">
        <w:tc>
          <w:tcPr>
            <w:tcW w:w="874" w:type="pct"/>
            <w:vMerge/>
            <w:tcBorders>
              <w:top w:val="single" w:sz="4" w:space="0" w:color="auto"/>
              <w:left w:val="single" w:sz="4" w:space="0" w:color="auto"/>
              <w:bottom w:val="single" w:sz="4" w:space="0" w:color="auto"/>
              <w:right w:val="single" w:sz="4" w:space="0" w:color="auto"/>
            </w:tcBorders>
            <w:vAlign w:val="center"/>
            <w:hideMark/>
          </w:tcPr>
          <w:p w14:paraId="3F468958" w14:textId="77777777" w:rsidR="001641E6" w:rsidRDefault="001641E6" w:rsidP="00CF67EE">
            <w:pPr>
              <w:jc w:val="left"/>
              <w:rPr>
                <w:rFonts w:eastAsiaTheme="minorEastAsia" w:cstheme="minorBidi"/>
                <w:b/>
                <w:i/>
                <w:kern w:val="2"/>
                <w:sz w:val="24"/>
                <w:szCs w:val="24"/>
              </w:rPr>
            </w:pPr>
          </w:p>
        </w:tc>
        <w:tc>
          <w:tcPr>
            <w:tcW w:w="1195" w:type="pct"/>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hideMark/>
          </w:tcPr>
          <w:p w14:paraId="100FBB8E" w14:textId="77777777" w:rsidR="001641E6" w:rsidRDefault="001641E6" w:rsidP="00CF67EE">
            <w:pPr>
              <w:pStyle w:val="ListParagraph"/>
              <w:ind w:left="0"/>
              <w:rPr>
                <w:b/>
              </w:rPr>
            </w:pPr>
            <w:r>
              <w:rPr>
                <w:b/>
              </w:rPr>
              <w:t>C</w:t>
            </w:r>
          </w:p>
        </w:tc>
        <w:tc>
          <w:tcPr>
            <w:tcW w:w="1070"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69AEE1C" w14:textId="77777777" w:rsidR="001641E6" w:rsidRDefault="001641E6" w:rsidP="00CF67EE">
            <w:pPr>
              <w:pStyle w:val="ListParagraph"/>
              <w:ind w:left="0"/>
            </w:pPr>
            <w:r>
              <w:t>CA</w:t>
            </w:r>
          </w:p>
        </w:tc>
        <w:tc>
          <w:tcPr>
            <w:tcW w:w="930"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0AD7280" w14:textId="77777777" w:rsidR="001641E6" w:rsidRDefault="001641E6" w:rsidP="00CF67EE">
            <w:pPr>
              <w:pStyle w:val="ListParagraph"/>
              <w:ind w:left="0"/>
            </w:pPr>
            <w:r>
              <w:t>CB</w:t>
            </w:r>
          </w:p>
        </w:tc>
        <w:tc>
          <w:tcPr>
            <w:tcW w:w="93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590E7988" w14:textId="77777777" w:rsidR="001641E6" w:rsidRDefault="001641E6" w:rsidP="00CF67EE">
            <w:pPr>
              <w:pStyle w:val="ListParagraph"/>
              <w:ind w:left="0"/>
            </w:pPr>
            <w:r>
              <w:t>CC</w:t>
            </w:r>
          </w:p>
        </w:tc>
      </w:tr>
    </w:tbl>
    <w:p w14:paraId="48E743B0" w14:textId="594DB697" w:rsidR="001641E6" w:rsidRDefault="001641E6" w:rsidP="001641E6">
      <w:pPr>
        <w:pStyle w:val="BodyText"/>
        <w:ind w:left="284" w:firstLine="0"/>
      </w:pPr>
      <w:r>
        <w:lastRenderedPageBreak/>
        <w:fldChar w:fldCharType="begin"/>
      </w:r>
      <w:r>
        <w:instrText xml:space="preserve"> REF _Ref6835023 \h </w:instrText>
      </w:r>
      <w:r>
        <w:fldChar w:fldCharType="separate"/>
      </w:r>
      <w:r>
        <w:t xml:space="preserve">TABEL </w:t>
      </w:r>
      <w:r>
        <w:rPr>
          <w:noProof/>
        </w:rPr>
        <w:t>2</w:t>
      </w:r>
      <w:r>
        <w:fldChar w:fldCharType="end"/>
      </w:r>
      <w:r>
        <w:t xml:space="preserve"> </w:t>
      </w:r>
      <w:proofErr w:type="gramStart"/>
      <w:r>
        <w:t>akan</w:t>
      </w:r>
      <w:proofErr w:type="gramEnd"/>
      <w:r>
        <w:t xml:space="preserve"> menjadi acuan untuk melakukan perhitungan terhadap akurasi dari model yang dihasilkan. </w:t>
      </w:r>
      <w:r>
        <w:rPr>
          <w:i/>
        </w:rPr>
        <w:t>Class</w:t>
      </w:r>
      <w:r>
        <w:t xml:space="preserve"> A, B, dan C secara berturut-turut merepresentasikan </w:t>
      </w:r>
      <w:r>
        <w:rPr>
          <w:i/>
        </w:rPr>
        <w:t>class</w:t>
      </w:r>
      <w:r>
        <w:t xml:space="preserve"> untuk retakan ringan, sedang, dan berat. Perhitungan akurasi model dapat dilakukan dengan menggunakan Persamaan (1).</w:t>
      </w:r>
    </w:p>
    <w:p w14:paraId="6B1C82C3" w14:textId="77777777" w:rsidR="001641E6" w:rsidRDefault="001641E6" w:rsidP="001641E6">
      <w:pPr>
        <w:pStyle w:val="equation"/>
        <w:tabs>
          <w:tab w:val="right" w:pos="4590"/>
        </w:tabs>
      </w:pPr>
      <w:r>
        <w:tab/>
      </w:r>
      <m:oMath>
        <m:r>
          <w:rPr>
            <w:rFonts w:ascii="Cambria Math" w:hAnsi="Cambria Math"/>
            <w:sz w:val="18"/>
          </w:rPr>
          <m:t>akurasi=</m:t>
        </m:r>
        <m:f>
          <m:fPr>
            <m:ctrlPr>
              <w:rPr>
                <w:rFonts w:ascii="Cambria Math" w:hAnsi="Cambria Math"/>
                <w:i/>
                <w:iCs/>
                <w:sz w:val="18"/>
                <w:szCs w:val="28"/>
              </w:rPr>
            </m:ctrlPr>
          </m:fPr>
          <m:num>
            <m:r>
              <w:rPr>
                <w:rFonts w:ascii="Cambria Math" w:hAnsi="Cambria Math"/>
                <w:sz w:val="18"/>
              </w:rPr>
              <m:t>AA+BB+CC</m:t>
            </m:r>
          </m:num>
          <m:den>
            <m:r>
              <w:rPr>
                <w:rFonts w:ascii="Cambria Math" w:hAnsi="Cambria Math"/>
                <w:sz w:val="18"/>
              </w:rPr>
              <m:t>AA+AB+AC+BA+BB+BC+CA+CB+CC</m:t>
            </m:r>
          </m:den>
        </m:f>
      </m:oMath>
      <w:r>
        <w:tab/>
      </w:r>
      <w:r>
        <w:t></w:t>
      </w:r>
      <w:r>
        <w:t></w:t>
      </w:r>
      <w:r>
        <w:t></w:t>
      </w:r>
    </w:p>
    <w:p w14:paraId="3FD16C26" w14:textId="77777777" w:rsidR="001641E6" w:rsidRDefault="001641E6" w:rsidP="001641E6">
      <w:pPr>
        <w:pStyle w:val="BodyText"/>
        <w:numPr>
          <w:ilvl w:val="3"/>
          <w:numId w:val="11"/>
        </w:numPr>
        <w:ind w:left="284" w:hanging="284"/>
      </w:pPr>
      <w:r>
        <w:t>Waktu komputasi</w:t>
      </w:r>
    </w:p>
    <w:p w14:paraId="6DB0F055" w14:textId="7E20D170" w:rsidR="001641E6" w:rsidRPr="001641E6" w:rsidRDefault="001641E6">
      <w:pPr>
        <w:pStyle w:val="BodyText"/>
        <w:ind w:left="284" w:firstLine="0"/>
        <w:pPrChange w:id="313" w:author="aditya perwira" w:date="2019-04-22T14:15:00Z">
          <w:pPr>
            <w:pStyle w:val="BodyText"/>
          </w:pPr>
        </w:pPrChange>
      </w:pPr>
      <w:r>
        <w:t>Waktu komputasi merupakan metode yang dipilih untuk mengukur waktu yang dibutuhkan oleh model untuk melakukan proses pengenalan. Waktu komputasi ini meliputi waktu yang dibutuhkan oleh program untuk melakukan pelatihan dan juga melakukan pengujian. Waktu komputasi dihitung sejak proses pelatihan atau pengujian dimulai hingga proses terhenti. Dengan demikian dapat dihitung berapa waktu komputasi dari program yang dibangun.</w:t>
      </w:r>
    </w:p>
    <w:p w14:paraId="7BFB0112" w14:textId="3AB116A4" w:rsidR="00B06C5D" w:rsidRDefault="001641E6">
      <w:pPr>
        <w:pStyle w:val="Heading2"/>
        <w:tabs>
          <w:tab w:val="clear" w:pos="3629"/>
        </w:tabs>
        <w:ind w:left="284"/>
        <w:pPrChange w:id="314" w:author="aditya perwira" w:date="2019-04-22T14:17:00Z">
          <w:pPr>
            <w:pStyle w:val="BodyText"/>
          </w:pPr>
        </w:pPrChange>
      </w:pPr>
      <w:r>
        <w:t xml:space="preserve">Performa Model yang </w:t>
      </w:r>
      <w:r w:rsidR="00324E4D">
        <w:t>Terbaik</w:t>
      </w:r>
    </w:p>
    <w:p w14:paraId="1562A835" w14:textId="438CA32C" w:rsidR="001641E6" w:rsidRDefault="00324E4D" w:rsidP="00E641BE">
      <w:pPr>
        <w:pStyle w:val="BodyText"/>
      </w:pPr>
      <w:r>
        <w:t xml:space="preserve">Dataset yang digunakan adalah dataset METU. Dataset ini dipilih karena berisi citra-citra yang standar. Akan tetapi, jumlah citra yang besar yaitu 40.000 citra menyebabkan pengujian hanya menggunakan 1200 citra yang dipilih secara acak dari dataset METU dengan masing-masing kelas memilki 600 citra. Pengurangan jumlah dataset yang digunakan adalah untuk lebih </w:t>
      </w:r>
      <w:proofErr w:type="spellStart"/>
      <w:r>
        <w:t>mengefisiensikan</w:t>
      </w:r>
      <w:proofErr w:type="spellEnd"/>
      <w:r>
        <w:t xml:space="preserve"> waktu penelitian karena pengujian dilakukan </w:t>
      </w:r>
      <w:proofErr w:type="spellStart"/>
      <w:r>
        <w:t>sebanak</w:t>
      </w:r>
      <w:proofErr w:type="spellEnd"/>
      <w:r>
        <w:t xml:space="preserve"> variasi dari variabel yang digunakan.</w:t>
      </w:r>
    </w:p>
    <w:p w14:paraId="09274B9E" w14:textId="003BF3A5" w:rsidR="00324E4D" w:rsidRDefault="001A27C7" w:rsidP="00E641BE">
      <w:pPr>
        <w:pStyle w:val="BodyText"/>
      </w:pPr>
      <w:r>
        <w:t xml:space="preserve">Skenario pengujian untuk mendapatkan model terbaik adalah dengan perbandingan 70:30. Citra-citra yang </w:t>
      </w:r>
      <w:proofErr w:type="gramStart"/>
      <w:r>
        <w:t>akan</w:t>
      </w:r>
      <w:proofErr w:type="gramEnd"/>
      <w:r>
        <w:t xml:space="preserve"> digunakan sebagai citra </w:t>
      </w:r>
      <w:r>
        <w:rPr>
          <w:i/>
        </w:rPr>
        <w:t>training</w:t>
      </w:r>
      <w:r>
        <w:t xml:space="preserve"> dan citra </w:t>
      </w:r>
      <w:r>
        <w:rPr>
          <w:i/>
        </w:rPr>
        <w:t>testing</w:t>
      </w:r>
      <w:r>
        <w:t xml:space="preserve"> akan dipisahkan terlebih dahulu. Pemisahan ini dilakukan agar citra </w:t>
      </w:r>
      <w:r>
        <w:rPr>
          <w:i/>
        </w:rPr>
        <w:t xml:space="preserve">testing </w:t>
      </w:r>
      <w:r>
        <w:t xml:space="preserve">dan </w:t>
      </w:r>
      <w:r>
        <w:rPr>
          <w:i/>
        </w:rPr>
        <w:t xml:space="preserve">training </w:t>
      </w:r>
      <w:r>
        <w:t xml:space="preserve">untuk pengujian tiap variasi adalah </w:t>
      </w:r>
      <w:proofErr w:type="gramStart"/>
      <w:r>
        <w:t>sama</w:t>
      </w:r>
      <w:proofErr w:type="gramEnd"/>
      <w:r>
        <w:t xml:space="preserve">. Variabel-variabel yang dimaksud adalah ukuran kernel, jumlah </w:t>
      </w:r>
      <w:r>
        <w:rPr>
          <w:i/>
        </w:rPr>
        <w:t xml:space="preserve">hidden layer, </w:t>
      </w:r>
      <w:r>
        <w:t xml:space="preserve">jumlah </w:t>
      </w:r>
      <w:r>
        <w:rPr>
          <w:i/>
        </w:rPr>
        <w:t>neuron</w:t>
      </w:r>
      <w:r>
        <w:t xml:space="preserve">, ukuran citra masukan, metode normalisasi, </w:t>
      </w:r>
      <w:r w:rsidR="00401276">
        <w:t xml:space="preserve">dan jumlah </w:t>
      </w:r>
      <w:r w:rsidR="00401276">
        <w:rPr>
          <w:i/>
        </w:rPr>
        <w:t xml:space="preserve">channel </w:t>
      </w:r>
      <w:r w:rsidR="00401276">
        <w:t>citra masukan.</w:t>
      </w:r>
    </w:p>
    <w:p w14:paraId="77E098CD" w14:textId="77777777" w:rsidR="00BA34CE" w:rsidRDefault="00401276" w:rsidP="00E641BE">
      <w:pPr>
        <w:pStyle w:val="BodyText"/>
      </w:pPr>
      <w:r>
        <w:t xml:space="preserve">Pertama, dilakukan pengujian untuk melihat pengaruh ukuran kernel konvolusi terhadap performa model. Variasi ukuran kernel yang </w:t>
      </w:r>
      <w:proofErr w:type="gramStart"/>
      <w:r>
        <w:t>akan</w:t>
      </w:r>
      <w:proofErr w:type="gramEnd"/>
      <w:r>
        <w:t xml:space="preserve"> diuji adalah kernel 3x3 dan kernel 5x5</w:t>
      </w:r>
    </w:p>
    <w:p w14:paraId="54DC2A05" w14:textId="77777777" w:rsidR="00BA34CE" w:rsidRDefault="00BA34CE" w:rsidP="00C55313">
      <w:pPr>
        <w:pStyle w:val="Caption"/>
        <w:jc w:val="center"/>
      </w:pPr>
      <w:bookmarkStart w:id="315" w:name="_Ref6837470"/>
      <w:r>
        <w:t xml:space="preserve">TABEL </w:t>
      </w:r>
      <w:r>
        <w:fldChar w:fldCharType="begin"/>
      </w:r>
      <w:r w:rsidRPr="0082762C">
        <w:rPr>
          <w:rPrChange w:id="316" w:author="aditya perwira" w:date="2019-04-22T15:01:00Z">
            <w:rPr>
              <w:rFonts w:cs="Times New Roman"/>
              <w:iCs w:val="0"/>
              <w:spacing w:val="-1"/>
              <w:sz w:val="20"/>
              <w:szCs w:val="20"/>
            </w:rPr>
          </w:rPrChange>
        </w:rPr>
        <w:instrText xml:space="preserve"> SEQ TABEL \* ARABIC </w:instrText>
      </w:r>
      <w:r>
        <w:fldChar w:fldCharType="separate"/>
      </w:r>
      <w:ins w:id="317" w:author="aditya perwira" w:date="2019-04-23T00:26:00Z">
        <w:r w:rsidR="00973F01">
          <w:rPr>
            <w:noProof/>
          </w:rPr>
          <w:t>4</w:t>
        </w:r>
      </w:ins>
      <w:del w:id="318" w:author="aditya perwira" w:date="2019-04-23T00:26:00Z">
        <w:r w:rsidR="00AA4980" w:rsidDel="00973F01">
          <w:rPr>
            <w:noProof/>
          </w:rPr>
          <w:delText>3</w:delText>
        </w:r>
      </w:del>
      <w:r>
        <w:fldChar w:fldCharType="end"/>
      </w:r>
      <w:bookmarkEnd w:id="315"/>
      <w:r w:rsidR="00401276">
        <w:t>.</w:t>
      </w:r>
      <w:r>
        <w:t xml:space="preserve"> Performa model dengan variasi ukuran kernel</w:t>
      </w:r>
    </w:p>
    <w:tbl>
      <w:tblPr>
        <w:tblStyle w:val="TableGrid"/>
        <w:tblW w:w="5000" w:type="pct"/>
        <w:tblLook w:val="04A0" w:firstRow="1" w:lastRow="0" w:firstColumn="1" w:lastColumn="0" w:noHBand="0" w:noVBand="1"/>
      </w:tblPr>
      <w:tblGrid>
        <w:gridCol w:w="1065"/>
        <w:gridCol w:w="1261"/>
        <w:gridCol w:w="1197"/>
        <w:gridCol w:w="1115"/>
        <w:tblGridChange w:id="319">
          <w:tblGrid>
            <w:gridCol w:w="108"/>
            <w:gridCol w:w="5"/>
            <w:gridCol w:w="952"/>
            <w:gridCol w:w="113"/>
            <w:gridCol w:w="981"/>
            <w:gridCol w:w="167"/>
            <w:gridCol w:w="113"/>
            <w:gridCol w:w="1084"/>
            <w:gridCol w:w="113"/>
            <w:gridCol w:w="951"/>
            <w:gridCol w:w="51"/>
            <w:gridCol w:w="113"/>
            <w:gridCol w:w="2141"/>
            <w:gridCol w:w="2147"/>
          </w:tblGrid>
        </w:tblGridChange>
      </w:tblGrid>
      <w:tr w:rsidR="0082762C" w:rsidRPr="00BA34CE" w14:paraId="74C260C4" w14:textId="77777777" w:rsidTr="00BA34CE">
        <w:tc>
          <w:tcPr>
            <w:tcW w:w="1148" w:type="pct"/>
            <w:shd w:val="clear" w:color="auto" w:fill="BDD6EE" w:themeFill="accent1" w:themeFillTint="66"/>
          </w:tcPr>
          <w:p w14:paraId="769A22F7" w14:textId="77777777" w:rsidR="00BA34CE" w:rsidRPr="00BA34CE" w:rsidRDefault="00BA34CE" w:rsidP="00CF67EE">
            <w:pPr>
              <w:spacing w:line="276" w:lineRule="auto"/>
              <w:rPr>
                <w:b/>
                <w:sz w:val="16"/>
                <w:rPrChange w:id="320" w:author="aditya perwira" w:date="2019-04-22T14:57:00Z">
                  <w:rPr>
                    <w:b/>
                    <w:sz w:val="22"/>
                  </w:rPr>
                </w:rPrChange>
              </w:rPr>
            </w:pPr>
            <w:r w:rsidRPr="00BA34CE">
              <w:rPr>
                <w:b/>
                <w:sz w:val="16"/>
                <w:rPrChange w:id="321" w:author="aditya perwira" w:date="2019-04-22T14:57:00Z">
                  <w:rPr>
                    <w:b/>
                    <w:sz w:val="22"/>
                  </w:rPr>
                </w:rPrChange>
              </w:rPr>
              <w:t>Ukuran Kernel</w:t>
            </w:r>
          </w:p>
        </w:tc>
        <w:tc>
          <w:tcPr>
            <w:tcW w:w="1359" w:type="pct"/>
            <w:shd w:val="clear" w:color="auto" w:fill="BDD6EE" w:themeFill="accent1" w:themeFillTint="66"/>
          </w:tcPr>
          <w:p w14:paraId="123C60B5" w14:textId="77777777" w:rsidR="00BA34CE" w:rsidRPr="00BA34CE" w:rsidRDefault="00BA34CE" w:rsidP="00CF67EE">
            <w:pPr>
              <w:spacing w:line="276" w:lineRule="auto"/>
              <w:rPr>
                <w:b/>
                <w:sz w:val="16"/>
                <w:rPrChange w:id="322" w:author="aditya perwira" w:date="2019-04-22T14:57:00Z">
                  <w:rPr>
                    <w:b/>
                    <w:sz w:val="22"/>
                  </w:rPr>
                </w:rPrChange>
              </w:rPr>
            </w:pPr>
            <w:r w:rsidRPr="00BA34CE">
              <w:rPr>
                <w:b/>
                <w:sz w:val="16"/>
                <w:rPrChange w:id="323" w:author="aditya perwira" w:date="2019-04-22T14:57:00Z">
                  <w:rPr>
                    <w:b/>
                    <w:sz w:val="22"/>
                  </w:rPr>
                </w:rPrChange>
              </w:rPr>
              <w:t xml:space="preserve">Akurasi </w:t>
            </w:r>
            <w:r w:rsidRPr="00BA34CE">
              <w:rPr>
                <w:b/>
                <w:i/>
                <w:sz w:val="16"/>
                <w:rPrChange w:id="324" w:author="aditya perwira" w:date="2019-04-22T14:57:00Z">
                  <w:rPr>
                    <w:b/>
                    <w:i/>
                    <w:sz w:val="22"/>
                  </w:rPr>
                </w:rPrChange>
              </w:rPr>
              <w:t>Training</w:t>
            </w:r>
          </w:p>
        </w:tc>
        <w:tc>
          <w:tcPr>
            <w:tcW w:w="1290" w:type="pct"/>
            <w:shd w:val="clear" w:color="auto" w:fill="BDD6EE" w:themeFill="accent1" w:themeFillTint="66"/>
          </w:tcPr>
          <w:p w14:paraId="3156C6B6" w14:textId="77777777" w:rsidR="00BA34CE" w:rsidRPr="00BA34CE" w:rsidRDefault="00BA34CE" w:rsidP="00CF67EE">
            <w:pPr>
              <w:spacing w:line="276" w:lineRule="auto"/>
              <w:rPr>
                <w:b/>
                <w:sz w:val="16"/>
                <w:rPrChange w:id="325" w:author="aditya perwira" w:date="2019-04-22T14:57:00Z">
                  <w:rPr>
                    <w:b/>
                    <w:sz w:val="22"/>
                  </w:rPr>
                </w:rPrChange>
              </w:rPr>
            </w:pPr>
            <w:r w:rsidRPr="00BA34CE">
              <w:rPr>
                <w:b/>
                <w:sz w:val="16"/>
                <w:rPrChange w:id="326" w:author="aditya perwira" w:date="2019-04-22T14:57:00Z">
                  <w:rPr>
                    <w:b/>
                    <w:sz w:val="22"/>
                  </w:rPr>
                </w:rPrChange>
              </w:rPr>
              <w:t xml:space="preserve">Akurasi </w:t>
            </w:r>
            <w:r w:rsidRPr="00BA34CE">
              <w:rPr>
                <w:b/>
                <w:i/>
                <w:sz w:val="16"/>
                <w:rPrChange w:id="327" w:author="aditya perwira" w:date="2019-04-22T14:57:00Z">
                  <w:rPr>
                    <w:b/>
                    <w:i/>
                    <w:sz w:val="22"/>
                  </w:rPr>
                </w:rPrChange>
              </w:rPr>
              <w:t>Testing</w:t>
            </w:r>
          </w:p>
        </w:tc>
        <w:tc>
          <w:tcPr>
            <w:tcW w:w="1202" w:type="pct"/>
            <w:shd w:val="clear" w:color="auto" w:fill="BDD6EE" w:themeFill="accent1" w:themeFillTint="66"/>
          </w:tcPr>
          <w:p w14:paraId="69120E7B" w14:textId="77777777" w:rsidR="00BA34CE" w:rsidRPr="00BA34CE" w:rsidRDefault="00BA34CE" w:rsidP="00CF67EE">
            <w:pPr>
              <w:spacing w:line="276" w:lineRule="auto"/>
              <w:rPr>
                <w:b/>
                <w:sz w:val="16"/>
                <w:rPrChange w:id="328" w:author="aditya perwira" w:date="2019-04-22T14:57:00Z">
                  <w:rPr>
                    <w:b/>
                    <w:sz w:val="22"/>
                  </w:rPr>
                </w:rPrChange>
              </w:rPr>
            </w:pPr>
            <w:r w:rsidRPr="00BA34CE">
              <w:rPr>
                <w:b/>
                <w:sz w:val="16"/>
                <w:rPrChange w:id="329" w:author="aditya perwira" w:date="2019-04-22T14:57:00Z">
                  <w:rPr>
                    <w:b/>
                    <w:sz w:val="22"/>
                  </w:rPr>
                </w:rPrChange>
              </w:rPr>
              <w:t>Waktu Komputasi</w:t>
            </w:r>
          </w:p>
        </w:tc>
      </w:tr>
      <w:tr w:rsidR="00BA34CE" w:rsidRPr="00BA34CE" w14:paraId="73C7B640" w14:textId="77777777" w:rsidTr="0082762C">
        <w:tblPrEx>
          <w:tblW w:w="5000" w:type="pct"/>
          <w:tblPrExChange w:id="330" w:author="aditya perwira" w:date="2019-04-22T14:58:00Z">
            <w:tblPrEx>
              <w:tblW w:w="5000" w:type="pct"/>
            </w:tblPrEx>
          </w:tblPrExChange>
        </w:tblPrEx>
        <w:trPr>
          <w:trPrChange w:id="331" w:author="aditya perwira" w:date="2019-04-22T14:58:00Z">
            <w:trPr>
              <w:gridAfter w:val="0"/>
            </w:trPr>
          </w:trPrChange>
        </w:trPr>
        <w:tc>
          <w:tcPr>
            <w:tcW w:w="1148" w:type="pct"/>
            <w:shd w:val="clear" w:color="auto" w:fill="A8D08D" w:themeFill="accent6" w:themeFillTint="99"/>
            <w:tcPrChange w:id="332" w:author="aditya perwira" w:date="2019-04-22T14:58:00Z">
              <w:tcPr>
                <w:tcW w:w="1148" w:type="pct"/>
                <w:gridSpan w:val="3"/>
                <w:shd w:val="clear" w:color="auto" w:fill="C5E0B3" w:themeFill="accent6" w:themeFillTint="66"/>
              </w:tcPr>
            </w:tcPrChange>
          </w:tcPr>
          <w:p w14:paraId="60074878" w14:textId="77777777" w:rsidR="00BA34CE" w:rsidRPr="00BA34CE" w:rsidRDefault="00BA34CE" w:rsidP="00CF67EE">
            <w:pPr>
              <w:spacing w:line="276" w:lineRule="auto"/>
              <w:rPr>
                <w:b/>
                <w:sz w:val="16"/>
                <w:rPrChange w:id="333" w:author="aditya perwira" w:date="2019-04-22T14:57:00Z">
                  <w:rPr>
                    <w:b/>
                    <w:sz w:val="22"/>
                  </w:rPr>
                </w:rPrChange>
              </w:rPr>
            </w:pPr>
            <w:r w:rsidRPr="00BA34CE">
              <w:rPr>
                <w:b/>
                <w:sz w:val="16"/>
                <w:rPrChange w:id="334" w:author="aditya perwira" w:date="2019-04-22T14:57:00Z">
                  <w:rPr>
                    <w:b/>
                    <w:sz w:val="22"/>
                  </w:rPr>
                </w:rPrChange>
              </w:rPr>
              <w:t>3x3</w:t>
            </w:r>
          </w:p>
        </w:tc>
        <w:tc>
          <w:tcPr>
            <w:tcW w:w="1359" w:type="pct"/>
            <w:shd w:val="clear" w:color="auto" w:fill="A8D08D" w:themeFill="accent6" w:themeFillTint="99"/>
            <w:tcPrChange w:id="335" w:author="aditya perwira" w:date="2019-04-22T14:58:00Z">
              <w:tcPr>
                <w:tcW w:w="1359" w:type="pct"/>
                <w:gridSpan w:val="3"/>
                <w:shd w:val="clear" w:color="auto" w:fill="C5E0B3" w:themeFill="accent6" w:themeFillTint="66"/>
              </w:tcPr>
            </w:tcPrChange>
          </w:tcPr>
          <w:p w14:paraId="12741ACF" w14:textId="77777777" w:rsidR="00BA34CE" w:rsidRPr="0082762C" w:rsidRDefault="00BA34CE" w:rsidP="00CF67EE">
            <w:pPr>
              <w:spacing w:line="276" w:lineRule="auto"/>
              <w:rPr>
                <w:b/>
                <w:sz w:val="16"/>
                <w:rPrChange w:id="336" w:author="aditya perwira" w:date="2019-04-22T14:58:00Z">
                  <w:rPr>
                    <w:sz w:val="22"/>
                  </w:rPr>
                </w:rPrChange>
              </w:rPr>
            </w:pPr>
            <w:r w:rsidRPr="0082762C">
              <w:rPr>
                <w:b/>
                <w:sz w:val="16"/>
                <w:rPrChange w:id="337" w:author="aditya perwira" w:date="2019-04-22T14:58:00Z">
                  <w:rPr>
                    <w:sz w:val="22"/>
                  </w:rPr>
                </w:rPrChange>
              </w:rPr>
              <w:t>100%</w:t>
            </w:r>
          </w:p>
        </w:tc>
        <w:tc>
          <w:tcPr>
            <w:tcW w:w="1290" w:type="pct"/>
            <w:shd w:val="clear" w:color="auto" w:fill="A8D08D" w:themeFill="accent6" w:themeFillTint="99"/>
            <w:tcPrChange w:id="338" w:author="aditya perwira" w:date="2019-04-22T14:58:00Z">
              <w:tcPr>
                <w:tcW w:w="1290" w:type="pct"/>
                <w:gridSpan w:val="2"/>
                <w:shd w:val="clear" w:color="auto" w:fill="C5E0B3" w:themeFill="accent6" w:themeFillTint="66"/>
              </w:tcPr>
            </w:tcPrChange>
          </w:tcPr>
          <w:p w14:paraId="0B352A4E" w14:textId="77777777" w:rsidR="00BA34CE" w:rsidRPr="0082762C" w:rsidRDefault="00BA34CE" w:rsidP="00CF67EE">
            <w:pPr>
              <w:spacing w:line="276" w:lineRule="auto"/>
              <w:rPr>
                <w:b/>
                <w:sz w:val="16"/>
                <w:rPrChange w:id="339" w:author="aditya perwira" w:date="2019-04-22T14:58:00Z">
                  <w:rPr>
                    <w:sz w:val="22"/>
                  </w:rPr>
                </w:rPrChange>
              </w:rPr>
            </w:pPr>
            <w:r w:rsidRPr="0082762C">
              <w:rPr>
                <w:b/>
                <w:sz w:val="16"/>
                <w:rPrChange w:id="340" w:author="aditya perwira" w:date="2019-04-22T14:58:00Z">
                  <w:rPr>
                    <w:sz w:val="22"/>
                  </w:rPr>
                </w:rPrChange>
              </w:rPr>
              <w:t>97,778%</w:t>
            </w:r>
          </w:p>
        </w:tc>
        <w:tc>
          <w:tcPr>
            <w:tcW w:w="1202" w:type="pct"/>
            <w:shd w:val="clear" w:color="auto" w:fill="A8D08D" w:themeFill="accent6" w:themeFillTint="99"/>
            <w:tcPrChange w:id="341" w:author="aditya perwira" w:date="2019-04-22T14:58:00Z">
              <w:tcPr>
                <w:tcW w:w="1202" w:type="pct"/>
                <w:gridSpan w:val="3"/>
                <w:shd w:val="clear" w:color="auto" w:fill="C5E0B3" w:themeFill="accent6" w:themeFillTint="66"/>
              </w:tcPr>
            </w:tcPrChange>
          </w:tcPr>
          <w:p w14:paraId="11A4A12B" w14:textId="77777777" w:rsidR="00BA34CE" w:rsidRPr="0082762C" w:rsidRDefault="00BA34CE" w:rsidP="00CF67EE">
            <w:pPr>
              <w:spacing w:line="276" w:lineRule="auto"/>
              <w:rPr>
                <w:b/>
                <w:sz w:val="16"/>
                <w:rPrChange w:id="342" w:author="aditya perwira" w:date="2019-04-22T14:58:00Z">
                  <w:rPr>
                    <w:sz w:val="22"/>
                  </w:rPr>
                </w:rPrChange>
              </w:rPr>
            </w:pPr>
            <w:r w:rsidRPr="0082762C">
              <w:rPr>
                <w:b/>
                <w:sz w:val="16"/>
                <w:rPrChange w:id="343" w:author="aditya perwira" w:date="2019-04-22T14:58:00Z">
                  <w:rPr>
                    <w:sz w:val="22"/>
                  </w:rPr>
                </w:rPrChange>
              </w:rPr>
              <w:t>136 s</w:t>
            </w:r>
          </w:p>
        </w:tc>
      </w:tr>
      <w:tr w:rsidR="00BA34CE" w:rsidRPr="00BA34CE" w14:paraId="44FBBFED" w14:textId="77777777" w:rsidTr="00BA34CE">
        <w:tblPrEx>
          <w:tblW w:w="5000" w:type="pct"/>
          <w:tblPrExChange w:id="344" w:author="aditya perwira" w:date="2019-04-22T14:57:00Z">
            <w:tblPrEx>
              <w:tblW w:w="8931" w:type="dxa"/>
              <w:tblInd w:w="108" w:type="dxa"/>
              <w:tblLayout w:type="fixed"/>
            </w:tblPrEx>
          </w:tblPrExChange>
        </w:tblPrEx>
        <w:trPr>
          <w:trPrChange w:id="345" w:author="aditya perwira" w:date="2019-04-22T14:57:00Z">
            <w:trPr>
              <w:gridBefore w:val="1"/>
            </w:trPr>
          </w:trPrChange>
        </w:trPr>
        <w:tc>
          <w:tcPr>
            <w:tcW w:w="1148" w:type="pct"/>
            <w:tcPrChange w:id="346" w:author="aditya perwira" w:date="2019-04-22T14:57:00Z">
              <w:tcPr>
                <w:tcW w:w="2051" w:type="dxa"/>
                <w:gridSpan w:val="4"/>
              </w:tcPr>
            </w:tcPrChange>
          </w:tcPr>
          <w:p w14:paraId="4FA7A7F7" w14:textId="77777777" w:rsidR="00BA34CE" w:rsidRPr="00BA34CE" w:rsidRDefault="00BA34CE" w:rsidP="00CF67EE">
            <w:pPr>
              <w:spacing w:line="276" w:lineRule="auto"/>
              <w:rPr>
                <w:b/>
                <w:sz w:val="16"/>
                <w:rPrChange w:id="347" w:author="aditya perwira" w:date="2019-04-22T14:57:00Z">
                  <w:rPr>
                    <w:b/>
                    <w:sz w:val="22"/>
                  </w:rPr>
                </w:rPrChange>
              </w:rPr>
            </w:pPr>
            <w:r w:rsidRPr="00BA34CE">
              <w:rPr>
                <w:b/>
                <w:sz w:val="16"/>
                <w:rPrChange w:id="348" w:author="aditya perwira" w:date="2019-04-22T14:57:00Z">
                  <w:rPr>
                    <w:b/>
                    <w:sz w:val="22"/>
                  </w:rPr>
                </w:rPrChange>
              </w:rPr>
              <w:t>5x5</w:t>
            </w:r>
          </w:p>
        </w:tc>
        <w:tc>
          <w:tcPr>
            <w:tcW w:w="1359" w:type="pct"/>
            <w:tcPrChange w:id="349" w:author="aditya perwira" w:date="2019-04-22T14:57:00Z">
              <w:tcPr>
                <w:tcW w:w="2428" w:type="dxa"/>
                <w:gridSpan w:val="5"/>
              </w:tcPr>
            </w:tcPrChange>
          </w:tcPr>
          <w:p w14:paraId="6DE38C2A" w14:textId="77777777" w:rsidR="00BA34CE" w:rsidRPr="00BA34CE" w:rsidRDefault="00BA34CE" w:rsidP="00CF67EE">
            <w:pPr>
              <w:spacing w:line="276" w:lineRule="auto"/>
              <w:rPr>
                <w:sz w:val="16"/>
                <w:rPrChange w:id="350" w:author="aditya perwira" w:date="2019-04-22T14:57:00Z">
                  <w:rPr>
                    <w:sz w:val="22"/>
                  </w:rPr>
                </w:rPrChange>
              </w:rPr>
            </w:pPr>
            <w:r w:rsidRPr="00BA34CE">
              <w:rPr>
                <w:sz w:val="16"/>
                <w:rPrChange w:id="351" w:author="aditya perwira" w:date="2019-04-22T14:57:00Z">
                  <w:rPr>
                    <w:sz w:val="22"/>
                  </w:rPr>
                </w:rPrChange>
              </w:rPr>
              <w:t>100%</w:t>
            </w:r>
          </w:p>
        </w:tc>
        <w:tc>
          <w:tcPr>
            <w:tcW w:w="1290" w:type="pct"/>
            <w:tcPrChange w:id="352" w:author="aditya perwira" w:date="2019-04-22T14:57:00Z">
              <w:tcPr>
                <w:tcW w:w="2305" w:type="dxa"/>
                <w:gridSpan w:val="3"/>
              </w:tcPr>
            </w:tcPrChange>
          </w:tcPr>
          <w:p w14:paraId="4D851481" w14:textId="77777777" w:rsidR="00BA34CE" w:rsidRPr="00BA34CE" w:rsidRDefault="00BA34CE" w:rsidP="00CF67EE">
            <w:pPr>
              <w:spacing w:line="276" w:lineRule="auto"/>
              <w:rPr>
                <w:sz w:val="16"/>
                <w:rPrChange w:id="353" w:author="aditya perwira" w:date="2019-04-22T14:57:00Z">
                  <w:rPr>
                    <w:sz w:val="22"/>
                  </w:rPr>
                </w:rPrChange>
              </w:rPr>
            </w:pPr>
            <w:r w:rsidRPr="00BA34CE">
              <w:rPr>
                <w:sz w:val="16"/>
                <w:rPrChange w:id="354" w:author="aditya perwira" w:date="2019-04-22T14:57:00Z">
                  <w:rPr>
                    <w:sz w:val="22"/>
                  </w:rPr>
                </w:rPrChange>
              </w:rPr>
              <w:t>97,778%</w:t>
            </w:r>
          </w:p>
        </w:tc>
        <w:tc>
          <w:tcPr>
            <w:tcW w:w="1202" w:type="pct"/>
            <w:tcPrChange w:id="355" w:author="aditya perwira" w:date="2019-04-22T14:57:00Z">
              <w:tcPr>
                <w:tcW w:w="2147" w:type="dxa"/>
              </w:tcPr>
            </w:tcPrChange>
          </w:tcPr>
          <w:p w14:paraId="05706C6A" w14:textId="77777777" w:rsidR="00BA34CE" w:rsidRPr="00BA34CE" w:rsidRDefault="00BA34CE" w:rsidP="00CF67EE">
            <w:pPr>
              <w:spacing w:line="276" w:lineRule="auto"/>
              <w:rPr>
                <w:sz w:val="16"/>
                <w:rPrChange w:id="356" w:author="aditya perwira" w:date="2019-04-22T14:57:00Z">
                  <w:rPr>
                    <w:sz w:val="22"/>
                  </w:rPr>
                </w:rPrChange>
              </w:rPr>
            </w:pPr>
            <w:r w:rsidRPr="00BA34CE">
              <w:rPr>
                <w:sz w:val="16"/>
                <w:rPrChange w:id="357" w:author="aditya perwira" w:date="2019-04-22T14:57:00Z">
                  <w:rPr>
                    <w:sz w:val="22"/>
                  </w:rPr>
                </w:rPrChange>
              </w:rPr>
              <w:t>166 s</w:t>
            </w:r>
          </w:p>
        </w:tc>
      </w:tr>
    </w:tbl>
    <w:p w14:paraId="48B4DD5A" w14:textId="3FE79F3C" w:rsidR="008830B4" w:rsidRDefault="00BA34CE">
      <w:pPr>
        <w:pStyle w:val="BodyText"/>
      </w:pPr>
      <w:r>
        <w:fldChar w:fldCharType="begin"/>
      </w:r>
      <w:r>
        <w:instrText xml:space="preserve"> REF _Ref6837470 \h </w:instrText>
      </w:r>
      <w:r>
        <w:fldChar w:fldCharType="separate"/>
      </w:r>
      <w:r>
        <w:t xml:space="preserve">TABEL </w:t>
      </w:r>
      <w:r>
        <w:rPr>
          <w:noProof/>
        </w:rPr>
        <w:t>3</w:t>
      </w:r>
      <w:r>
        <w:fldChar w:fldCharType="end"/>
      </w:r>
      <w:r>
        <w:t xml:space="preserve"> </w:t>
      </w:r>
      <w:r w:rsidR="008830B4">
        <w:t>menunjukkan bahwa</w:t>
      </w:r>
      <w:r>
        <w:t xml:space="preserve"> model dengan variasi ukuran kernel memberikan akurasi yang </w:t>
      </w:r>
      <w:proofErr w:type="gramStart"/>
      <w:r>
        <w:t>sama</w:t>
      </w:r>
      <w:proofErr w:type="gramEnd"/>
      <w:r>
        <w:t xml:space="preserve"> untuk </w:t>
      </w:r>
      <w:r>
        <w:rPr>
          <w:i/>
        </w:rPr>
        <w:t xml:space="preserve">training </w:t>
      </w:r>
      <w:r w:rsidR="0082762C" w:rsidRPr="0082762C">
        <w:rPr>
          <w:rPrChange w:id="358" w:author="aditya perwira" w:date="2019-04-22T14:59:00Z">
            <w:rPr>
              <w:i/>
            </w:rPr>
          </w:rPrChange>
        </w:rPr>
        <w:t>dan</w:t>
      </w:r>
      <w:r w:rsidR="0082762C">
        <w:rPr>
          <w:i/>
        </w:rPr>
        <w:t xml:space="preserve"> </w:t>
      </w:r>
      <w:r>
        <w:rPr>
          <w:i/>
        </w:rPr>
        <w:t>testing</w:t>
      </w:r>
      <w:r>
        <w:t>.</w:t>
      </w:r>
      <w:r w:rsidR="0082762C">
        <w:t xml:space="preserve"> Namun dari sisi waktu komputasi, model dengan kernel konvolusi 3x3 </w:t>
      </w:r>
      <w:proofErr w:type="spellStart"/>
      <w:r w:rsidR="0082762C">
        <w:t>membutuhka</w:t>
      </w:r>
      <w:proofErr w:type="spellEnd"/>
      <w:r w:rsidR="0082762C">
        <w:t xml:space="preserve"> waktu yang lebih cepat yaitu 136 s dibandingkan dengan kernel 5x5 yaitu 166 s.</w:t>
      </w:r>
    </w:p>
    <w:p w14:paraId="4E653861" w14:textId="44D6A59F" w:rsidR="0082762C" w:rsidRDefault="0082762C" w:rsidP="0082762C">
      <w:pPr>
        <w:pStyle w:val="BodyText"/>
      </w:pPr>
      <w:del w:id="359" w:author="aditya perwira" w:date="2019-04-22T15:12:00Z">
        <w:r w:rsidDel="007316B2">
          <w:delText>Pertama</w:delText>
        </w:r>
      </w:del>
      <w:ins w:id="360" w:author="aditya perwira" w:date="2019-04-22T15:12:00Z">
        <w:r w:rsidR="007316B2">
          <w:t>Kedua</w:t>
        </w:r>
      </w:ins>
      <w:r>
        <w:t xml:space="preserve">, dilakukan pengujian untuk melihat pengaruh </w:t>
      </w:r>
      <w:ins w:id="361" w:author="aditya perwira" w:date="2019-04-22T15:16:00Z">
        <w:r w:rsidR="00CF67EE">
          <w:t xml:space="preserve">jumlah </w:t>
        </w:r>
        <w:r w:rsidR="00CF67EE">
          <w:rPr>
            <w:i/>
          </w:rPr>
          <w:t>hidden layer</w:t>
        </w:r>
      </w:ins>
      <w:ins w:id="362" w:author="aditya perwira" w:date="2019-04-22T15:17:00Z">
        <w:r w:rsidR="00CF67EE">
          <w:rPr>
            <w:i/>
          </w:rPr>
          <w:t xml:space="preserve"> </w:t>
        </w:r>
      </w:ins>
      <w:del w:id="363" w:author="aditya perwira" w:date="2019-04-22T15:16:00Z">
        <w:r w:rsidDel="00CF67EE">
          <w:delText xml:space="preserve">ukuran kernel konvolusi </w:delText>
        </w:r>
      </w:del>
      <w:r>
        <w:t xml:space="preserve">terhadap performa model. Variasi </w:t>
      </w:r>
      <w:ins w:id="364" w:author="aditya perwira" w:date="2019-04-22T15:17:00Z">
        <w:r w:rsidR="00CF67EE">
          <w:lastRenderedPageBreak/>
          <w:t xml:space="preserve">jumlah </w:t>
        </w:r>
        <w:r w:rsidR="00CF67EE">
          <w:rPr>
            <w:i/>
          </w:rPr>
          <w:t xml:space="preserve">hidden layer </w:t>
        </w:r>
      </w:ins>
      <w:del w:id="365" w:author="aditya perwira" w:date="2019-04-22T15:17:00Z">
        <w:r w:rsidDel="00CF67EE">
          <w:delText xml:space="preserve">ukuran kernel </w:delText>
        </w:r>
      </w:del>
      <w:r>
        <w:t xml:space="preserve">yang </w:t>
      </w:r>
      <w:proofErr w:type="gramStart"/>
      <w:r>
        <w:t>akan</w:t>
      </w:r>
      <w:proofErr w:type="gramEnd"/>
      <w:r>
        <w:t xml:space="preserve"> diuji adalah </w:t>
      </w:r>
      <w:del w:id="366" w:author="aditya perwira" w:date="2019-04-22T15:17:00Z">
        <w:r w:rsidDel="00CF67EE">
          <w:delText>kernel 3x3 dan kernel 5x5</w:delText>
        </w:r>
      </w:del>
      <w:ins w:id="367" w:author="aditya perwira" w:date="2019-04-22T15:17:00Z">
        <w:r w:rsidR="00CF67EE">
          <w:t>1HL, 2HL, dan 3HL.</w:t>
        </w:r>
      </w:ins>
    </w:p>
    <w:p w14:paraId="1C30C8A4" w14:textId="1D671632" w:rsidR="0082762C" w:rsidRPr="0082762C" w:rsidRDefault="0082762C" w:rsidP="00C55313">
      <w:pPr>
        <w:pStyle w:val="Caption"/>
        <w:jc w:val="center"/>
        <w:rPr>
          <w:i/>
          <w:rPrChange w:id="368" w:author="aditya perwira" w:date="2019-04-22T15:04:00Z">
            <w:rPr/>
          </w:rPrChange>
        </w:rPr>
        <w:pPrChange w:id="369" w:author="aditya perwira" w:date="2019-04-22T23:58:00Z">
          <w:pPr>
            <w:pStyle w:val="Caption"/>
          </w:pPr>
        </w:pPrChange>
      </w:pPr>
      <w:bookmarkStart w:id="370" w:name="_Ref6837791"/>
      <w:r>
        <w:t xml:space="preserve">TABEL </w:t>
      </w:r>
      <w:r>
        <w:fldChar w:fldCharType="begin"/>
      </w:r>
      <w:r w:rsidRPr="007316B2">
        <w:instrText xml:space="preserve"> SEQ TABEL \* ARABIC </w:instrText>
      </w:r>
      <w:r>
        <w:fldChar w:fldCharType="separate"/>
      </w:r>
      <w:ins w:id="371" w:author="aditya perwira" w:date="2019-04-23T00:26:00Z">
        <w:r w:rsidR="00973F01">
          <w:rPr>
            <w:noProof/>
          </w:rPr>
          <w:t>5</w:t>
        </w:r>
      </w:ins>
      <w:del w:id="372" w:author="aditya perwira" w:date="2019-04-22T15:02:00Z">
        <w:r w:rsidDel="0082762C">
          <w:rPr>
            <w:noProof/>
          </w:rPr>
          <w:delText>3</w:delText>
        </w:r>
      </w:del>
      <w:r>
        <w:fldChar w:fldCharType="end"/>
      </w:r>
      <w:bookmarkEnd w:id="370"/>
      <w:r>
        <w:t xml:space="preserve">. Performa model dengan variasi </w:t>
      </w:r>
      <w:del w:id="373" w:author="aditya perwira" w:date="2019-04-22T15:04:00Z">
        <w:r w:rsidDel="0082762C">
          <w:delText>ukuran kernel</w:delText>
        </w:r>
      </w:del>
      <w:ins w:id="374" w:author="aditya perwira" w:date="2019-04-22T15:04:00Z">
        <w:r>
          <w:t xml:space="preserve">jumlah </w:t>
        </w:r>
        <w:r>
          <w:rPr>
            <w:i/>
          </w:rPr>
          <w:t>hidden layer</w:t>
        </w:r>
      </w:ins>
    </w:p>
    <w:tbl>
      <w:tblPr>
        <w:tblStyle w:val="TableGrid"/>
        <w:tblW w:w="5000" w:type="pct"/>
        <w:tblLook w:val="04A0" w:firstRow="1" w:lastRow="0" w:firstColumn="1" w:lastColumn="0" w:noHBand="0" w:noVBand="1"/>
        <w:tblPrChange w:id="375" w:author="aditya perwira" w:date="2019-04-22T15:04:00Z">
          <w:tblPr>
            <w:tblStyle w:val="TableGrid"/>
            <w:tblW w:w="5000" w:type="pct"/>
            <w:tblLook w:val="04A0" w:firstRow="1" w:lastRow="0" w:firstColumn="1" w:lastColumn="0" w:noHBand="0" w:noVBand="1"/>
          </w:tblPr>
        </w:tblPrChange>
      </w:tblPr>
      <w:tblGrid>
        <w:gridCol w:w="750"/>
        <w:gridCol w:w="425"/>
        <w:gridCol w:w="378"/>
        <w:gridCol w:w="672"/>
        <w:gridCol w:w="144"/>
        <w:gridCol w:w="952"/>
        <w:gridCol w:w="20"/>
        <w:gridCol w:w="1297"/>
        <w:tblGridChange w:id="376">
          <w:tblGrid>
            <w:gridCol w:w="113"/>
            <w:gridCol w:w="516"/>
            <w:gridCol w:w="234"/>
            <w:gridCol w:w="161"/>
            <w:gridCol w:w="65"/>
            <w:gridCol w:w="210"/>
            <w:gridCol w:w="367"/>
            <w:gridCol w:w="363"/>
            <w:gridCol w:w="254"/>
            <w:gridCol w:w="199"/>
            <w:gridCol w:w="279"/>
            <w:gridCol w:w="118"/>
            <w:gridCol w:w="575"/>
            <w:gridCol w:w="53"/>
            <w:gridCol w:w="94"/>
            <w:gridCol w:w="1037"/>
          </w:tblGrid>
        </w:tblGridChange>
      </w:tblGrid>
      <w:tr w:rsidR="0082762C" w:rsidRPr="0082762C" w14:paraId="3CFAA7FD" w14:textId="77777777" w:rsidTr="0082762C">
        <w:trPr>
          <w:ins w:id="377" w:author="aditya perwira" w:date="2019-04-22T15:04:00Z"/>
        </w:trPr>
        <w:tc>
          <w:tcPr>
            <w:tcW w:w="1241" w:type="pct"/>
            <w:gridSpan w:val="2"/>
            <w:shd w:val="clear" w:color="auto" w:fill="BDD6EE" w:themeFill="accent1" w:themeFillTint="66"/>
            <w:tcPrChange w:id="378" w:author="aditya perwira" w:date="2019-04-22T15:04:00Z">
              <w:tcPr>
                <w:tcW w:w="1065" w:type="pct"/>
                <w:gridSpan w:val="4"/>
                <w:shd w:val="clear" w:color="auto" w:fill="BDD6EE" w:themeFill="accent1" w:themeFillTint="66"/>
              </w:tcPr>
            </w:tcPrChange>
          </w:tcPr>
          <w:p w14:paraId="32EAAB9C" w14:textId="1E3A16C9" w:rsidR="0082762C" w:rsidRPr="0082762C" w:rsidRDefault="0082762C">
            <w:pPr>
              <w:spacing w:line="276" w:lineRule="auto"/>
              <w:rPr>
                <w:ins w:id="379" w:author="aditya perwira" w:date="2019-04-22T15:04:00Z"/>
                <w:b/>
                <w:i/>
                <w:sz w:val="16"/>
                <w:rPrChange w:id="380" w:author="aditya perwira" w:date="2019-04-22T15:04:00Z">
                  <w:rPr>
                    <w:ins w:id="381" w:author="aditya perwira" w:date="2019-04-22T15:04:00Z"/>
                    <w:b/>
                    <w:i/>
                    <w:sz w:val="22"/>
                  </w:rPr>
                </w:rPrChange>
              </w:rPr>
            </w:pPr>
            <w:ins w:id="382" w:author="aditya perwira" w:date="2019-04-22T15:04:00Z">
              <w:r w:rsidRPr="0082762C">
                <w:rPr>
                  <w:b/>
                  <w:sz w:val="16"/>
                  <w:rPrChange w:id="383" w:author="aditya perwira" w:date="2019-04-22T15:04:00Z">
                    <w:rPr>
                      <w:b/>
                      <w:sz w:val="22"/>
                    </w:rPr>
                  </w:rPrChange>
                </w:rPr>
                <w:t>Jumlah HL</w:t>
              </w:r>
            </w:ins>
          </w:p>
        </w:tc>
        <w:tc>
          <w:tcPr>
            <w:tcW w:w="1116" w:type="pct"/>
            <w:gridSpan w:val="2"/>
            <w:shd w:val="clear" w:color="auto" w:fill="BDD6EE" w:themeFill="accent1" w:themeFillTint="66"/>
            <w:tcPrChange w:id="384" w:author="aditya perwira" w:date="2019-04-22T15:04:00Z">
              <w:tcPr>
                <w:tcW w:w="1911" w:type="pct"/>
                <w:gridSpan w:val="7"/>
                <w:shd w:val="clear" w:color="auto" w:fill="BDD6EE" w:themeFill="accent1" w:themeFillTint="66"/>
              </w:tcPr>
            </w:tcPrChange>
          </w:tcPr>
          <w:p w14:paraId="6FC6614D" w14:textId="77777777" w:rsidR="0082762C" w:rsidRPr="0082762C" w:rsidRDefault="0082762C" w:rsidP="00CF67EE">
            <w:pPr>
              <w:spacing w:line="276" w:lineRule="auto"/>
              <w:rPr>
                <w:ins w:id="385" w:author="aditya perwira" w:date="2019-04-22T15:04:00Z"/>
                <w:b/>
                <w:sz w:val="16"/>
                <w:rPrChange w:id="386" w:author="aditya perwira" w:date="2019-04-22T15:04:00Z">
                  <w:rPr>
                    <w:ins w:id="387" w:author="aditya perwira" w:date="2019-04-22T15:04:00Z"/>
                    <w:b/>
                    <w:sz w:val="22"/>
                  </w:rPr>
                </w:rPrChange>
              </w:rPr>
            </w:pPr>
            <w:ins w:id="388" w:author="aditya perwira" w:date="2019-04-22T15:04:00Z">
              <w:r w:rsidRPr="0082762C">
                <w:rPr>
                  <w:b/>
                  <w:sz w:val="16"/>
                  <w:rPrChange w:id="389" w:author="aditya perwira" w:date="2019-04-22T15:04:00Z">
                    <w:rPr>
                      <w:b/>
                      <w:sz w:val="22"/>
                    </w:rPr>
                  </w:rPrChange>
                </w:rPr>
                <w:t xml:space="preserve">Akurasi </w:t>
              </w:r>
              <w:r w:rsidRPr="0082762C">
                <w:rPr>
                  <w:b/>
                  <w:i/>
                  <w:sz w:val="16"/>
                  <w:rPrChange w:id="390" w:author="aditya perwira" w:date="2019-04-22T15:04:00Z">
                    <w:rPr>
                      <w:b/>
                      <w:i/>
                      <w:sz w:val="22"/>
                    </w:rPr>
                  </w:rPrChange>
                </w:rPr>
                <w:t>Training</w:t>
              </w:r>
            </w:ins>
          </w:p>
        </w:tc>
        <w:tc>
          <w:tcPr>
            <w:tcW w:w="1154" w:type="pct"/>
            <w:gridSpan w:val="2"/>
            <w:shd w:val="clear" w:color="auto" w:fill="BDD6EE" w:themeFill="accent1" w:themeFillTint="66"/>
            <w:tcPrChange w:id="391" w:author="aditya perwira" w:date="2019-04-22T15:04:00Z">
              <w:tcPr>
                <w:tcW w:w="923" w:type="pct"/>
                <w:gridSpan w:val="4"/>
                <w:shd w:val="clear" w:color="auto" w:fill="BDD6EE" w:themeFill="accent1" w:themeFillTint="66"/>
              </w:tcPr>
            </w:tcPrChange>
          </w:tcPr>
          <w:p w14:paraId="288FBAD0" w14:textId="77777777" w:rsidR="0082762C" w:rsidRPr="0082762C" w:rsidRDefault="0082762C" w:rsidP="00CF67EE">
            <w:pPr>
              <w:spacing w:line="276" w:lineRule="auto"/>
              <w:rPr>
                <w:ins w:id="392" w:author="aditya perwira" w:date="2019-04-22T15:04:00Z"/>
                <w:b/>
                <w:sz w:val="16"/>
                <w:rPrChange w:id="393" w:author="aditya perwira" w:date="2019-04-22T15:04:00Z">
                  <w:rPr>
                    <w:ins w:id="394" w:author="aditya perwira" w:date="2019-04-22T15:04:00Z"/>
                    <w:b/>
                    <w:sz w:val="22"/>
                  </w:rPr>
                </w:rPrChange>
              </w:rPr>
            </w:pPr>
            <w:ins w:id="395" w:author="aditya perwira" w:date="2019-04-22T15:04:00Z">
              <w:r w:rsidRPr="0082762C">
                <w:rPr>
                  <w:b/>
                  <w:sz w:val="16"/>
                  <w:rPrChange w:id="396" w:author="aditya perwira" w:date="2019-04-22T15:04:00Z">
                    <w:rPr>
                      <w:b/>
                      <w:sz w:val="22"/>
                    </w:rPr>
                  </w:rPrChange>
                </w:rPr>
                <w:t xml:space="preserve">Akurasi </w:t>
              </w:r>
              <w:r w:rsidRPr="0082762C">
                <w:rPr>
                  <w:b/>
                  <w:i/>
                  <w:sz w:val="16"/>
                  <w:rPrChange w:id="397" w:author="aditya perwira" w:date="2019-04-22T15:04:00Z">
                    <w:rPr>
                      <w:b/>
                      <w:i/>
                      <w:sz w:val="22"/>
                    </w:rPr>
                  </w:rPrChange>
                </w:rPr>
                <w:t>Testing</w:t>
              </w:r>
            </w:ins>
          </w:p>
        </w:tc>
        <w:tc>
          <w:tcPr>
            <w:tcW w:w="1490" w:type="pct"/>
            <w:gridSpan w:val="2"/>
            <w:shd w:val="clear" w:color="auto" w:fill="BDD6EE" w:themeFill="accent1" w:themeFillTint="66"/>
            <w:tcPrChange w:id="398" w:author="aditya perwira" w:date="2019-04-22T15:04:00Z">
              <w:tcPr>
                <w:tcW w:w="1101" w:type="pct"/>
                <w:shd w:val="clear" w:color="auto" w:fill="BDD6EE" w:themeFill="accent1" w:themeFillTint="66"/>
              </w:tcPr>
            </w:tcPrChange>
          </w:tcPr>
          <w:p w14:paraId="2CFE9082" w14:textId="77777777" w:rsidR="0082762C" w:rsidRPr="0082762C" w:rsidRDefault="0082762C" w:rsidP="00CF67EE">
            <w:pPr>
              <w:spacing w:line="276" w:lineRule="auto"/>
              <w:rPr>
                <w:ins w:id="399" w:author="aditya perwira" w:date="2019-04-22T15:04:00Z"/>
                <w:b/>
                <w:sz w:val="16"/>
                <w:rPrChange w:id="400" w:author="aditya perwira" w:date="2019-04-22T15:04:00Z">
                  <w:rPr>
                    <w:ins w:id="401" w:author="aditya perwira" w:date="2019-04-22T15:04:00Z"/>
                    <w:b/>
                    <w:sz w:val="22"/>
                  </w:rPr>
                </w:rPrChange>
              </w:rPr>
            </w:pPr>
            <w:ins w:id="402" w:author="aditya perwira" w:date="2019-04-22T15:04:00Z">
              <w:r w:rsidRPr="0082762C">
                <w:rPr>
                  <w:b/>
                  <w:sz w:val="16"/>
                  <w:rPrChange w:id="403" w:author="aditya perwira" w:date="2019-04-22T15:04:00Z">
                    <w:rPr>
                      <w:b/>
                      <w:sz w:val="22"/>
                    </w:rPr>
                  </w:rPrChange>
                </w:rPr>
                <w:t>Waktu Komputasi</w:t>
              </w:r>
            </w:ins>
          </w:p>
        </w:tc>
      </w:tr>
      <w:tr w:rsidR="0082762C" w14:paraId="6CC17317" w14:textId="77777777" w:rsidTr="00F718B4">
        <w:trPr>
          <w:ins w:id="404" w:author="aditya perwira" w:date="2019-04-22T15:04:00Z"/>
        </w:trPr>
        <w:tc>
          <w:tcPr>
            <w:tcW w:w="1241" w:type="pct"/>
            <w:gridSpan w:val="2"/>
            <w:shd w:val="clear" w:color="auto" w:fill="auto"/>
            <w:tcPrChange w:id="405" w:author="aditya perwira" w:date="2019-04-22T15:09:00Z">
              <w:tcPr>
                <w:tcW w:w="1104" w:type="pct"/>
                <w:gridSpan w:val="5"/>
                <w:shd w:val="clear" w:color="auto" w:fill="BDD6EE" w:themeFill="accent1" w:themeFillTint="66"/>
              </w:tcPr>
            </w:tcPrChange>
          </w:tcPr>
          <w:p w14:paraId="770B69CD" w14:textId="77777777" w:rsidR="0082762C" w:rsidRPr="0082762C" w:rsidRDefault="0082762C" w:rsidP="00CF67EE">
            <w:pPr>
              <w:spacing w:line="276" w:lineRule="auto"/>
              <w:rPr>
                <w:ins w:id="406" w:author="aditya perwira" w:date="2019-04-22T15:04:00Z"/>
                <w:b/>
                <w:sz w:val="16"/>
                <w:rPrChange w:id="407" w:author="aditya perwira" w:date="2019-04-22T15:05:00Z">
                  <w:rPr>
                    <w:ins w:id="408" w:author="aditya perwira" w:date="2019-04-22T15:04:00Z"/>
                    <w:b/>
                    <w:sz w:val="22"/>
                  </w:rPr>
                </w:rPrChange>
              </w:rPr>
            </w:pPr>
            <w:ins w:id="409" w:author="aditya perwira" w:date="2019-04-22T15:04:00Z">
              <w:r w:rsidRPr="0082762C">
                <w:rPr>
                  <w:b/>
                  <w:sz w:val="16"/>
                  <w:rPrChange w:id="410" w:author="aditya perwira" w:date="2019-04-22T15:05:00Z">
                    <w:rPr>
                      <w:b/>
                      <w:sz w:val="22"/>
                    </w:rPr>
                  </w:rPrChange>
                </w:rPr>
                <w:t>1HL</w:t>
              </w:r>
            </w:ins>
          </w:p>
        </w:tc>
        <w:tc>
          <w:tcPr>
            <w:tcW w:w="1116" w:type="pct"/>
            <w:gridSpan w:val="2"/>
            <w:tcPrChange w:id="411" w:author="aditya perwira" w:date="2019-04-22T15:09:00Z">
              <w:tcPr>
                <w:tcW w:w="1184" w:type="pct"/>
                <w:gridSpan w:val="4"/>
              </w:tcPr>
            </w:tcPrChange>
          </w:tcPr>
          <w:p w14:paraId="0BE6D5F6" w14:textId="77777777" w:rsidR="0082762C" w:rsidRPr="0082762C" w:rsidRDefault="0082762C" w:rsidP="00CF67EE">
            <w:pPr>
              <w:spacing w:line="276" w:lineRule="auto"/>
              <w:rPr>
                <w:ins w:id="412" w:author="aditya perwira" w:date="2019-04-22T15:04:00Z"/>
                <w:sz w:val="16"/>
                <w:rPrChange w:id="413" w:author="aditya perwira" w:date="2019-04-22T15:05:00Z">
                  <w:rPr>
                    <w:ins w:id="414" w:author="aditya perwira" w:date="2019-04-22T15:04:00Z"/>
                    <w:sz w:val="22"/>
                  </w:rPr>
                </w:rPrChange>
              </w:rPr>
            </w:pPr>
            <w:ins w:id="415" w:author="aditya perwira" w:date="2019-04-22T15:04:00Z">
              <w:r w:rsidRPr="0082762C">
                <w:rPr>
                  <w:sz w:val="16"/>
                  <w:rPrChange w:id="416" w:author="aditya perwira" w:date="2019-04-22T15:05:00Z">
                    <w:rPr>
                      <w:sz w:val="22"/>
                    </w:rPr>
                  </w:rPrChange>
                </w:rPr>
                <w:t>100%</w:t>
              </w:r>
            </w:ins>
          </w:p>
        </w:tc>
        <w:tc>
          <w:tcPr>
            <w:tcW w:w="1154" w:type="pct"/>
            <w:gridSpan w:val="2"/>
            <w:tcPrChange w:id="417" w:author="aditya perwira" w:date="2019-04-22T15:09:00Z">
              <w:tcPr>
                <w:tcW w:w="1594" w:type="pct"/>
                <w:gridSpan w:val="5"/>
              </w:tcPr>
            </w:tcPrChange>
          </w:tcPr>
          <w:p w14:paraId="31AAF4D7" w14:textId="77777777" w:rsidR="0082762C" w:rsidRPr="0082762C" w:rsidRDefault="0082762C" w:rsidP="00CF67EE">
            <w:pPr>
              <w:spacing w:line="276" w:lineRule="auto"/>
              <w:rPr>
                <w:ins w:id="418" w:author="aditya perwira" w:date="2019-04-22T15:04:00Z"/>
                <w:sz w:val="16"/>
                <w:rPrChange w:id="419" w:author="aditya perwira" w:date="2019-04-22T15:05:00Z">
                  <w:rPr>
                    <w:ins w:id="420" w:author="aditya perwira" w:date="2019-04-22T15:04:00Z"/>
                    <w:sz w:val="22"/>
                  </w:rPr>
                </w:rPrChange>
              </w:rPr>
            </w:pPr>
            <w:ins w:id="421" w:author="aditya perwira" w:date="2019-04-22T15:04:00Z">
              <w:r w:rsidRPr="0082762C">
                <w:rPr>
                  <w:sz w:val="16"/>
                  <w:rPrChange w:id="422" w:author="aditya perwira" w:date="2019-04-22T15:05:00Z">
                    <w:rPr>
                      <w:sz w:val="22"/>
                    </w:rPr>
                  </w:rPrChange>
                </w:rPr>
                <w:t>97,222%</w:t>
              </w:r>
            </w:ins>
          </w:p>
        </w:tc>
        <w:tc>
          <w:tcPr>
            <w:tcW w:w="1490" w:type="pct"/>
            <w:gridSpan w:val="2"/>
            <w:tcPrChange w:id="423" w:author="aditya perwira" w:date="2019-04-22T15:09:00Z">
              <w:tcPr>
                <w:tcW w:w="1118" w:type="pct"/>
                <w:gridSpan w:val="2"/>
              </w:tcPr>
            </w:tcPrChange>
          </w:tcPr>
          <w:p w14:paraId="067FB7F9" w14:textId="77777777" w:rsidR="0082762C" w:rsidRPr="0082762C" w:rsidRDefault="0082762C" w:rsidP="00CF67EE">
            <w:pPr>
              <w:spacing w:line="276" w:lineRule="auto"/>
              <w:rPr>
                <w:ins w:id="424" w:author="aditya perwira" w:date="2019-04-22T15:04:00Z"/>
                <w:sz w:val="16"/>
                <w:rPrChange w:id="425" w:author="aditya perwira" w:date="2019-04-22T15:05:00Z">
                  <w:rPr>
                    <w:ins w:id="426" w:author="aditya perwira" w:date="2019-04-22T15:04:00Z"/>
                    <w:sz w:val="22"/>
                  </w:rPr>
                </w:rPrChange>
              </w:rPr>
            </w:pPr>
            <w:ins w:id="427" w:author="aditya perwira" w:date="2019-04-22T15:04:00Z">
              <w:r w:rsidRPr="0082762C">
                <w:rPr>
                  <w:sz w:val="16"/>
                  <w:rPrChange w:id="428" w:author="aditya perwira" w:date="2019-04-22T15:05:00Z">
                    <w:rPr>
                      <w:sz w:val="22"/>
                    </w:rPr>
                  </w:rPrChange>
                </w:rPr>
                <w:t>136 s</w:t>
              </w:r>
            </w:ins>
          </w:p>
        </w:tc>
      </w:tr>
      <w:tr w:rsidR="0082762C" w14:paraId="6C0AB11F" w14:textId="77777777" w:rsidTr="00F718B4">
        <w:trPr>
          <w:ins w:id="429" w:author="aditya perwira" w:date="2019-04-22T15:04:00Z"/>
        </w:trPr>
        <w:tc>
          <w:tcPr>
            <w:tcW w:w="1241" w:type="pct"/>
            <w:gridSpan w:val="2"/>
            <w:shd w:val="clear" w:color="auto" w:fill="A8D08D" w:themeFill="accent6" w:themeFillTint="99"/>
            <w:tcPrChange w:id="430" w:author="aditya perwira" w:date="2019-04-22T15:09:00Z">
              <w:tcPr>
                <w:tcW w:w="1104" w:type="pct"/>
                <w:gridSpan w:val="5"/>
                <w:shd w:val="clear" w:color="auto" w:fill="BDD6EE" w:themeFill="accent1" w:themeFillTint="66"/>
              </w:tcPr>
            </w:tcPrChange>
          </w:tcPr>
          <w:p w14:paraId="54693CEE" w14:textId="77777777" w:rsidR="0082762C" w:rsidRPr="0082762C" w:rsidRDefault="0082762C" w:rsidP="00CF67EE">
            <w:pPr>
              <w:spacing w:line="276" w:lineRule="auto"/>
              <w:rPr>
                <w:ins w:id="431" w:author="aditya perwira" w:date="2019-04-22T15:04:00Z"/>
                <w:b/>
                <w:sz w:val="16"/>
                <w:rPrChange w:id="432" w:author="aditya perwira" w:date="2019-04-22T15:05:00Z">
                  <w:rPr>
                    <w:ins w:id="433" w:author="aditya perwira" w:date="2019-04-22T15:04:00Z"/>
                    <w:b/>
                    <w:sz w:val="22"/>
                  </w:rPr>
                </w:rPrChange>
              </w:rPr>
            </w:pPr>
            <w:ins w:id="434" w:author="aditya perwira" w:date="2019-04-22T15:04:00Z">
              <w:r w:rsidRPr="0082762C">
                <w:rPr>
                  <w:b/>
                  <w:sz w:val="16"/>
                  <w:rPrChange w:id="435" w:author="aditya perwira" w:date="2019-04-22T15:05:00Z">
                    <w:rPr>
                      <w:b/>
                      <w:sz w:val="22"/>
                    </w:rPr>
                  </w:rPrChange>
                </w:rPr>
                <w:t>2HL</w:t>
              </w:r>
            </w:ins>
          </w:p>
        </w:tc>
        <w:tc>
          <w:tcPr>
            <w:tcW w:w="1116" w:type="pct"/>
            <w:gridSpan w:val="2"/>
            <w:shd w:val="clear" w:color="auto" w:fill="A8D08D" w:themeFill="accent6" w:themeFillTint="99"/>
            <w:tcPrChange w:id="436" w:author="aditya perwira" w:date="2019-04-22T15:09:00Z">
              <w:tcPr>
                <w:tcW w:w="1184" w:type="pct"/>
                <w:gridSpan w:val="4"/>
              </w:tcPr>
            </w:tcPrChange>
          </w:tcPr>
          <w:p w14:paraId="64534ECD" w14:textId="77777777" w:rsidR="0082762C" w:rsidRPr="0082762C" w:rsidRDefault="0082762C" w:rsidP="00CF67EE">
            <w:pPr>
              <w:spacing w:line="276" w:lineRule="auto"/>
              <w:rPr>
                <w:ins w:id="437" w:author="aditya perwira" w:date="2019-04-22T15:04:00Z"/>
                <w:sz w:val="16"/>
                <w:rPrChange w:id="438" w:author="aditya perwira" w:date="2019-04-22T15:05:00Z">
                  <w:rPr>
                    <w:ins w:id="439" w:author="aditya perwira" w:date="2019-04-22T15:04:00Z"/>
                    <w:sz w:val="22"/>
                  </w:rPr>
                </w:rPrChange>
              </w:rPr>
            </w:pPr>
            <w:ins w:id="440" w:author="aditya perwira" w:date="2019-04-22T15:04:00Z">
              <w:r w:rsidRPr="0082762C">
                <w:rPr>
                  <w:sz w:val="16"/>
                  <w:rPrChange w:id="441" w:author="aditya perwira" w:date="2019-04-22T15:05:00Z">
                    <w:rPr>
                      <w:sz w:val="22"/>
                    </w:rPr>
                  </w:rPrChange>
                </w:rPr>
                <w:t>100%</w:t>
              </w:r>
            </w:ins>
          </w:p>
        </w:tc>
        <w:tc>
          <w:tcPr>
            <w:tcW w:w="1154" w:type="pct"/>
            <w:gridSpan w:val="2"/>
            <w:shd w:val="clear" w:color="auto" w:fill="A8D08D" w:themeFill="accent6" w:themeFillTint="99"/>
            <w:tcPrChange w:id="442" w:author="aditya perwira" w:date="2019-04-22T15:09:00Z">
              <w:tcPr>
                <w:tcW w:w="1594" w:type="pct"/>
                <w:gridSpan w:val="5"/>
              </w:tcPr>
            </w:tcPrChange>
          </w:tcPr>
          <w:p w14:paraId="6B02EE3B" w14:textId="77777777" w:rsidR="0082762C" w:rsidRPr="0082762C" w:rsidRDefault="0082762C" w:rsidP="00CF67EE">
            <w:pPr>
              <w:spacing w:line="276" w:lineRule="auto"/>
              <w:rPr>
                <w:ins w:id="443" w:author="aditya perwira" w:date="2019-04-22T15:04:00Z"/>
                <w:sz w:val="16"/>
                <w:rPrChange w:id="444" w:author="aditya perwira" w:date="2019-04-22T15:05:00Z">
                  <w:rPr>
                    <w:ins w:id="445" w:author="aditya perwira" w:date="2019-04-22T15:04:00Z"/>
                    <w:sz w:val="22"/>
                  </w:rPr>
                </w:rPrChange>
              </w:rPr>
            </w:pPr>
            <w:ins w:id="446" w:author="aditya perwira" w:date="2019-04-22T15:04:00Z">
              <w:r w:rsidRPr="0082762C">
                <w:rPr>
                  <w:sz w:val="16"/>
                  <w:rPrChange w:id="447" w:author="aditya perwira" w:date="2019-04-22T15:05:00Z">
                    <w:rPr>
                      <w:sz w:val="22"/>
                    </w:rPr>
                  </w:rPrChange>
                </w:rPr>
                <w:t>98,333%</w:t>
              </w:r>
            </w:ins>
          </w:p>
        </w:tc>
        <w:tc>
          <w:tcPr>
            <w:tcW w:w="1490" w:type="pct"/>
            <w:gridSpan w:val="2"/>
            <w:shd w:val="clear" w:color="auto" w:fill="A8D08D" w:themeFill="accent6" w:themeFillTint="99"/>
            <w:tcPrChange w:id="448" w:author="aditya perwira" w:date="2019-04-22T15:09:00Z">
              <w:tcPr>
                <w:tcW w:w="1118" w:type="pct"/>
                <w:gridSpan w:val="2"/>
              </w:tcPr>
            </w:tcPrChange>
          </w:tcPr>
          <w:p w14:paraId="6A7A2C84" w14:textId="77777777" w:rsidR="0082762C" w:rsidRPr="0082762C" w:rsidRDefault="0082762C" w:rsidP="00CF67EE">
            <w:pPr>
              <w:spacing w:line="276" w:lineRule="auto"/>
              <w:rPr>
                <w:ins w:id="449" w:author="aditya perwira" w:date="2019-04-22T15:04:00Z"/>
                <w:sz w:val="16"/>
                <w:rPrChange w:id="450" w:author="aditya perwira" w:date="2019-04-22T15:05:00Z">
                  <w:rPr>
                    <w:ins w:id="451" w:author="aditya perwira" w:date="2019-04-22T15:04:00Z"/>
                    <w:sz w:val="22"/>
                  </w:rPr>
                </w:rPrChange>
              </w:rPr>
            </w:pPr>
            <w:ins w:id="452" w:author="aditya perwira" w:date="2019-04-22T15:04:00Z">
              <w:r w:rsidRPr="0082762C">
                <w:rPr>
                  <w:sz w:val="16"/>
                  <w:rPrChange w:id="453" w:author="aditya perwira" w:date="2019-04-22T15:05:00Z">
                    <w:rPr>
                      <w:sz w:val="22"/>
                    </w:rPr>
                  </w:rPrChange>
                </w:rPr>
                <w:t>135 s</w:t>
              </w:r>
            </w:ins>
          </w:p>
        </w:tc>
      </w:tr>
      <w:tr w:rsidR="0082762C" w14:paraId="5F60F5B0" w14:textId="77777777" w:rsidTr="00F718B4">
        <w:trPr>
          <w:ins w:id="454" w:author="aditya perwira" w:date="2019-04-22T15:04:00Z"/>
        </w:trPr>
        <w:tc>
          <w:tcPr>
            <w:tcW w:w="1241" w:type="pct"/>
            <w:gridSpan w:val="2"/>
            <w:shd w:val="clear" w:color="auto" w:fill="auto"/>
            <w:tcPrChange w:id="455" w:author="aditya perwira" w:date="2019-04-22T15:09:00Z">
              <w:tcPr>
                <w:tcW w:w="1104" w:type="pct"/>
                <w:gridSpan w:val="5"/>
                <w:shd w:val="clear" w:color="auto" w:fill="BDD6EE" w:themeFill="accent1" w:themeFillTint="66"/>
              </w:tcPr>
            </w:tcPrChange>
          </w:tcPr>
          <w:p w14:paraId="7139E50D" w14:textId="77777777" w:rsidR="0082762C" w:rsidRPr="0082762C" w:rsidRDefault="0082762C" w:rsidP="00CF67EE">
            <w:pPr>
              <w:spacing w:line="276" w:lineRule="auto"/>
              <w:rPr>
                <w:ins w:id="456" w:author="aditya perwira" w:date="2019-04-22T15:04:00Z"/>
                <w:b/>
                <w:sz w:val="16"/>
                <w:rPrChange w:id="457" w:author="aditya perwira" w:date="2019-04-22T15:05:00Z">
                  <w:rPr>
                    <w:ins w:id="458" w:author="aditya perwira" w:date="2019-04-22T15:04:00Z"/>
                    <w:b/>
                    <w:sz w:val="22"/>
                  </w:rPr>
                </w:rPrChange>
              </w:rPr>
            </w:pPr>
            <w:ins w:id="459" w:author="aditya perwira" w:date="2019-04-22T15:04:00Z">
              <w:r w:rsidRPr="0082762C">
                <w:rPr>
                  <w:b/>
                  <w:sz w:val="16"/>
                  <w:rPrChange w:id="460" w:author="aditya perwira" w:date="2019-04-22T15:05:00Z">
                    <w:rPr>
                      <w:b/>
                      <w:sz w:val="22"/>
                    </w:rPr>
                  </w:rPrChange>
                </w:rPr>
                <w:t>3HL</w:t>
              </w:r>
            </w:ins>
          </w:p>
        </w:tc>
        <w:tc>
          <w:tcPr>
            <w:tcW w:w="1116" w:type="pct"/>
            <w:gridSpan w:val="2"/>
            <w:tcPrChange w:id="461" w:author="aditya perwira" w:date="2019-04-22T15:09:00Z">
              <w:tcPr>
                <w:tcW w:w="1184" w:type="pct"/>
                <w:gridSpan w:val="4"/>
              </w:tcPr>
            </w:tcPrChange>
          </w:tcPr>
          <w:p w14:paraId="5515080D" w14:textId="77777777" w:rsidR="0082762C" w:rsidRPr="0082762C" w:rsidRDefault="0082762C" w:rsidP="00CF67EE">
            <w:pPr>
              <w:spacing w:line="276" w:lineRule="auto"/>
              <w:rPr>
                <w:ins w:id="462" w:author="aditya perwira" w:date="2019-04-22T15:04:00Z"/>
                <w:sz w:val="16"/>
                <w:rPrChange w:id="463" w:author="aditya perwira" w:date="2019-04-22T15:05:00Z">
                  <w:rPr>
                    <w:ins w:id="464" w:author="aditya perwira" w:date="2019-04-22T15:04:00Z"/>
                    <w:sz w:val="22"/>
                  </w:rPr>
                </w:rPrChange>
              </w:rPr>
            </w:pPr>
            <w:ins w:id="465" w:author="aditya perwira" w:date="2019-04-22T15:04:00Z">
              <w:r w:rsidRPr="0082762C">
                <w:rPr>
                  <w:sz w:val="16"/>
                  <w:rPrChange w:id="466" w:author="aditya perwira" w:date="2019-04-22T15:05:00Z">
                    <w:rPr>
                      <w:sz w:val="22"/>
                    </w:rPr>
                  </w:rPrChange>
                </w:rPr>
                <w:t>100%</w:t>
              </w:r>
            </w:ins>
          </w:p>
        </w:tc>
        <w:tc>
          <w:tcPr>
            <w:tcW w:w="1154" w:type="pct"/>
            <w:gridSpan w:val="2"/>
            <w:tcPrChange w:id="467" w:author="aditya perwira" w:date="2019-04-22T15:09:00Z">
              <w:tcPr>
                <w:tcW w:w="1594" w:type="pct"/>
                <w:gridSpan w:val="5"/>
              </w:tcPr>
            </w:tcPrChange>
          </w:tcPr>
          <w:p w14:paraId="22E2BCF5" w14:textId="77777777" w:rsidR="0082762C" w:rsidRPr="0082762C" w:rsidRDefault="0082762C" w:rsidP="00CF67EE">
            <w:pPr>
              <w:spacing w:line="276" w:lineRule="auto"/>
              <w:rPr>
                <w:ins w:id="468" w:author="aditya perwira" w:date="2019-04-22T15:04:00Z"/>
                <w:sz w:val="16"/>
                <w:rPrChange w:id="469" w:author="aditya perwira" w:date="2019-04-22T15:05:00Z">
                  <w:rPr>
                    <w:ins w:id="470" w:author="aditya perwira" w:date="2019-04-22T15:04:00Z"/>
                    <w:sz w:val="22"/>
                  </w:rPr>
                </w:rPrChange>
              </w:rPr>
            </w:pPr>
            <w:ins w:id="471" w:author="aditya perwira" w:date="2019-04-22T15:04:00Z">
              <w:r w:rsidRPr="0082762C">
                <w:rPr>
                  <w:sz w:val="16"/>
                  <w:rPrChange w:id="472" w:author="aditya perwira" w:date="2019-04-22T15:05:00Z">
                    <w:rPr>
                      <w:sz w:val="22"/>
                    </w:rPr>
                  </w:rPrChange>
                </w:rPr>
                <w:t>97,222%</w:t>
              </w:r>
            </w:ins>
          </w:p>
        </w:tc>
        <w:tc>
          <w:tcPr>
            <w:tcW w:w="1490" w:type="pct"/>
            <w:gridSpan w:val="2"/>
            <w:tcPrChange w:id="473" w:author="aditya perwira" w:date="2019-04-22T15:09:00Z">
              <w:tcPr>
                <w:tcW w:w="1118" w:type="pct"/>
                <w:gridSpan w:val="2"/>
              </w:tcPr>
            </w:tcPrChange>
          </w:tcPr>
          <w:p w14:paraId="6F77BB7F" w14:textId="77777777" w:rsidR="0082762C" w:rsidRPr="0082762C" w:rsidRDefault="0082762C" w:rsidP="00CF67EE">
            <w:pPr>
              <w:spacing w:line="276" w:lineRule="auto"/>
              <w:rPr>
                <w:ins w:id="474" w:author="aditya perwira" w:date="2019-04-22T15:04:00Z"/>
                <w:sz w:val="16"/>
                <w:rPrChange w:id="475" w:author="aditya perwira" w:date="2019-04-22T15:05:00Z">
                  <w:rPr>
                    <w:ins w:id="476" w:author="aditya perwira" w:date="2019-04-22T15:04:00Z"/>
                    <w:sz w:val="22"/>
                  </w:rPr>
                </w:rPrChange>
              </w:rPr>
            </w:pPr>
            <w:ins w:id="477" w:author="aditya perwira" w:date="2019-04-22T15:04:00Z">
              <w:r w:rsidRPr="0082762C">
                <w:rPr>
                  <w:sz w:val="16"/>
                  <w:rPrChange w:id="478" w:author="aditya perwira" w:date="2019-04-22T15:05:00Z">
                    <w:rPr>
                      <w:sz w:val="22"/>
                    </w:rPr>
                  </w:rPrChange>
                </w:rPr>
                <w:t>136 s</w:t>
              </w:r>
            </w:ins>
          </w:p>
        </w:tc>
      </w:tr>
      <w:tr w:rsidR="0082762C" w:rsidRPr="008F0FEB" w:rsidDel="0082762C" w14:paraId="2BC12496" w14:textId="3C0E53D3" w:rsidTr="0082762C">
        <w:trPr>
          <w:gridAfter w:val="1"/>
          <w:wAfter w:w="1296" w:type="dxa"/>
          <w:del w:id="479" w:author="aditya perwira" w:date="2019-04-22T15:04:00Z"/>
        </w:trPr>
        <w:tc>
          <w:tcPr>
            <w:tcW w:w="790" w:type="pct"/>
            <w:shd w:val="clear" w:color="auto" w:fill="BDD6EE" w:themeFill="accent1" w:themeFillTint="66"/>
          </w:tcPr>
          <w:p w14:paraId="168E0888" w14:textId="1270C176" w:rsidR="0082762C" w:rsidRPr="008F0FEB" w:rsidDel="0082762C" w:rsidRDefault="0082762C" w:rsidP="00CF67EE">
            <w:pPr>
              <w:spacing w:line="276" w:lineRule="auto"/>
              <w:rPr>
                <w:del w:id="480" w:author="aditya perwira" w:date="2019-04-22T15:04:00Z"/>
                <w:b/>
                <w:sz w:val="16"/>
              </w:rPr>
            </w:pPr>
            <w:del w:id="481" w:author="aditya perwira" w:date="2019-04-22T15:04:00Z">
              <w:r w:rsidRPr="008F0FEB" w:rsidDel="0082762C">
                <w:rPr>
                  <w:b/>
                  <w:sz w:val="16"/>
                </w:rPr>
                <w:delText>Ukuran Kernel</w:delText>
              </w:r>
            </w:del>
          </w:p>
        </w:tc>
        <w:tc>
          <w:tcPr>
            <w:tcW w:w="853" w:type="pct"/>
            <w:gridSpan w:val="2"/>
            <w:shd w:val="clear" w:color="auto" w:fill="BDD6EE" w:themeFill="accent1" w:themeFillTint="66"/>
          </w:tcPr>
          <w:p w14:paraId="61EA11C9" w14:textId="61BDEBF9" w:rsidR="0082762C" w:rsidRPr="008F0FEB" w:rsidDel="0082762C" w:rsidRDefault="0082762C" w:rsidP="00CF67EE">
            <w:pPr>
              <w:spacing w:line="276" w:lineRule="auto"/>
              <w:rPr>
                <w:del w:id="482" w:author="aditya perwira" w:date="2019-04-22T15:04:00Z"/>
                <w:b/>
                <w:sz w:val="16"/>
              </w:rPr>
            </w:pPr>
            <w:del w:id="483" w:author="aditya perwira" w:date="2019-04-22T15:04:00Z">
              <w:r w:rsidRPr="008F0FEB" w:rsidDel="0082762C">
                <w:rPr>
                  <w:b/>
                  <w:sz w:val="16"/>
                </w:rPr>
                <w:delText xml:space="preserve">Akurasi </w:delText>
              </w:r>
              <w:r w:rsidRPr="008F0FEB" w:rsidDel="0082762C">
                <w:rPr>
                  <w:b/>
                  <w:i/>
                  <w:sz w:val="16"/>
                </w:rPr>
                <w:delText>Training</w:delText>
              </w:r>
            </w:del>
          </w:p>
        </w:tc>
        <w:tc>
          <w:tcPr>
            <w:tcW w:w="867" w:type="pct"/>
            <w:gridSpan w:val="2"/>
            <w:shd w:val="clear" w:color="auto" w:fill="BDD6EE" w:themeFill="accent1" w:themeFillTint="66"/>
          </w:tcPr>
          <w:p w14:paraId="6BB937B0" w14:textId="740AA782" w:rsidR="0082762C" w:rsidRPr="008F0FEB" w:rsidDel="0082762C" w:rsidRDefault="0082762C" w:rsidP="00CF67EE">
            <w:pPr>
              <w:spacing w:line="276" w:lineRule="auto"/>
              <w:rPr>
                <w:del w:id="484" w:author="aditya perwira" w:date="2019-04-22T15:04:00Z"/>
                <w:b/>
                <w:sz w:val="16"/>
              </w:rPr>
            </w:pPr>
            <w:del w:id="485" w:author="aditya perwira" w:date="2019-04-22T15:04:00Z">
              <w:r w:rsidRPr="008F0FEB" w:rsidDel="0082762C">
                <w:rPr>
                  <w:b/>
                  <w:sz w:val="16"/>
                </w:rPr>
                <w:delText xml:space="preserve">Akurasi </w:delText>
              </w:r>
              <w:r w:rsidRPr="008F0FEB" w:rsidDel="0082762C">
                <w:rPr>
                  <w:b/>
                  <w:i/>
                  <w:sz w:val="16"/>
                </w:rPr>
                <w:delText>Testing</w:delText>
              </w:r>
            </w:del>
          </w:p>
        </w:tc>
        <w:tc>
          <w:tcPr>
            <w:tcW w:w="1023" w:type="pct"/>
            <w:gridSpan w:val="2"/>
            <w:shd w:val="clear" w:color="auto" w:fill="BDD6EE" w:themeFill="accent1" w:themeFillTint="66"/>
          </w:tcPr>
          <w:p w14:paraId="3B9A5BD1" w14:textId="584A78EF" w:rsidR="0082762C" w:rsidRPr="008F0FEB" w:rsidDel="0082762C" w:rsidRDefault="0082762C" w:rsidP="00CF67EE">
            <w:pPr>
              <w:spacing w:line="276" w:lineRule="auto"/>
              <w:rPr>
                <w:del w:id="486" w:author="aditya perwira" w:date="2019-04-22T15:04:00Z"/>
                <w:b/>
                <w:sz w:val="16"/>
              </w:rPr>
            </w:pPr>
            <w:del w:id="487" w:author="aditya perwira" w:date="2019-04-22T15:04:00Z">
              <w:r w:rsidRPr="008F0FEB" w:rsidDel="0082762C">
                <w:rPr>
                  <w:b/>
                  <w:sz w:val="16"/>
                </w:rPr>
                <w:delText>Waktu Komputasi</w:delText>
              </w:r>
            </w:del>
          </w:p>
        </w:tc>
      </w:tr>
      <w:tr w:rsidR="0082762C" w:rsidRPr="008F0FEB" w:rsidDel="0082762C" w14:paraId="4561F03A" w14:textId="46620AC1" w:rsidTr="0082762C">
        <w:trPr>
          <w:gridAfter w:val="1"/>
          <w:wAfter w:w="1296" w:type="dxa"/>
          <w:del w:id="488" w:author="aditya perwira" w:date="2019-04-22T15:04:00Z"/>
          <w:trPrChange w:id="489" w:author="aditya perwira" w:date="2019-04-22T15:04:00Z">
            <w:trPr>
              <w:gridAfter w:val="1"/>
            </w:trPr>
          </w:trPrChange>
        </w:trPr>
        <w:tc>
          <w:tcPr>
            <w:tcW w:w="790" w:type="pct"/>
            <w:shd w:val="clear" w:color="auto" w:fill="A8D08D" w:themeFill="accent6" w:themeFillTint="99"/>
            <w:tcPrChange w:id="490" w:author="aditya perwira" w:date="2019-04-22T15:04:00Z">
              <w:tcPr>
                <w:tcW w:w="599" w:type="pct"/>
                <w:gridSpan w:val="2"/>
                <w:shd w:val="clear" w:color="auto" w:fill="A8D08D" w:themeFill="accent6" w:themeFillTint="99"/>
              </w:tcPr>
            </w:tcPrChange>
          </w:tcPr>
          <w:p w14:paraId="2BA56928" w14:textId="38111F50" w:rsidR="0082762C" w:rsidRPr="008F0FEB" w:rsidDel="0082762C" w:rsidRDefault="0082762C" w:rsidP="00CF67EE">
            <w:pPr>
              <w:spacing w:line="276" w:lineRule="auto"/>
              <w:rPr>
                <w:del w:id="491" w:author="aditya perwira" w:date="2019-04-22T15:04:00Z"/>
                <w:b/>
                <w:sz w:val="16"/>
              </w:rPr>
            </w:pPr>
            <w:del w:id="492" w:author="aditya perwira" w:date="2019-04-22T15:04:00Z">
              <w:r w:rsidRPr="008F0FEB" w:rsidDel="0082762C">
                <w:rPr>
                  <w:b/>
                  <w:sz w:val="16"/>
                </w:rPr>
                <w:delText>3x3</w:delText>
              </w:r>
            </w:del>
          </w:p>
        </w:tc>
        <w:tc>
          <w:tcPr>
            <w:tcW w:w="853" w:type="pct"/>
            <w:gridSpan w:val="2"/>
            <w:shd w:val="clear" w:color="auto" w:fill="A8D08D" w:themeFill="accent6" w:themeFillTint="99"/>
            <w:tcPrChange w:id="493" w:author="aditya perwira" w:date="2019-04-22T15:04:00Z">
              <w:tcPr>
                <w:tcW w:w="709" w:type="pct"/>
                <w:gridSpan w:val="4"/>
                <w:shd w:val="clear" w:color="auto" w:fill="A8D08D" w:themeFill="accent6" w:themeFillTint="99"/>
              </w:tcPr>
            </w:tcPrChange>
          </w:tcPr>
          <w:p w14:paraId="03BFF522" w14:textId="6CEBC8FC" w:rsidR="0082762C" w:rsidRPr="008F0FEB" w:rsidDel="0082762C" w:rsidRDefault="0082762C" w:rsidP="00CF67EE">
            <w:pPr>
              <w:spacing w:line="276" w:lineRule="auto"/>
              <w:rPr>
                <w:del w:id="494" w:author="aditya perwira" w:date="2019-04-22T15:04:00Z"/>
                <w:b/>
                <w:sz w:val="16"/>
              </w:rPr>
            </w:pPr>
            <w:del w:id="495" w:author="aditya perwira" w:date="2019-04-22T15:04:00Z">
              <w:r w:rsidRPr="008F0FEB" w:rsidDel="0082762C">
                <w:rPr>
                  <w:b/>
                  <w:sz w:val="16"/>
                </w:rPr>
                <w:delText>100%</w:delText>
              </w:r>
            </w:del>
          </w:p>
        </w:tc>
        <w:tc>
          <w:tcPr>
            <w:tcW w:w="867" w:type="pct"/>
            <w:gridSpan w:val="2"/>
            <w:shd w:val="clear" w:color="auto" w:fill="A8D08D" w:themeFill="accent6" w:themeFillTint="99"/>
            <w:tcPrChange w:id="496" w:author="aditya perwira" w:date="2019-04-22T15:04:00Z">
              <w:tcPr>
                <w:tcW w:w="673" w:type="pct"/>
                <w:gridSpan w:val="2"/>
                <w:shd w:val="clear" w:color="auto" w:fill="A8D08D" w:themeFill="accent6" w:themeFillTint="99"/>
              </w:tcPr>
            </w:tcPrChange>
          </w:tcPr>
          <w:p w14:paraId="762BC568" w14:textId="53438E4B" w:rsidR="0082762C" w:rsidRPr="008F0FEB" w:rsidDel="0082762C" w:rsidRDefault="0082762C" w:rsidP="00CF67EE">
            <w:pPr>
              <w:spacing w:line="276" w:lineRule="auto"/>
              <w:rPr>
                <w:del w:id="497" w:author="aditya perwira" w:date="2019-04-22T15:04:00Z"/>
                <w:b/>
                <w:sz w:val="16"/>
              </w:rPr>
            </w:pPr>
            <w:del w:id="498" w:author="aditya perwira" w:date="2019-04-22T15:04:00Z">
              <w:r w:rsidRPr="008F0FEB" w:rsidDel="0082762C">
                <w:rPr>
                  <w:b/>
                  <w:sz w:val="16"/>
                </w:rPr>
                <w:delText>97,778%</w:delText>
              </w:r>
            </w:del>
          </w:p>
        </w:tc>
        <w:tc>
          <w:tcPr>
            <w:tcW w:w="1023" w:type="pct"/>
            <w:gridSpan w:val="2"/>
            <w:shd w:val="clear" w:color="auto" w:fill="A8D08D" w:themeFill="accent6" w:themeFillTint="99"/>
            <w:tcPrChange w:id="499" w:author="aditya perwira" w:date="2019-04-22T15:04:00Z">
              <w:tcPr>
                <w:tcW w:w="627" w:type="pct"/>
                <w:gridSpan w:val="4"/>
                <w:shd w:val="clear" w:color="auto" w:fill="A8D08D" w:themeFill="accent6" w:themeFillTint="99"/>
              </w:tcPr>
            </w:tcPrChange>
          </w:tcPr>
          <w:p w14:paraId="08411F7F" w14:textId="37BC1AEF" w:rsidR="0082762C" w:rsidRPr="008F0FEB" w:rsidDel="0082762C" w:rsidRDefault="0082762C" w:rsidP="00CF67EE">
            <w:pPr>
              <w:spacing w:line="276" w:lineRule="auto"/>
              <w:rPr>
                <w:del w:id="500" w:author="aditya perwira" w:date="2019-04-22T15:04:00Z"/>
                <w:b/>
                <w:sz w:val="16"/>
              </w:rPr>
            </w:pPr>
            <w:del w:id="501" w:author="aditya perwira" w:date="2019-04-22T15:04:00Z">
              <w:r w:rsidRPr="008F0FEB" w:rsidDel="0082762C">
                <w:rPr>
                  <w:b/>
                  <w:sz w:val="16"/>
                </w:rPr>
                <w:delText>136 s</w:delText>
              </w:r>
            </w:del>
          </w:p>
        </w:tc>
      </w:tr>
      <w:tr w:rsidR="0082762C" w:rsidRPr="008F0FEB" w:rsidDel="0082762C" w14:paraId="2F13CA64" w14:textId="67A55E0F" w:rsidTr="0082762C">
        <w:trPr>
          <w:gridAfter w:val="1"/>
          <w:wAfter w:w="1296" w:type="dxa"/>
          <w:del w:id="502" w:author="aditya perwira" w:date="2019-04-22T15:04:00Z"/>
        </w:trPr>
        <w:tc>
          <w:tcPr>
            <w:tcW w:w="790" w:type="pct"/>
          </w:tcPr>
          <w:p w14:paraId="5949B789" w14:textId="491FB47B" w:rsidR="0082762C" w:rsidRPr="008F0FEB" w:rsidDel="0082762C" w:rsidRDefault="0082762C" w:rsidP="00CF67EE">
            <w:pPr>
              <w:spacing w:line="276" w:lineRule="auto"/>
              <w:rPr>
                <w:del w:id="503" w:author="aditya perwira" w:date="2019-04-22T15:04:00Z"/>
                <w:b/>
                <w:sz w:val="16"/>
              </w:rPr>
            </w:pPr>
            <w:del w:id="504" w:author="aditya perwira" w:date="2019-04-22T15:04:00Z">
              <w:r w:rsidRPr="008F0FEB" w:rsidDel="0082762C">
                <w:rPr>
                  <w:b/>
                  <w:sz w:val="16"/>
                </w:rPr>
                <w:delText>5x5</w:delText>
              </w:r>
            </w:del>
          </w:p>
        </w:tc>
        <w:tc>
          <w:tcPr>
            <w:tcW w:w="853" w:type="pct"/>
            <w:gridSpan w:val="2"/>
          </w:tcPr>
          <w:p w14:paraId="7C12F422" w14:textId="3A0D0A4C" w:rsidR="0082762C" w:rsidRPr="008F0FEB" w:rsidDel="0082762C" w:rsidRDefault="0082762C" w:rsidP="00CF67EE">
            <w:pPr>
              <w:spacing w:line="276" w:lineRule="auto"/>
              <w:rPr>
                <w:del w:id="505" w:author="aditya perwira" w:date="2019-04-22T15:04:00Z"/>
                <w:sz w:val="16"/>
              </w:rPr>
            </w:pPr>
            <w:del w:id="506" w:author="aditya perwira" w:date="2019-04-22T15:04:00Z">
              <w:r w:rsidRPr="008F0FEB" w:rsidDel="0082762C">
                <w:rPr>
                  <w:sz w:val="16"/>
                </w:rPr>
                <w:delText>100%</w:delText>
              </w:r>
            </w:del>
          </w:p>
        </w:tc>
        <w:tc>
          <w:tcPr>
            <w:tcW w:w="867" w:type="pct"/>
            <w:gridSpan w:val="2"/>
          </w:tcPr>
          <w:p w14:paraId="7E2CB5BB" w14:textId="36A48FEF" w:rsidR="0082762C" w:rsidRPr="008F0FEB" w:rsidDel="0082762C" w:rsidRDefault="0082762C" w:rsidP="00CF67EE">
            <w:pPr>
              <w:spacing w:line="276" w:lineRule="auto"/>
              <w:rPr>
                <w:del w:id="507" w:author="aditya perwira" w:date="2019-04-22T15:04:00Z"/>
                <w:sz w:val="16"/>
              </w:rPr>
            </w:pPr>
            <w:del w:id="508" w:author="aditya perwira" w:date="2019-04-22T15:04:00Z">
              <w:r w:rsidRPr="008F0FEB" w:rsidDel="0082762C">
                <w:rPr>
                  <w:sz w:val="16"/>
                </w:rPr>
                <w:delText>97,778%</w:delText>
              </w:r>
            </w:del>
          </w:p>
        </w:tc>
        <w:tc>
          <w:tcPr>
            <w:tcW w:w="1023" w:type="pct"/>
            <w:gridSpan w:val="2"/>
          </w:tcPr>
          <w:p w14:paraId="1444D108" w14:textId="484DB1A8" w:rsidR="0082762C" w:rsidRPr="008F0FEB" w:rsidDel="0082762C" w:rsidRDefault="0082762C" w:rsidP="00CF67EE">
            <w:pPr>
              <w:spacing w:line="276" w:lineRule="auto"/>
              <w:rPr>
                <w:del w:id="509" w:author="aditya perwira" w:date="2019-04-22T15:04:00Z"/>
                <w:sz w:val="16"/>
              </w:rPr>
            </w:pPr>
            <w:del w:id="510" w:author="aditya perwira" w:date="2019-04-22T15:04:00Z">
              <w:r w:rsidRPr="008F0FEB" w:rsidDel="0082762C">
                <w:rPr>
                  <w:sz w:val="16"/>
                </w:rPr>
                <w:delText>166 s</w:delText>
              </w:r>
            </w:del>
          </w:p>
        </w:tc>
      </w:tr>
    </w:tbl>
    <w:p w14:paraId="4037537E" w14:textId="70F83264" w:rsidR="006233F3" w:rsidRDefault="0082762C" w:rsidP="00E641BE">
      <w:pPr>
        <w:pStyle w:val="BodyText"/>
      </w:pPr>
      <w:del w:id="511" w:author="aditya perwira" w:date="2019-04-22T15:04:00Z">
        <w:r w:rsidDel="0082762C">
          <w:fldChar w:fldCharType="begin"/>
        </w:r>
        <w:r w:rsidDel="0082762C">
          <w:delInstrText xml:space="preserve"> REF _Ref6837470 \h </w:delInstrText>
        </w:r>
        <w:r w:rsidDel="0082762C">
          <w:fldChar w:fldCharType="separate"/>
        </w:r>
        <w:r w:rsidDel="0082762C">
          <w:delText>TA</w:delText>
        </w:r>
      </w:del>
      <w:del w:id="512" w:author="aditya perwira" w:date="2019-04-22T15:02:00Z">
        <w:r w:rsidDel="0082762C">
          <w:delText xml:space="preserve">BEL </w:delText>
        </w:r>
        <w:r w:rsidDel="0082762C">
          <w:rPr>
            <w:noProof/>
          </w:rPr>
          <w:delText>3</w:delText>
        </w:r>
      </w:del>
      <w:del w:id="513" w:author="aditya perwira" w:date="2019-04-22T15:04:00Z">
        <w:r w:rsidDel="0082762C">
          <w:fldChar w:fldCharType="end"/>
        </w:r>
      </w:del>
      <w:ins w:id="514" w:author="aditya perwira" w:date="2019-04-22T15:02:00Z">
        <w:r>
          <w:fldChar w:fldCharType="begin"/>
        </w:r>
        <w:r>
          <w:instrText xml:space="preserve"> REF _Ref6837791 \h </w:instrText>
        </w:r>
      </w:ins>
      <w:r>
        <w:fldChar w:fldCharType="separate"/>
      </w:r>
      <w:ins w:id="515" w:author="aditya perwira" w:date="2019-04-22T15:02:00Z">
        <w:r>
          <w:t xml:space="preserve">TABEL </w:t>
        </w:r>
        <w:r>
          <w:rPr>
            <w:noProof/>
          </w:rPr>
          <w:t>4</w:t>
        </w:r>
        <w:r>
          <w:fldChar w:fldCharType="end"/>
        </w:r>
      </w:ins>
      <w:r>
        <w:t xml:space="preserve"> menunjukkan bahwa </w:t>
      </w:r>
      <w:del w:id="516" w:author="aditya perwira" w:date="2019-04-22T15:05:00Z">
        <w:r w:rsidDel="00F718B4">
          <w:delText xml:space="preserve">model dengan variasi ukuran kernel memberikan akurasi yang sama untuk </w:delText>
        </w:r>
        <w:r w:rsidDel="00F718B4">
          <w:rPr>
            <w:i/>
          </w:rPr>
          <w:delText xml:space="preserve">training </w:delText>
        </w:r>
        <w:r w:rsidRPr="008F0FEB" w:rsidDel="00F718B4">
          <w:delText>dan</w:delText>
        </w:r>
        <w:r w:rsidDel="00F718B4">
          <w:rPr>
            <w:i/>
          </w:rPr>
          <w:delText xml:space="preserve"> testing</w:delText>
        </w:r>
        <w:r w:rsidDel="00F718B4">
          <w:delText>. Namun dari sisi waktu komputasi, model dengan kernel konvolusi 3x3 membutuhka waktu yang lebih cepat yaitu 136 s dibandingkan dengan kernel 5x5 yaitu 166 s.</w:delText>
        </w:r>
        <w:r w:rsidR="00DA630A" w:rsidDel="00F718B4">
          <w:delText>Dataset ini digunakan untuk melihat bagaimana performa model untuk dataset yang sudah distandarisasi</w:delText>
        </w:r>
      </w:del>
      <w:ins w:id="517" w:author="aditya perwira" w:date="2019-04-22T15:05:00Z">
        <w:r w:rsidR="00F718B4">
          <w:t xml:space="preserve">performa terbaik didapatkan pada model dengan jumlah </w:t>
        </w:r>
        <w:r w:rsidR="00F718B4">
          <w:rPr>
            <w:i/>
          </w:rPr>
          <w:t>hidden layer</w:t>
        </w:r>
        <w:r w:rsidR="00F718B4">
          <w:t xml:space="preserve"> sebanyak 2</w:t>
        </w:r>
      </w:ins>
      <w:r w:rsidR="00DA630A">
        <w:t>.</w:t>
      </w:r>
      <w:ins w:id="518" w:author="aditya perwira" w:date="2019-04-22T15:05:00Z">
        <w:r w:rsidR="00F718B4">
          <w:t xml:space="preserve"> Model ini mampu</w:t>
        </w:r>
      </w:ins>
      <w:ins w:id="519" w:author="aditya perwira" w:date="2019-04-22T15:06:00Z">
        <w:r w:rsidR="00F718B4">
          <w:t xml:space="preserve"> mengklasifikasi citra retakan untuk </w:t>
        </w:r>
        <w:r w:rsidR="00F718B4">
          <w:rPr>
            <w:i/>
          </w:rPr>
          <w:t>testing</w:t>
        </w:r>
        <w:r w:rsidR="00F718B4">
          <w:t xml:space="preserve"> sebesar 98,333%</w:t>
        </w:r>
      </w:ins>
      <w:r w:rsidR="00DA630A">
        <w:t xml:space="preserve">. </w:t>
      </w:r>
    </w:p>
    <w:p w14:paraId="00E2177C" w14:textId="1B62C682" w:rsidR="007316B2" w:rsidRDefault="007316B2" w:rsidP="007316B2">
      <w:pPr>
        <w:pStyle w:val="BodyText"/>
      </w:pPr>
      <w:r>
        <w:t xml:space="preserve">Ketiga, dilakukan pengujian untuk melihat pengaruh ukuran kernel konvolusi terhadap performa model. Variasi ukuran kernel yang </w:t>
      </w:r>
      <w:proofErr w:type="gramStart"/>
      <w:r>
        <w:t>akan</w:t>
      </w:r>
      <w:proofErr w:type="gramEnd"/>
      <w:r>
        <w:t xml:space="preserve"> diuji adalah kernel 3x3 dan kernel 5x5</w:t>
      </w:r>
    </w:p>
    <w:p w14:paraId="7CAB9090" w14:textId="77777777" w:rsidR="007316B2" w:rsidRPr="008F0FEB" w:rsidRDefault="007316B2" w:rsidP="00C55313">
      <w:pPr>
        <w:pStyle w:val="Caption"/>
        <w:jc w:val="center"/>
        <w:rPr>
          <w:i/>
        </w:rPr>
        <w:pPrChange w:id="520" w:author="aditya perwira" w:date="2019-04-22T23:58:00Z">
          <w:pPr>
            <w:pStyle w:val="Caption"/>
          </w:pPr>
        </w:pPrChange>
      </w:pPr>
      <w:bookmarkStart w:id="521" w:name="_Ref6838382"/>
      <w:r>
        <w:t xml:space="preserve">TABEL </w:t>
      </w:r>
      <w:r>
        <w:fldChar w:fldCharType="begin"/>
      </w:r>
      <w:r w:rsidRPr="00CF67EE">
        <w:instrText xml:space="preserve"> SEQ TABEL \* ARABIC </w:instrText>
      </w:r>
      <w:r>
        <w:fldChar w:fldCharType="separate"/>
      </w:r>
      <w:ins w:id="522" w:author="aditya perwira" w:date="2019-04-23T00:26:00Z">
        <w:r w:rsidR="00973F01">
          <w:rPr>
            <w:noProof/>
          </w:rPr>
          <w:t>6</w:t>
        </w:r>
      </w:ins>
      <w:del w:id="523" w:author="aditya perwira" w:date="2019-04-22T15:12:00Z">
        <w:r w:rsidDel="007316B2">
          <w:rPr>
            <w:noProof/>
          </w:rPr>
          <w:delText>4</w:delText>
        </w:r>
      </w:del>
      <w:r>
        <w:fldChar w:fldCharType="end"/>
      </w:r>
      <w:bookmarkEnd w:id="521"/>
      <w:r>
        <w:t xml:space="preserve">. Performa model dengan variasi jumlah </w:t>
      </w:r>
      <w:r>
        <w:rPr>
          <w:i/>
        </w:rPr>
        <w:t>hidden layer</w:t>
      </w:r>
    </w:p>
    <w:tbl>
      <w:tblPr>
        <w:tblStyle w:val="TableGrid"/>
        <w:tblW w:w="5000" w:type="pct"/>
        <w:tblLayout w:type="fixed"/>
        <w:tblLook w:val="04A0" w:firstRow="1" w:lastRow="0" w:firstColumn="1" w:lastColumn="0" w:noHBand="0" w:noVBand="1"/>
        <w:tblPrChange w:id="524" w:author="aditya perwira" w:date="2019-04-22T15:14:00Z">
          <w:tblPr>
            <w:tblStyle w:val="TableGrid"/>
            <w:tblW w:w="8950" w:type="dxa"/>
            <w:tblInd w:w="-5" w:type="dxa"/>
            <w:tblLayout w:type="fixed"/>
            <w:tblLook w:val="04A0" w:firstRow="1" w:lastRow="0" w:firstColumn="1" w:lastColumn="0" w:noHBand="0" w:noVBand="1"/>
          </w:tblPr>
        </w:tblPrChange>
      </w:tblPr>
      <w:tblGrid>
        <w:gridCol w:w="598"/>
        <w:gridCol w:w="431"/>
        <w:gridCol w:w="105"/>
        <w:gridCol w:w="555"/>
        <w:gridCol w:w="585"/>
        <w:gridCol w:w="131"/>
        <w:gridCol w:w="1051"/>
        <w:gridCol w:w="1182"/>
        <w:tblGridChange w:id="525">
          <w:tblGrid>
            <w:gridCol w:w="113"/>
            <w:gridCol w:w="1029"/>
            <w:gridCol w:w="10"/>
            <w:gridCol w:w="833"/>
            <w:gridCol w:w="202"/>
            <w:gridCol w:w="200"/>
            <w:gridCol w:w="870"/>
            <w:gridCol w:w="312"/>
            <w:gridCol w:w="819"/>
            <w:gridCol w:w="250"/>
            <w:gridCol w:w="113"/>
            <w:gridCol w:w="1918"/>
            <w:gridCol w:w="2281"/>
          </w:tblGrid>
        </w:tblGridChange>
      </w:tblGrid>
      <w:tr w:rsidR="007316B2" w:rsidRPr="007316B2" w14:paraId="72FEF81A" w14:textId="77777777" w:rsidTr="007316B2">
        <w:trPr>
          <w:ins w:id="526" w:author="aditya perwira" w:date="2019-04-22T15:13:00Z"/>
        </w:trPr>
        <w:tc>
          <w:tcPr>
            <w:tcW w:w="1109" w:type="pct"/>
            <w:gridSpan w:val="2"/>
            <w:shd w:val="clear" w:color="auto" w:fill="BDD6EE" w:themeFill="accent1" w:themeFillTint="66"/>
            <w:tcPrChange w:id="527" w:author="aditya perwira" w:date="2019-04-22T15:14:00Z">
              <w:tcPr>
                <w:tcW w:w="1985" w:type="dxa"/>
                <w:gridSpan w:val="4"/>
                <w:shd w:val="clear" w:color="auto" w:fill="BDD6EE" w:themeFill="accent1" w:themeFillTint="66"/>
              </w:tcPr>
            </w:tcPrChange>
          </w:tcPr>
          <w:p w14:paraId="0E611EF7" w14:textId="77777777" w:rsidR="007316B2" w:rsidRPr="007316B2" w:rsidRDefault="007316B2" w:rsidP="00CF67EE">
            <w:pPr>
              <w:spacing w:line="276" w:lineRule="auto"/>
              <w:rPr>
                <w:ins w:id="528" w:author="aditya perwira" w:date="2019-04-22T15:13:00Z"/>
                <w:b/>
                <w:sz w:val="16"/>
                <w:szCs w:val="16"/>
                <w:rPrChange w:id="529" w:author="aditya perwira" w:date="2019-04-22T15:15:00Z">
                  <w:rPr>
                    <w:ins w:id="530" w:author="aditya perwira" w:date="2019-04-22T15:13:00Z"/>
                    <w:b/>
                    <w:sz w:val="22"/>
                  </w:rPr>
                </w:rPrChange>
              </w:rPr>
            </w:pPr>
            <w:ins w:id="531" w:author="aditya perwira" w:date="2019-04-22T15:13:00Z">
              <w:r w:rsidRPr="007316B2">
                <w:rPr>
                  <w:b/>
                  <w:sz w:val="16"/>
                  <w:szCs w:val="16"/>
                  <w:rPrChange w:id="532" w:author="aditya perwira" w:date="2019-04-22T15:15:00Z">
                    <w:rPr>
                      <w:b/>
                      <w:sz w:val="22"/>
                    </w:rPr>
                  </w:rPrChange>
                </w:rPr>
                <w:t>Jumlah Neuron</w:t>
              </w:r>
            </w:ins>
          </w:p>
        </w:tc>
        <w:tc>
          <w:tcPr>
            <w:tcW w:w="1342" w:type="pct"/>
            <w:gridSpan w:val="3"/>
            <w:shd w:val="clear" w:color="auto" w:fill="BDD6EE" w:themeFill="accent1" w:themeFillTint="66"/>
            <w:tcPrChange w:id="533" w:author="aditya perwira" w:date="2019-04-22T15:14:00Z">
              <w:tcPr>
                <w:tcW w:w="2403" w:type="dxa"/>
                <w:gridSpan w:val="5"/>
                <w:shd w:val="clear" w:color="auto" w:fill="BDD6EE" w:themeFill="accent1" w:themeFillTint="66"/>
              </w:tcPr>
            </w:tcPrChange>
          </w:tcPr>
          <w:p w14:paraId="3EEDA9F2" w14:textId="77777777" w:rsidR="007316B2" w:rsidRPr="007316B2" w:rsidRDefault="007316B2" w:rsidP="00CF67EE">
            <w:pPr>
              <w:spacing w:line="276" w:lineRule="auto"/>
              <w:rPr>
                <w:ins w:id="534" w:author="aditya perwira" w:date="2019-04-22T15:13:00Z"/>
                <w:b/>
                <w:sz w:val="16"/>
                <w:szCs w:val="16"/>
                <w:rPrChange w:id="535" w:author="aditya perwira" w:date="2019-04-22T15:15:00Z">
                  <w:rPr>
                    <w:ins w:id="536" w:author="aditya perwira" w:date="2019-04-22T15:13:00Z"/>
                    <w:b/>
                    <w:sz w:val="22"/>
                  </w:rPr>
                </w:rPrChange>
              </w:rPr>
            </w:pPr>
            <w:ins w:id="537" w:author="aditya perwira" w:date="2019-04-22T15:13:00Z">
              <w:r w:rsidRPr="007316B2">
                <w:rPr>
                  <w:b/>
                  <w:sz w:val="16"/>
                  <w:szCs w:val="16"/>
                  <w:rPrChange w:id="538" w:author="aditya perwira" w:date="2019-04-22T15:15:00Z">
                    <w:rPr>
                      <w:b/>
                      <w:sz w:val="22"/>
                    </w:rPr>
                  </w:rPrChange>
                </w:rPr>
                <w:t xml:space="preserve">Akurasi </w:t>
              </w:r>
              <w:r w:rsidRPr="007316B2">
                <w:rPr>
                  <w:b/>
                  <w:i/>
                  <w:sz w:val="16"/>
                  <w:szCs w:val="16"/>
                  <w:rPrChange w:id="539" w:author="aditya perwira" w:date="2019-04-22T15:15:00Z">
                    <w:rPr>
                      <w:b/>
                      <w:i/>
                      <w:sz w:val="22"/>
                    </w:rPr>
                  </w:rPrChange>
                </w:rPr>
                <w:t>Training</w:t>
              </w:r>
            </w:ins>
          </w:p>
        </w:tc>
        <w:tc>
          <w:tcPr>
            <w:tcW w:w="1274" w:type="pct"/>
            <w:gridSpan w:val="2"/>
            <w:shd w:val="clear" w:color="auto" w:fill="BDD6EE" w:themeFill="accent1" w:themeFillTint="66"/>
            <w:tcPrChange w:id="540" w:author="aditya perwira" w:date="2019-04-22T15:14:00Z">
              <w:tcPr>
                <w:tcW w:w="2281" w:type="dxa"/>
                <w:gridSpan w:val="3"/>
                <w:shd w:val="clear" w:color="auto" w:fill="BDD6EE" w:themeFill="accent1" w:themeFillTint="66"/>
              </w:tcPr>
            </w:tcPrChange>
          </w:tcPr>
          <w:p w14:paraId="3E9D75F1" w14:textId="77777777" w:rsidR="007316B2" w:rsidRPr="007316B2" w:rsidRDefault="007316B2" w:rsidP="00CF67EE">
            <w:pPr>
              <w:spacing w:line="276" w:lineRule="auto"/>
              <w:rPr>
                <w:ins w:id="541" w:author="aditya perwira" w:date="2019-04-22T15:13:00Z"/>
                <w:b/>
                <w:sz w:val="16"/>
                <w:szCs w:val="16"/>
                <w:rPrChange w:id="542" w:author="aditya perwira" w:date="2019-04-22T15:15:00Z">
                  <w:rPr>
                    <w:ins w:id="543" w:author="aditya perwira" w:date="2019-04-22T15:13:00Z"/>
                    <w:b/>
                    <w:sz w:val="22"/>
                  </w:rPr>
                </w:rPrChange>
              </w:rPr>
            </w:pPr>
            <w:ins w:id="544" w:author="aditya perwira" w:date="2019-04-22T15:13:00Z">
              <w:r w:rsidRPr="007316B2">
                <w:rPr>
                  <w:b/>
                  <w:sz w:val="16"/>
                  <w:szCs w:val="16"/>
                  <w:rPrChange w:id="545" w:author="aditya perwira" w:date="2019-04-22T15:15:00Z">
                    <w:rPr>
                      <w:b/>
                      <w:sz w:val="22"/>
                    </w:rPr>
                  </w:rPrChange>
                </w:rPr>
                <w:t xml:space="preserve">Akurasi </w:t>
              </w:r>
              <w:r w:rsidRPr="007316B2">
                <w:rPr>
                  <w:b/>
                  <w:i/>
                  <w:sz w:val="16"/>
                  <w:szCs w:val="16"/>
                  <w:rPrChange w:id="546" w:author="aditya perwira" w:date="2019-04-22T15:15:00Z">
                    <w:rPr>
                      <w:b/>
                      <w:i/>
                      <w:sz w:val="22"/>
                    </w:rPr>
                  </w:rPrChange>
                </w:rPr>
                <w:t>Testing</w:t>
              </w:r>
            </w:ins>
          </w:p>
        </w:tc>
        <w:tc>
          <w:tcPr>
            <w:tcW w:w="1274" w:type="pct"/>
            <w:shd w:val="clear" w:color="auto" w:fill="BDD6EE" w:themeFill="accent1" w:themeFillTint="66"/>
            <w:tcPrChange w:id="547" w:author="aditya perwira" w:date="2019-04-22T15:14:00Z">
              <w:tcPr>
                <w:tcW w:w="2281" w:type="dxa"/>
                <w:shd w:val="clear" w:color="auto" w:fill="BDD6EE" w:themeFill="accent1" w:themeFillTint="66"/>
              </w:tcPr>
            </w:tcPrChange>
          </w:tcPr>
          <w:p w14:paraId="39C26DE7" w14:textId="77777777" w:rsidR="007316B2" w:rsidRPr="007316B2" w:rsidRDefault="007316B2" w:rsidP="00CF67EE">
            <w:pPr>
              <w:spacing w:line="276" w:lineRule="auto"/>
              <w:rPr>
                <w:ins w:id="548" w:author="aditya perwira" w:date="2019-04-22T15:13:00Z"/>
                <w:b/>
                <w:sz w:val="16"/>
                <w:szCs w:val="16"/>
                <w:rPrChange w:id="549" w:author="aditya perwira" w:date="2019-04-22T15:15:00Z">
                  <w:rPr>
                    <w:ins w:id="550" w:author="aditya perwira" w:date="2019-04-22T15:13:00Z"/>
                    <w:b/>
                    <w:sz w:val="22"/>
                  </w:rPr>
                </w:rPrChange>
              </w:rPr>
            </w:pPr>
            <w:ins w:id="551" w:author="aditya perwira" w:date="2019-04-22T15:13:00Z">
              <w:r w:rsidRPr="007316B2">
                <w:rPr>
                  <w:b/>
                  <w:sz w:val="16"/>
                  <w:szCs w:val="16"/>
                  <w:rPrChange w:id="552" w:author="aditya perwira" w:date="2019-04-22T15:15:00Z">
                    <w:rPr>
                      <w:b/>
                      <w:sz w:val="22"/>
                    </w:rPr>
                  </w:rPrChange>
                </w:rPr>
                <w:t>Waktu Komputasi</w:t>
              </w:r>
            </w:ins>
          </w:p>
        </w:tc>
      </w:tr>
      <w:tr w:rsidR="007316B2" w:rsidRPr="007316B2" w14:paraId="41895B95" w14:textId="77777777" w:rsidTr="007316B2">
        <w:trPr>
          <w:ins w:id="553" w:author="aditya perwira" w:date="2019-04-22T15:13:00Z"/>
        </w:trPr>
        <w:tc>
          <w:tcPr>
            <w:tcW w:w="1109" w:type="pct"/>
            <w:gridSpan w:val="2"/>
            <w:shd w:val="clear" w:color="auto" w:fill="FFFFFF" w:themeFill="background1"/>
            <w:tcPrChange w:id="554" w:author="aditya perwira" w:date="2019-04-22T15:15:00Z">
              <w:tcPr>
                <w:tcW w:w="1985" w:type="dxa"/>
                <w:gridSpan w:val="4"/>
                <w:shd w:val="clear" w:color="auto" w:fill="BDD6EE" w:themeFill="accent1" w:themeFillTint="66"/>
              </w:tcPr>
            </w:tcPrChange>
          </w:tcPr>
          <w:p w14:paraId="3A80FEB3" w14:textId="77777777" w:rsidR="007316B2" w:rsidRPr="007316B2" w:rsidRDefault="007316B2" w:rsidP="00CF67EE">
            <w:pPr>
              <w:spacing w:line="276" w:lineRule="auto"/>
              <w:rPr>
                <w:ins w:id="555" w:author="aditya perwira" w:date="2019-04-22T15:13:00Z"/>
                <w:b/>
                <w:sz w:val="16"/>
                <w:szCs w:val="16"/>
                <w:rPrChange w:id="556" w:author="aditya perwira" w:date="2019-04-22T15:15:00Z">
                  <w:rPr>
                    <w:ins w:id="557" w:author="aditya perwira" w:date="2019-04-22T15:13:00Z"/>
                    <w:b/>
                    <w:sz w:val="22"/>
                  </w:rPr>
                </w:rPrChange>
              </w:rPr>
            </w:pPr>
            <w:ins w:id="558" w:author="aditya perwira" w:date="2019-04-22T15:13:00Z">
              <w:r w:rsidRPr="007316B2">
                <w:rPr>
                  <w:b/>
                  <w:sz w:val="16"/>
                  <w:szCs w:val="16"/>
                  <w:rPrChange w:id="559" w:author="aditya perwira" w:date="2019-04-22T15:15:00Z">
                    <w:rPr>
                      <w:b/>
                      <w:sz w:val="22"/>
                    </w:rPr>
                  </w:rPrChange>
                </w:rPr>
                <w:t>32</w:t>
              </w:r>
            </w:ins>
          </w:p>
        </w:tc>
        <w:tc>
          <w:tcPr>
            <w:tcW w:w="1342" w:type="pct"/>
            <w:gridSpan w:val="3"/>
            <w:tcPrChange w:id="560" w:author="aditya perwira" w:date="2019-04-22T15:15:00Z">
              <w:tcPr>
                <w:tcW w:w="2403" w:type="dxa"/>
                <w:gridSpan w:val="5"/>
              </w:tcPr>
            </w:tcPrChange>
          </w:tcPr>
          <w:p w14:paraId="01B7D93F" w14:textId="77777777" w:rsidR="007316B2" w:rsidRPr="007316B2" w:rsidRDefault="007316B2" w:rsidP="00CF67EE">
            <w:pPr>
              <w:spacing w:line="276" w:lineRule="auto"/>
              <w:rPr>
                <w:ins w:id="561" w:author="aditya perwira" w:date="2019-04-22T15:13:00Z"/>
                <w:sz w:val="16"/>
                <w:szCs w:val="16"/>
                <w:rPrChange w:id="562" w:author="aditya perwira" w:date="2019-04-22T15:15:00Z">
                  <w:rPr>
                    <w:ins w:id="563" w:author="aditya perwira" w:date="2019-04-22T15:13:00Z"/>
                    <w:sz w:val="22"/>
                  </w:rPr>
                </w:rPrChange>
              </w:rPr>
            </w:pPr>
            <w:ins w:id="564" w:author="aditya perwira" w:date="2019-04-22T15:13:00Z">
              <w:r w:rsidRPr="007316B2">
                <w:rPr>
                  <w:sz w:val="16"/>
                  <w:szCs w:val="16"/>
                  <w:rPrChange w:id="565" w:author="aditya perwira" w:date="2019-04-22T15:15:00Z">
                    <w:rPr>
                      <w:sz w:val="22"/>
                    </w:rPr>
                  </w:rPrChange>
                </w:rPr>
                <w:t>100%</w:t>
              </w:r>
            </w:ins>
          </w:p>
        </w:tc>
        <w:tc>
          <w:tcPr>
            <w:tcW w:w="1274" w:type="pct"/>
            <w:gridSpan w:val="2"/>
            <w:tcPrChange w:id="566" w:author="aditya perwira" w:date="2019-04-22T15:15:00Z">
              <w:tcPr>
                <w:tcW w:w="2281" w:type="dxa"/>
                <w:gridSpan w:val="3"/>
              </w:tcPr>
            </w:tcPrChange>
          </w:tcPr>
          <w:p w14:paraId="0515EC8E" w14:textId="77777777" w:rsidR="007316B2" w:rsidRPr="007316B2" w:rsidRDefault="007316B2" w:rsidP="00CF67EE">
            <w:pPr>
              <w:spacing w:line="276" w:lineRule="auto"/>
              <w:rPr>
                <w:ins w:id="567" w:author="aditya perwira" w:date="2019-04-22T15:13:00Z"/>
                <w:sz w:val="16"/>
                <w:szCs w:val="16"/>
                <w:rPrChange w:id="568" w:author="aditya perwira" w:date="2019-04-22T15:15:00Z">
                  <w:rPr>
                    <w:ins w:id="569" w:author="aditya perwira" w:date="2019-04-22T15:13:00Z"/>
                    <w:sz w:val="22"/>
                  </w:rPr>
                </w:rPrChange>
              </w:rPr>
            </w:pPr>
            <w:ins w:id="570" w:author="aditya perwira" w:date="2019-04-22T15:13:00Z">
              <w:r w:rsidRPr="007316B2">
                <w:rPr>
                  <w:sz w:val="16"/>
                  <w:szCs w:val="16"/>
                  <w:rPrChange w:id="571" w:author="aditya perwira" w:date="2019-04-22T15:15:00Z">
                    <w:rPr>
                      <w:sz w:val="22"/>
                    </w:rPr>
                  </w:rPrChange>
                </w:rPr>
                <w:t>96,944%</w:t>
              </w:r>
            </w:ins>
          </w:p>
        </w:tc>
        <w:tc>
          <w:tcPr>
            <w:tcW w:w="1274" w:type="pct"/>
            <w:tcPrChange w:id="572" w:author="aditya perwira" w:date="2019-04-22T15:15:00Z">
              <w:tcPr>
                <w:tcW w:w="2281" w:type="dxa"/>
              </w:tcPr>
            </w:tcPrChange>
          </w:tcPr>
          <w:p w14:paraId="3520AC93" w14:textId="77777777" w:rsidR="007316B2" w:rsidRPr="007316B2" w:rsidRDefault="007316B2" w:rsidP="00CF67EE">
            <w:pPr>
              <w:spacing w:line="276" w:lineRule="auto"/>
              <w:rPr>
                <w:ins w:id="573" w:author="aditya perwira" w:date="2019-04-22T15:13:00Z"/>
                <w:sz w:val="16"/>
                <w:szCs w:val="16"/>
                <w:rPrChange w:id="574" w:author="aditya perwira" w:date="2019-04-22T15:15:00Z">
                  <w:rPr>
                    <w:ins w:id="575" w:author="aditya perwira" w:date="2019-04-22T15:13:00Z"/>
                    <w:sz w:val="22"/>
                  </w:rPr>
                </w:rPrChange>
              </w:rPr>
            </w:pPr>
            <w:ins w:id="576" w:author="aditya perwira" w:date="2019-04-22T15:13:00Z">
              <w:r w:rsidRPr="007316B2">
                <w:rPr>
                  <w:sz w:val="16"/>
                  <w:szCs w:val="16"/>
                  <w:rPrChange w:id="577" w:author="aditya perwira" w:date="2019-04-22T15:15:00Z">
                    <w:rPr>
                      <w:sz w:val="22"/>
                    </w:rPr>
                  </w:rPrChange>
                </w:rPr>
                <w:t>132 s</w:t>
              </w:r>
            </w:ins>
          </w:p>
        </w:tc>
      </w:tr>
      <w:tr w:rsidR="007316B2" w:rsidRPr="007316B2" w14:paraId="48CB69FE" w14:textId="77777777" w:rsidTr="007316B2">
        <w:trPr>
          <w:ins w:id="578" w:author="aditya perwira" w:date="2019-04-22T15:13:00Z"/>
        </w:trPr>
        <w:tc>
          <w:tcPr>
            <w:tcW w:w="1109" w:type="pct"/>
            <w:gridSpan w:val="2"/>
            <w:shd w:val="clear" w:color="auto" w:fill="FFFFFF" w:themeFill="background1"/>
            <w:tcPrChange w:id="579" w:author="aditya perwira" w:date="2019-04-22T15:15:00Z">
              <w:tcPr>
                <w:tcW w:w="1985" w:type="dxa"/>
                <w:gridSpan w:val="4"/>
                <w:shd w:val="clear" w:color="auto" w:fill="BDD6EE" w:themeFill="accent1" w:themeFillTint="66"/>
              </w:tcPr>
            </w:tcPrChange>
          </w:tcPr>
          <w:p w14:paraId="4D8B4C11" w14:textId="77777777" w:rsidR="007316B2" w:rsidRPr="007316B2" w:rsidRDefault="007316B2" w:rsidP="00CF67EE">
            <w:pPr>
              <w:spacing w:line="276" w:lineRule="auto"/>
              <w:rPr>
                <w:ins w:id="580" w:author="aditya perwira" w:date="2019-04-22T15:13:00Z"/>
                <w:b/>
                <w:sz w:val="16"/>
                <w:szCs w:val="16"/>
                <w:rPrChange w:id="581" w:author="aditya perwira" w:date="2019-04-22T15:15:00Z">
                  <w:rPr>
                    <w:ins w:id="582" w:author="aditya perwira" w:date="2019-04-22T15:13:00Z"/>
                    <w:b/>
                    <w:sz w:val="22"/>
                  </w:rPr>
                </w:rPrChange>
              </w:rPr>
            </w:pPr>
            <w:ins w:id="583" w:author="aditya perwira" w:date="2019-04-22T15:13:00Z">
              <w:r w:rsidRPr="007316B2">
                <w:rPr>
                  <w:b/>
                  <w:sz w:val="16"/>
                  <w:szCs w:val="16"/>
                  <w:rPrChange w:id="584" w:author="aditya perwira" w:date="2019-04-22T15:15:00Z">
                    <w:rPr>
                      <w:b/>
                      <w:sz w:val="22"/>
                    </w:rPr>
                  </w:rPrChange>
                </w:rPr>
                <w:t>64</w:t>
              </w:r>
            </w:ins>
          </w:p>
        </w:tc>
        <w:tc>
          <w:tcPr>
            <w:tcW w:w="1342" w:type="pct"/>
            <w:gridSpan w:val="3"/>
            <w:tcPrChange w:id="585" w:author="aditya perwira" w:date="2019-04-22T15:15:00Z">
              <w:tcPr>
                <w:tcW w:w="2403" w:type="dxa"/>
                <w:gridSpan w:val="5"/>
              </w:tcPr>
            </w:tcPrChange>
          </w:tcPr>
          <w:p w14:paraId="73F1FDBE" w14:textId="77777777" w:rsidR="007316B2" w:rsidRPr="007316B2" w:rsidRDefault="007316B2" w:rsidP="00CF67EE">
            <w:pPr>
              <w:spacing w:line="276" w:lineRule="auto"/>
              <w:rPr>
                <w:ins w:id="586" w:author="aditya perwira" w:date="2019-04-22T15:13:00Z"/>
                <w:sz w:val="16"/>
                <w:szCs w:val="16"/>
                <w:rPrChange w:id="587" w:author="aditya perwira" w:date="2019-04-22T15:15:00Z">
                  <w:rPr>
                    <w:ins w:id="588" w:author="aditya perwira" w:date="2019-04-22T15:13:00Z"/>
                    <w:sz w:val="22"/>
                  </w:rPr>
                </w:rPrChange>
              </w:rPr>
            </w:pPr>
            <w:ins w:id="589" w:author="aditya perwira" w:date="2019-04-22T15:13:00Z">
              <w:r w:rsidRPr="007316B2">
                <w:rPr>
                  <w:sz w:val="16"/>
                  <w:szCs w:val="16"/>
                  <w:rPrChange w:id="590" w:author="aditya perwira" w:date="2019-04-22T15:15:00Z">
                    <w:rPr>
                      <w:sz w:val="22"/>
                    </w:rPr>
                  </w:rPrChange>
                </w:rPr>
                <w:t>100%</w:t>
              </w:r>
            </w:ins>
          </w:p>
        </w:tc>
        <w:tc>
          <w:tcPr>
            <w:tcW w:w="1274" w:type="pct"/>
            <w:gridSpan w:val="2"/>
            <w:tcPrChange w:id="591" w:author="aditya perwira" w:date="2019-04-22T15:15:00Z">
              <w:tcPr>
                <w:tcW w:w="2281" w:type="dxa"/>
                <w:gridSpan w:val="3"/>
              </w:tcPr>
            </w:tcPrChange>
          </w:tcPr>
          <w:p w14:paraId="25A04C80" w14:textId="77777777" w:rsidR="007316B2" w:rsidRPr="007316B2" w:rsidRDefault="007316B2" w:rsidP="00CF67EE">
            <w:pPr>
              <w:spacing w:line="276" w:lineRule="auto"/>
              <w:rPr>
                <w:ins w:id="592" w:author="aditya perwira" w:date="2019-04-22T15:13:00Z"/>
                <w:sz w:val="16"/>
                <w:szCs w:val="16"/>
                <w:rPrChange w:id="593" w:author="aditya perwira" w:date="2019-04-22T15:15:00Z">
                  <w:rPr>
                    <w:ins w:id="594" w:author="aditya perwira" w:date="2019-04-22T15:13:00Z"/>
                    <w:sz w:val="22"/>
                  </w:rPr>
                </w:rPrChange>
              </w:rPr>
            </w:pPr>
            <w:ins w:id="595" w:author="aditya perwira" w:date="2019-04-22T15:13:00Z">
              <w:r w:rsidRPr="007316B2">
                <w:rPr>
                  <w:sz w:val="16"/>
                  <w:szCs w:val="16"/>
                  <w:rPrChange w:id="596" w:author="aditya perwira" w:date="2019-04-22T15:15:00Z">
                    <w:rPr>
                      <w:sz w:val="22"/>
                    </w:rPr>
                  </w:rPrChange>
                </w:rPr>
                <w:t>97,778%</w:t>
              </w:r>
            </w:ins>
          </w:p>
        </w:tc>
        <w:tc>
          <w:tcPr>
            <w:tcW w:w="1274" w:type="pct"/>
            <w:tcPrChange w:id="597" w:author="aditya perwira" w:date="2019-04-22T15:15:00Z">
              <w:tcPr>
                <w:tcW w:w="2281" w:type="dxa"/>
              </w:tcPr>
            </w:tcPrChange>
          </w:tcPr>
          <w:p w14:paraId="11A38253" w14:textId="77777777" w:rsidR="007316B2" w:rsidRPr="007316B2" w:rsidRDefault="007316B2" w:rsidP="00CF67EE">
            <w:pPr>
              <w:spacing w:line="276" w:lineRule="auto"/>
              <w:rPr>
                <w:ins w:id="598" w:author="aditya perwira" w:date="2019-04-22T15:13:00Z"/>
                <w:sz w:val="16"/>
                <w:szCs w:val="16"/>
                <w:rPrChange w:id="599" w:author="aditya perwira" w:date="2019-04-22T15:15:00Z">
                  <w:rPr>
                    <w:ins w:id="600" w:author="aditya perwira" w:date="2019-04-22T15:13:00Z"/>
                    <w:sz w:val="22"/>
                  </w:rPr>
                </w:rPrChange>
              </w:rPr>
            </w:pPr>
            <w:ins w:id="601" w:author="aditya perwira" w:date="2019-04-22T15:13:00Z">
              <w:r w:rsidRPr="007316B2">
                <w:rPr>
                  <w:sz w:val="16"/>
                  <w:szCs w:val="16"/>
                  <w:rPrChange w:id="602" w:author="aditya perwira" w:date="2019-04-22T15:15:00Z">
                    <w:rPr>
                      <w:sz w:val="22"/>
                    </w:rPr>
                  </w:rPrChange>
                </w:rPr>
                <w:t>135 s</w:t>
              </w:r>
            </w:ins>
          </w:p>
        </w:tc>
      </w:tr>
      <w:tr w:rsidR="00CF67EE" w:rsidRPr="007316B2" w14:paraId="48BAFE9E" w14:textId="77777777" w:rsidTr="00CF67EE">
        <w:trPr>
          <w:ins w:id="603" w:author="aditya perwira" w:date="2019-04-22T15:13:00Z"/>
        </w:trPr>
        <w:tc>
          <w:tcPr>
            <w:tcW w:w="1109" w:type="pct"/>
            <w:gridSpan w:val="2"/>
            <w:shd w:val="clear" w:color="auto" w:fill="A8D08D" w:themeFill="accent6" w:themeFillTint="99"/>
          </w:tcPr>
          <w:p w14:paraId="3EAE05D2" w14:textId="77777777" w:rsidR="007316B2" w:rsidRPr="007316B2" w:rsidRDefault="007316B2" w:rsidP="00CF67EE">
            <w:pPr>
              <w:spacing w:line="276" w:lineRule="auto"/>
              <w:rPr>
                <w:ins w:id="604" w:author="aditya perwira" w:date="2019-04-22T15:13:00Z"/>
                <w:b/>
                <w:sz w:val="16"/>
                <w:szCs w:val="16"/>
                <w:rPrChange w:id="605" w:author="aditya perwira" w:date="2019-04-22T15:15:00Z">
                  <w:rPr>
                    <w:ins w:id="606" w:author="aditya perwira" w:date="2019-04-22T15:13:00Z"/>
                    <w:b/>
                    <w:sz w:val="22"/>
                  </w:rPr>
                </w:rPrChange>
              </w:rPr>
            </w:pPr>
            <w:ins w:id="607" w:author="aditya perwira" w:date="2019-04-22T15:13:00Z">
              <w:r w:rsidRPr="007316B2">
                <w:rPr>
                  <w:b/>
                  <w:sz w:val="16"/>
                  <w:szCs w:val="16"/>
                  <w:rPrChange w:id="608" w:author="aditya perwira" w:date="2019-04-22T15:15:00Z">
                    <w:rPr>
                      <w:b/>
                      <w:sz w:val="22"/>
                    </w:rPr>
                  </w:rPrChange>
                </w:rPr>
                <w:t>96</w:t>
              </w:r>
            </w:ins>
          </w:p>
        </w:tc>
        <w:tc>
          <w:tcPr>
            <w:tcW w:w="1342" w:type="pct"/>
            <w:gridSpan w:val="3"/>
            <w:shd w:val="clear" w:color="auto" w:fill="A8D08D" w:themeFill="accent6" w:themeFillTint="99"/>
          </w:tcPr>
          <w:p w14:paraId="35222D3F" w14:textId="77777777" w:rsidR="007316B2" w:rsidRPr="007316B2" w:rsidRDefault="007316B2" w:rsidP="00CF67EE">
            <w:pPr>
              <w:spacing w:line="276" w:lineRule="auto"/>
              <w:rPr>
                <w:ins w:id="609" w:author="aditya perwira" w:date="2019-04-22T15:13:00Z"/>
                <w:sz w:val="16"/>
                <w:szCs w:val="16"/>
                <w:rPrChange w:id="610" w:author="aditya perwira" w:date="2019-04-22T15:15:00Z">
                  <w:rPr>
                    <w:ins w:id="611" w:author="aditya perwira" w:date="2019-04-22T15:13:00Z"/>
                    <w:sz w:val="22"/>
                  </w:rPr>
                </w:rPrChange>
              </w:rPr>
            </w:pPr>
            <w:ins w:id="612" w:author="aditya perwira" w:date="2019-04-22T15:13:00Z">
              <w:r w:rsidRPr="007316B2">
                <w:rPr>
                  <w:sz w:val="16"/>
                  <w:szCs w:val="16"/>
                  <w:rPrChange w:id="613" w:author="aditya perwira" w:date="2019-04-22T15:15:00Z">
                    <w:rPr>
                      <w:sz w:val="22"/>
                    </w:rPr>
                  </w:rPrChange>
                </w:rPr>
                <w:t>100%</w:t>
              </w:r>
            </w:ins>
          </w:p>
        </w:tc>
        <w:tc>
          <w:tcPr>
            <w:tcW w:w="1274" w:type="pct"/>
            <w:gridSpan w:val="2"/>
            <w:shd w:val="clear" w:color="auto" w:fill="A8D08D" w:themeFill="accent6" w:themeFillTint="99"/>
          </w:tcPr>
          <w:p w14:paraId="7B2E8933" w14:textId="77777777" w:rsidR="007316B2" w:rsidRPr="007316B2" w:rsidRDefault="007316B2" w:rsidP="00CF67EE">
            <w:pPr>
              <w:spacing w:line="276" w:lineRule="auto"/>
              <w:rPr>
                <w:ins w:id="614" w:author="aditya perwira" w:date="2019-04-22T15:13:00Z"/>
                <w:sz w:val="16"/>
                <w:szCs w:val="16"/>
                <w:rPrChange w:id="615" w:author="aditya perwira" w:date="2019-04-22T15:15:00Z">
                  <w:rPr>
                    <w:ins w:id="616" w:author="aditya perwira" w:date="2019-04-22T15:13:00Z"/>
                    <w:sz w:val="22"/>
                  </w:rPr>
                </w:rPrChange>
              </w:rPr>
            </w:pPr>
            <w:ins w:id="617" w:author="aditya perwira" w:date="2019-04-22T15:13:00Z">
              <w:r w:rsidRPr="007316B2">
                <w:rPr>
                  <w:sz w:val="16"/>
                  <w:szCs w:val="16"/>
                  <w:rPrChange w:id="618" w:author="aditya perwira" w:date="2019-04-22T15:15:00Z">
                    <w:rPr>
                      <w:sz w:val="22"/>
                    </w:rPr>
                  </w:rPrChange>
                </w:rPr>
                <w:t>98,333%</w:t>
              </w:r>
            </w:ins>
          </w:p>
        </w:tc>
        <w:tc>
          <w:tcPr>
            <w:tcW w:w="1274" w:type="pct"/>
            <w:shd w:val="clear" w:color="auto" w:fill="A8D08D" w:themeFill="accent6" w:themeFillTint="99"/>
          </w:tcPr>
          <w:p w14:paraId="43525606" w14:textId="77777777" w:rsidR="007316B2" w:rsidRPr="007316B2" w:rsidRDefault="007316B2" w:rsidP="00CF67EE">
            <w:pPr>
              <w:spacing w:line="276" w:lineRule="auto"/>
              <w:rPr>
                <w:ins w:id="619" w:author="aditya perwira" w:date="2019-04-22T15:13:00Z"/>
                <w:sz w:val="16"/>
                <w:szCs w:val="16"/>
                <w:rPrChange w:id="620" w:author="aditya perwira" w:date="2019-04-22T15:15:00Z">
                  <w:rPr>
                    <w:ins w:id="621" w:author="aditya perwira" w:date="2019-04-22T15:13:00Z"/>
                    <w:sz w:val="22"/>
                  </w:rPr>
                </w:rPrChange>
              </w:rPr>
            </w:pPr>
            <w:ins w:id="622" w:author="aditya perwira" w:date="2019-04-22T15:13:00Z">
              <w:r w:rsidRPr="007316B2">
                <w:rPr>
                  <w:sz w:val="16"/>
                  <w:szCs w:val="16"/>
                  <w:rPrChange w:id="623" w:author="aditya perwira" w:date="2019-04-22T15:15:00Z">
                    <w:rPr>
                      <w:sz w:val="22"/>
                    </w:rPr>
                  </w:rPrChange>
                </w:rPr>
                <w:t>174 s</w:t>
              </w:r>
            </w:ins>
          </w:p>
        </w:tc>
      </w:tr>
      <w:tr w:rsidR="007316B2" w:rsidRPr="007316B2" w:rsidDel="007316B2" w14:paraId="71913028" w14:textId="3F45A300" w:rsidTr="007316B2">
        <w:trPr>
          <w:gridAfter w:val="2"/>
          <w:wAfter w:w="1534" w:type="dxa"/>
          <w:del w:id="624" w:author="aditya perwira" w:date="2019-04-22T15:13:00Z"/>
          <w:trPrChange w:id="625" w:author="aditya perwira" w:date="2019-04-22T15:14:00Z">
            <w:trPr>
              <w:gridAfter w:val="2"/>
            </w:trPr>
          </w:trPrChange>
        </w:trPr>
        <w:tc>
          <w:tcPr>
            <w:tcW w:w="644" w:type="pct"/>
            <w:shd w:val="clear" w:color="auto" w:fill="BDD6EE" w:themeFill="accent1" w:themeFillTint="66"/>
            <w:tcPrChange w:id="626" w:author="aditya perwira" w:date="2019-04-22T15:14:00Z">
              <w:tcPr>
                <w:tcW w:w="1152" w:type="dxa"/>
                <w:gridSpan w:val="3"/>
                <w:shd w:val="clear" w:color="auto" w:fill="BDD6EE" w:themeFill="accent1" w:themeFillTint="66"/>
              </w:tcPr>
            </w:tcPrChange>
          </w:tcPr>
          <w:p w14:paraId="5CD5DE12" w14:textId="0CC99B53" w:rsidR="007316B2" w:rsidRPr="007316B2" w:rsidDel="007316B2" w:rsidRDefault="007316B2" w:rsidP="00CF67EE">
            <w:pPr>
              <w:spacing w:line="276" w:lineRule="auto"/>
              <w:rPr>
                <w:del w:id="627" w:author="aditya perwira" w:date="2019-04-22T15:13:00Z"/>
                <w:b/>
                <w:i/>
                <w:sz w:val="16"/>
                <w:szCs w:val="16"/>
                <w:rPrChange w:id="628" w:author="aditya perwira" w:date="2019-04-22T15:15:00Z">
                  <w:rPr>
                    <w:del w:id="629" w:author="aditya perwira" w:date="2019-04-22T15:13:00Z"/>
                    <w:b/>
                    <w:i/>
                    <w:sz w:val="16"/>
                  </w:rPr>
                </w:rPrChange>
              </w:rPr>
            </w:pPr>
            <w:del w:id="630" w:author="aditya perwira" w:date="2019-04-22T15:13:00Z">
              <w:r w:rsidRPr="00DC25FB" w:rsidDel="007316B2">
                <w:rPr>
                  <w:b/>
                  <w:sz w:val="16"/>
                  <w:szCs w:val="16"/>
                </w:rPr>
                <w:delText>Jumlah HL</w:delText>
              </w:r>
            </w:del>
          </w:p>
        </w:tc>
        <w:tc>
          <w:tcPr>
            <w:tcW w:w="578" w:type="pct"/>
            <w:gridSpan w:val="2"/>
            <w:shd w:val="clear" w:color="auto" w:fill="BDD6EE" w:themeFill="accent1" w:themeFillTint="66"/>
            <w:tcPrChange w:id="631" w:author="aditya perwira" w:date="2019-04-22T15:14:00Z">
              <w:tcPr>
                <w:tcW w:w="1035" w:type="dxa"/>
                <w:gridSpan w:val="2"/>
                <w:shd w:val="clear" w:color="auto" w:fill="BDD6EE" w:themeFill="accent1" w:themeFillTint="66"/>
              </w:tcPr>
            </w:tcPrChange>
          </w:tcPr>
          <w:p w14:paraId="13B5445D" w14:textId="2DA7F634" w:rsidR="007316B2" w:rsidRPr="007316B2" w:rsidDel="007316B2" w:rsidRDefault="007316B2" w:rsidP="00CF67EE">
            <w:pPr>
              <w:spacing w:line="276" w:lineRule="auto"/>
              <w:rPr>
                <w:del w:id="632" w:author="aditya perwira" w:date="2019-04-22T15:13:00Z"/>
                <w:b/>
                <w:sz w:val="16"/>
                <w:szCs w:val="16"/>
                <w:rPrChange w:id="633" w:author="aditya perwira" w:date="2019-04-22T15:15:00Z">
                  <w:rPr>
                    <w:del w:id="634" w:author="aditya perwira" w:date="2019-04-22T15:13:00Z"/>
                    <w:b/>
                    <w:sz w:val="16"/>
                  </w:rPr>
                </w:rPrChange>
              </w:rPr>
            </w:pPr>
            <w:del w:id="635" w:author="aditya perwira" w:date="2019-04-22T15:13:00Z">
              <w:r w:rsidRPr="007316B2" w:rsidDel="007316B2">
                <w:rPr>
                  <w:b/>
                  <w:sz w:val="16"/>
                  <w:szCs w:val="16"/>
                  <w:rPrChange w:id="636" w:author="aditya perwira" w:date="2019-04-22T15:15:00Z">
                    <w:rPr>
                      <w:b/>
                      <w:sz w:val="16"/>
                    </w:rPr>
                  </w:rPrChange>
                </w:rPr>
                <w:delText xml:space="preserve">Akurasi </w:delText>
              </w:r>
              <w:r w:rsidRPr="007316B2" w:rsidDel="007316B2">
                <w:rPr>
                  <w:b/>
                  <w:i/>
                  <w:sz w:val="16"/>
                  <w:szCs w:val="16"/>
                  <w:rPrChange w:id="637" w:author="aditya perwira" w:date="2019-04-22T15:15:00Z">
                    <w:rPr>
                      <w:b/>
                      <w:i/>
                      <w:sz w:val="16"/>
                    </w:rPr>
                  </w:rPrChange>
                </w:rPr>
                <w:delText>Training</w:delText>
              </w:r>
            </w:del>
          </w:p>
        </w:tc>
        <w:tc>
          <w:tcPr>
            <w:tcW w:w="598" w:type="pct"/>
            <w:shd w:val="clear" w:color="auto" w:fill="BDD6EE" w:themeFill="accent1" w:themeFillTint="66"/>
            <w:tcPrChange w:id="638" w:author="aditya perwira" w:date="2019-04-22T15:14:00Z">
              <w:tcPr>
                <w:tcW w:w="1070" w:type="dxa"/>
                <w:gridSpan w:val="2"/>
                <w:shd w:val="clear" w:color="auto" w:fill="BDD6EE" w:themeFill="accent1" w:themeFillTint="66"/>
              </w:tcPr>
            </w:tcPrChange>
          </w:tcPr>
          <w:p w14:paraId="2C0C65E0" w14:textId="53797A3C" w:rsidR="007316B2" w:rsidRPr="007316B2" w:rsidDel="007316B2" w:rsidRDefault="007316B2" w:rsidP="00CF67EE">
            <w:pPr>
              <w:spacing w:line="276" w:lineRule="auto"/>
              <w:rPr>
                <w:del w:id="639" w:author="aditya perwira" w:date="2019-04-22T15:13:00Z"/>
                <w:b/>
                <w:sz w:val="16"/>
                <w:szCs w:val="16"/>
                <w:rPrChange w:id="640" w:author="aditya perwira" w:date="2019-04-22T15:15:00Z">
                  <w:rPr>
                    <w:del w:id="641" w:author="aditya perwira" w:date="2019-04-22T15:13:00Z"/>
                    <w:b/>
                    <w:sz w:val="16"/>
                  </w:rPr>
                </w:rPrChange>
              </w:rPr>
            </w:pPr>
            <w:del w:id="642" w:author="aditya perwira" w:date="2019-04-22T15:13:00Z">
              <w:r w:rsidRPr="007316B2" w:rsidDel="007316B2">
                <w:rPr>
                  <w:b/>
                  <w:sz w:val="16"/>
                  <w:szCs w:val="16"/>
                  <w:rPrChange w:id="643" w:author="aditya perwira" w:date="2019-04-22T15:15:00Z">
                    <w:rPr>
                      <w:b/>
                      <w:sz w:val="16"/>
                    </w:rPr>
                  </w:rPrChange>
                </w:rPr>
                <w:delText xml:space="preserve">Akurasi </w:delText>
              </w:r>
              <w:r w:rsidRPr="007316B2" w:rsidDel="007316B2">
                <w:rPr>
                  <w:b/>
                  <w:i/>
                  <w:sz w:val="16"/>
                  <w:szCs w:val="16"/>
                  <w:rPrChange w:id="644" w:author="aditya perwira" w:date="2019-04-22T15:15:00Z">
                    <w:rPr>
                      <w:b/>
                      <w:i/>
                      <w:sz w:val="16"/>
                    </w:rPr>
                  </w:rPrChange>
                </w:rPr>
                <w:delText>Testing</w:delText>
              </w:r>
            </w:del>
          </w:p>
        </w:tc>
        <w:tc>
          <w:tcPr>
            <w:tcW w:w="772" w:type="pct"/>
            <w:gridSpan w:val="2"/>
            <w:shd w:val="clear" w:color="auto" w:fill="BDD6EE" w:themeFill="accent1" w:themeFillTint="66"/>
            <w:tcPrChange w:id="645" w:author="aditya perwira" w:date="2019-04-22T15:14:00Z">
              <w:tcPr>
                <w:tcW w:w="1381" w:type="dxa"/>
                <w:gridSpan w:val="3"/>
                <w:shd w:val="clear" w:color="auto" w:fill="BDD6EE" w:themeFill="accent1" w:themeFillTint="66"/>
              </w:tcPr>
            </w:tcPrChange>
          </w:tcPr>
          <w:p w14:paraId="72ACFDCA" w14:textId="6E013470" w:rsidR="007316B2" w:rsidRPr="007316B2" w:rsidDel="007316B2" w:rsidRDefault="007316B2" w:rsidP="00CF67EE">
            <w:pPr>
              <w:spacing w:line="276" w:lineRule="auto"/>
              <w:rPr>
                <w:del w:id="646" w:author="aditya perwira" w:date="2019-04-22T15:13:00Z"/>
                <w:b/>
                <w:sz w:val="16"/>
                <w:szCs w:val="16"/>
                <w:rPrChange w:id="647" w:author="aditya perwira" w:date="2019-04-22T15:15:00Z">
                  <w:rPr>
                    <w:del w:id="648" w:author="aditya perwira" w:date="2019-04-22T15:13:00Z"/>
                    <w:b/>
                    <w:sz w:val="16"/>
                  </w:rPr>
                </w:rPrChange>
              </w:rPr>
            </w:pPr>
            <w:del w:id="649" w:author="aditya perwira" w:date="2019-04-22T15:13:00Z">
              <w:r w:rsidRPr="007316B2" w:rsidDel="007316B2">
                <w:rPr>
                  <w:b/>
                  <w:sz w:val="16"/>
                  <w:szCs w:val="16"/>
                  <w:rPrChange w:id="650" w:author="aditya perwira" w:date="2019-04-22T15:15:00Z">
                    <w:rPr>
                      <w:b/>
                      <w:sz w:val="16"/>
                    </w:rPr>
                  </w:rPrChange>
                </w:rPr>
                <w:delText>Waktu Komputasi</w:delText>
              </w:r>
            </w:del>
          </w:p>
        </w:tc>
      </w:tr>
      <w:tr w:rsidR="007316B2" w:rsidRPr="007316B2" w:rsidDel="007316B2" w14:paraId="52A3CADA" w14:textId="6D09C618" w:rsidTr="007316B2">
        <w:trPr>
          <w:gridAfter w:val="2"/>
          <w:wAfter w:w="1534" w:type="dxa"/>
          <w:del w:id="651" w:author="aditya perwira" w:date="2019-04-22T15:13:00Z"/>
          <w:trPrChange w:id="652" w:author="aditya perwira" w:date="2019-04-22T15:14:00Z">
            <w:trPr>
              <w:gridAfter w:val="2"/>
            </w:trPr>
          </w:trPrChange>
        </w:trPr>
        <w:tc>
          <w:tcPr>
            <w:tcW w:w="644" w:type="pct"/>
            <w:shd w:val="clear" w:color="auto" w:fill="auto"/>
            <w:tcPrChange w:id="653" w:author="aditya perwira" w:date="2019-04-22T15:14:00Z">
              <w:tcPr>
                <w:tcW w:w="1152" w:type="dxa"/>
                <w:gridSpan w:val="3"/>
                <w:shd w:val="clear" w:color="auto" w:fill="auto"/>
              </w:tcPr>
            </w:tcPrChange>
          </w:tcPr>
          <w:p w14:paraId="69F15F72" w14:textId="09FDE632" w:rsidR="007316B2" w:rsidRPr="00DC25FB" w:rsidDel="007316B2" w:rsidRDefault="007316B2" w:rsidP="00CF67EE">
            <w:pPr>
              <w:spacing w:line="276" w:lineRule="auto"/>
              <w:rPr>
                <w:del w:id="654" w:author="aditya perwira" w:date="2019-04-22T15:13:00Z"/>
                <w:b/>
                <w:sz w:val="16"/>
                <w:szCs w:val="16"/>
              </w:rPr>
            </w:pPr>
            <w:del w:id="655" w:author="aditya perwira" w:date="2019-04-22T15:13:00Z">
              <w:r w:rsidRPr="00DC25FB" w:rsidDel="007316B2">
                <w:rPr>
                  <w:b/>
                  <w:sz w:val="16"/>
                  <w:szCs w:val="16"/>
                </w:rPr>
                <w:delText>1HL</w:delText>
              </w:r>
            </w:del>
          </w:p>
        </w:tc>
        <w:tc>
          <w:tcPr>
            <w:tcW w:w="578" w:type="pct"/>
            <w:gridSpan w:val="2"/>
            <w:tcPrChange w:id="656" w:author="aditya perwira" w:date="2019-04-22T15:14:00Z">
              <w:tcPr>
                <w:tcW w:w="1035" w:type="dxa"/>
                <w:gridSpan w:val="2"/>
              </w:tcPr>
            </w:tcPrChange>
          </w:tcPr>
          <w:p w14:paraId="6BE78E6C" w14:textId="57A93413" w:rsidR="007316B2" w:rsidRPr="007316B2" w:rsidDel="007316B2" w:rsidRDefault="007316B2" w:rsidP="00CF67EE">
            <w:pPr>
              <w:spacing w:line="276" w:lineRule="auto"/>
              <w:rPr>
                <w:del w:id="657" w:author="aditya perwira" w:date="2019-04-22T15:13:00Z"/>
                <w:sz w:val="16"/>
                <w:szCs w:val="16"/>
                <w:rPrChange w:id="658" w:author="aditya perwira" w:date="2019-04-22T15:15:00Z">
                  <w:rPr>
                    <w:del w:id="659" w:author="aditya perwira" w:date="2019-04-22T15:13:00Z"/>
                    <w:sz w:val="16"/>
                  </w:rPr>
                </w:rPrChange>
              </w:rPr>
            </w:pPr>
            <w:del w:id="660" w:author="aditya perwira" w:date="2019-04-22T15:13:00Z">
              <w:r w:rsidRPr="007316B2" w:rsidDel="007316B2">
                <w:rPr>
                  <w:sz w:val="16"/>
                  <w:szCs w:val="16"/>
                  <w:rPrChange w:id="661" w:author="aditya perwira" w:date="2019-04-22T15:15:00Z">
                    <w:rPr>
                      <w:sz w:val="16"/>
                    </w:rPr>
                  </w:rPrChange>
                </w:rPr>
                <w:delText>100%</w:delText>
              </w:r>
            </w:del>
          </w:p>
        </w:tc>
        <w:tc>
          <w:tcPr>
            <w:tcW w:w="598" w:type="pct"/>
            <w:tcPrChange w:id="662" w:author="aditya perwira" w:date="2019-04-22T15:14:00Z">
              <w:tcPr>
                <w:tcW w:w="1070" w:type="dxa"/>
                <w:gridSpan w:val="2"/>
              </w:tcPr>
            </w:tcPrChange>
          </w:tcPr>
          <w:p w14:paraId="2D4FC8A9" w14:textId="50DFB92D" w:rsidR="007316B2" w:rsidRPr="007316B2" w:rsidDel="007316B2" w:rsidRDefault="007316B2" w:rsidP="00CF67EE">
            <w:pPr>
              <w:spacing w:line="276" w:lineRule="auto"/>
              <w:rPr>
                <w:del w:id="663" w:author="aditya perwira" w:date="2019-04-22T15:13:00Z"/>
                <w:sz w:val="16"/>
                <w:szCs w:val="16"/>
                <w:rPrChange w:id="664" w:author="aditya perwira" w:date="2019-04-22T15:15:00Z">
                  <w:rPr>
                    <w:del w:id="665" w:author="aditya perwira" w:date="2019-04-22T15:13:00Z"/>
                    <w:sz w:val="16"/>
                  </w:rPr>
                </w:rPrChange>
              </w:rPr>
            </w:pPr>
            <w:del w:id="666" w:author="aditya perwira" w:date="2019-04-22T15:13:00Z">
              <w:r w:rsidRPr="007316B2" w:rsidDel="007316B2">
                <w:rPr>
                  <w:sz w:val="16"/>
                  <w:szCs w:val="16"/>
                  <w:rPrChange w:id="667" w:author="aditya perwira" w:date="2019-04-22T15:15:00Z">
                    <w:rPr>
                      <w:sz w:val="16"/>
                    </w:rPr>
                  </w:rPrChange>
                </w:rPr>
                <w:delText>97,222%</w:delText>
              </w:r>
            </w:del>
          </w:p>
        </w:tc>
        <w:tc>
          <w:tcPr>
            <w:tcW w:w="772" w:type="pct"/>
            <w:gridSpan w:val="2"/>
            <w:tcPrChange w:id="668" w:author="aditya perwira" w:date="2019-04-22T15:14:00Z">
              <w:tcPr>
                <w:tcW w:w="1381" w:type="dxa"/>
                <w:gridSpan w:val="3"/>
              </w:tcPr>
            </w:tcPrChange>
          </w:tcPr>
          <w:p w14:paraId="68D1C5F2" w14:textId="0C8F35A6" w:rsidR="007316B2" w:rsidRPr="007316B2" w:rsidDel="007316B2" w:rsidRDefault="007316B2" w:rsidP="00CF67EE">
            <w:pPr>
              <w:spacing w:line="276" w:lineRule="auto"/>
              <w:rPr>
                <w:del w:id="669" w:author="aditya perwira" w:date="2019-04-22T15:13:00Z"/>
                <w:sz w:val="16"/>
                <w:szCs w:val="16"/>
                <w:rPrChange w:id="670" w:author="aditya perwira" w:date="2019-04-22T15:15:00Z">
                  <w:rPr>
                    <w:del w:id="671" w:author="aditya perwira" w:date="2019-04-22T15:13:00Z"/>
                    <w:sz w:val="16"/>
                  </w:rPr>
                </w:rPrChange>
              </w:rPr>
            </w:pPr>
            <w:del w:id="672" w:author="aditya perwira" w:date="2019-04-22T15:13:00Z">
              <w:r w:rsidRPr="007316B2" w:rsidDel="007316B2">
                <w:rPr>
                  <w:sz w:val="16"/>
                  <w:szCs w:val="16"/>
                  <w:rPrChange w:id="673" w:author="aditya perwira" w:date="2019-04-22T15:15:00Z">
                    <w:rPr>
                      <w:sz w:val="16"/>
                    </w:rPr>
                  </w:rPrChange>
                </w:rPr>
                <w:delText>136 s</w:delText>
              </w:r>
            </w:del>
          </w:p>
        </w:tc>
      </w:tr>
      <w:tr w:rsidR="007316B2" w:rsidRPr="007316B2" w:rsidDel="007316B2" w14:paraId="69347B98" w14:textId="377D4CD0" w:rsidTr="007316B2">
        <w:trPr>
          <w:gridAfter w:val="2"/>
          <w:wAfter w:w="1534" w:type="dxa"/>
          <w:del w:id="674" w:author="aditya perwira" w:date="2019-04-22T15:13:00Z"/>
          <w:trPrChange w:id="675" w:author="aditya perwira" w:date="2019-04-22T15:14:00Z">
            <w:trPr>
              <w:gridAfter w:val="2"/>
            </w:trPr>
          </w:trPrChange>
        </w:trPr>
        <w:tc>
          <w:tcPr>
            <w:tcW w:w="644" w:type="pct"/>
            <w:shd w:val="clear" w:color="auto" w:fill="A8D08D" w:themeFill="accent6" w:themeFillTint="99"/>
            <w:tcPrChange w:id="676" w:author="aditya perwira" w:date="2019-04-22T15:14:00Z">
              <w:tcPr>
                <w:tcW w:w="1152" w:type="dxa"/>
                <w:gridSpan w:val="3"/>
                <w:shd w:val="clear" w:color="auto" w:fill="A8D08D" w:themeFill="accent6" w:themeFillTint="99"/>
              </w:tcPr>
            </w:tcPrChange>
          </w:tcPr>
          <w:p w14:paraId="70A9E349" w14:textId="6FF3337B" w:rsidR="007316B2" w:rsidRPr="00DC25FB" w:rsidDel="007316B2" w:rsidRDefault="007316B2" w:rsidP="00CF67EE">
            <w:pPr>
              <w:spacing w:line="276" w:lineRule="auto"/>
              <w:rPr>
                <w:del w:id="677" w:author="aditya perwira" w:date="2019-04-22T15:13:00Z"/>
                <w:b/>
                <w:sz w:val="16"/>
                <w:szCs w:val="16"/>
              </w:rPr>
            </w:pPr>
            <w:del w:id="678" w:author="aditya perwira" w:date="2019-04-22T15:13:00Z">
              <w:r w:rsidRPr="00DC25FB" w:rsidDel="007316B2">
                <w:rPr>
                  <w:b/>
                  <w:sz w:val="16"/>
                  <w:szCs w:val="16"/>
                </w:rPr>
                <w:delText>2HL</w:delText>
              </w:r>
            </w:del>
          </w:p>
        </w:tc>
        <w:tc>
          <w:tcPr>
            <w:tcW w:w="578" w:type="pct"/>
            <w:gridSpan w:val="2"/>
            <w:shd w:val="clear" w:color="auto" w:fill="A8D08D" w:themeFill="accent6" w:themeFillTint="99"/>
            <w:tcPrChange w:id="679" w:author="aditya perwira" w:date="2019-04-22T15:14:00Z">
              <w:tcPr>
                <w:tcW w:w="1035" w:type="dxa"/>
                <w:gridSpan w:val="2"/>
                <w:shd w:val="clear" w:color="auto" w:fill="A8D08D" w:themeFill="accent6" w:themeFillTint="99"/>
              </w:tcPr>
            </w:tcPrChange>
          </w:tcPr>
          <w:p w14:paraId="40815C68" w14:textId="205F6D97" w:rsidR="007316B2" w:rsidRPr="007316B2" w:rsidDel="007316B2" w:rsidRDefault="007316B2" w:rsidP="00CF67EE">
            <w:pPr>
              <w:spacing w:line="276" w:lineRule="auto"/>
              <w:rPr>
                <w:del w:id="680" w:author="aditya perwira" w:date="2019-04-22T15:13:00Z"/>
                <w:sz w:val="16"/>
                <w:szCs w:val="16"/>
                <w:rPrChange w:id="681" w:author="aditya perwira" w:date="2019-04-22T15:15:00Z">
                  <w:rPr>
                    <w:del w:id="682" w:author="aditya perwira" w:date="2019-04-22T15:13:00Z"/>
                    <w:sz w:val="16"/>
                  </w:rPr>
                </w:rPrChange>
              </w:rPr>
            </w:pPr>
            <w:del w:id="683" w:author="aditya perwira" w:date="2019-04-22T15:13:00Z">
              <w:r w:rsidRPr="007316B2" w:rsidDel="007316B2">
                <w:rPr>
                  <w:sz w:val="16"/>
                  <w:szCs w:val="16"/>
                  <w:rPrChange w:id="684" w:author="aditya perwira" w:date="2019-04-22T15:15:00Z">
                    <w:rPr>
                      <w:sz w:val="16"/>
                    </w:rPr>
                  </w:rPrChange>
                </w:rPr>
                <w:delText>100%</w:delText>
              </w:r>
            </w:del>
          </w:p>
        </w:tc>
        <w:tc>
          <w:tcPr>
            <w:tcW w:w="598" w:type="pct"/>
            <w:shd w:val="clear" w:color="auto" w:fill="A8D08D" w:themeFill="accent6" w:themeFillTint="99"/>
            <w:tcPrChange w:id="685" w:author="aditya perwira" w:date="2019-04-22T15:14:00Z">
              <w:tcPr>
                <w:tcW w:w="1070" w:type="dxa"/>
                <w:gridSpan w:val="2"/>
                <w:shd w:val="clear" w:color="auto" w:fill="A8D08D" w:themeFill="accent6" w:themeFillTint="99"/>
              </w:tcPr>
            </w:tcPrChange>
          </w:tcPr>
          <w:p w14:paraId="3DC2E968" w14:textId="687EB405" w:rsidR="007316B2" w:rsidRPr="007316B2" w:rsidDel="007316B2" w:rsidRDefault="007316B2" w:rsidP="00CF67EE">
            <w:pPr>
              <w:spacing w:line="276" w:lineRule="auto"/>
              <w:rPr>
                <w:del w:id="686" w:author="aditya perwira" w:date="2019-04-22T15:13:00Z"/>
                <w:sz w:val="16"/>
                <w:szCs w:val="16"/>
                <w:rPrChange w:id="687" w:author="aditya perwira" w:date="2019-04-22T15:15:00Z">
                  <w:rPr>
                    <w:del w:id="688" w:author="aditya perwira" w:date="2019-04-22T15:13:00Z"/>
                    <w:sz w:val="16"/>
                  </w:rPr>
                </w:rPrChange>
              </w:rPr>
            </w:pPr>
            <w:del w:id="689" w:author="aditya perwira" w:date="2019-04-22T15:13:00Z">
              <w:r w:rsidRPr="007316B2" w:rsidDel="007316B2">
                <w:rPr>
                  <w:sz w:val="16"/>
                  <w:szCs w:val="16"/>
                  <w:rPrChange w:id="690" w:author="aditya perwira" w:date="2019-04-22T15:15:00Z">
                    <w:rPr>
                      <w:sz w:val="16"/>
                    </w:rPr>
                  </w:rPrChange>
                </w:rPr>
                <w:delText>98,333%</w:delText>
              </w:r>
            </w:del>
          </w:p>
        </w:tc>
        <w:tc>
          <w:tcPr>
            <w:tcW w:w="772" w:type="pct"/>
            <w:gridSpan w:val="2"/>
            <w:shd w:val="clear" w:color="auto" w:fill="A8D08D" w:themeFill="accent6" w:themeFillTint="99"/>
            <w:tcPrChange w:id="691" w:author="aditya perwira" w:date="2019-04-22T15:14:00Z">
              <w:tcPr>
                <w:tcW w:w="1381" w:type="dxa"/>
                <w:gridSpan w:val="3"/>
                <w:shd w:val="clear" w:color="auto" w:fill="A8D08D" w:themeFill="accent6" w:themeFillTint="99"/>
              </w:tcPr>
            </w:tcPrChange>
          </w:tcPr>
          <w:p w14:paraId="79811CA2" w14:textId="5A9594E0" w:rsidR="007316B2" w:rsidRPr="007316B2" w:rsidDel="007316B2" w:rsidRDefault="007316B2" w:rsidP="00CF67EE">
            <w:pPr>
              <w:spacing w:line="276" w:lineRule="auto"/>
              <w:rPr>
                <w:del w:id="692" w:author="aditya perwira" w:date="2019-04-22T15:13:00Z"/>
                <w:sz w:val="16"/>
                <w:szCs w:val="16"/>
                <w:rPrChange w:id="693" w:author="aditya perwira" w:date="2019-04-22T15:15:00Z">
                  <w:rPr>
                    <w:del w:id="694" w:author="aditya perwira" w:date="2019-04-22T15:13:00Z"/>
                    <w:sz w:val="16"/>
                  </w:rPr>
                </w:rPrChange>
              </w:rPr>
            </w:pPr>
            <w:del w:id="695" w:author="aditya perwira" w:date="2019-04-22T15:13:00Z">
              <w:r w:rsidRPr="007316B2" w:rsidDel="007316B2">
                <w:rPr>
                  <w:sz w:val="16"/>
                  <w:szCs w:val="16"/>
                  <w:rPrChange w:id="696" w:author="aditya perwira" w:date="2019-04-22T15:15:00Z">
                    <w:rPr>
                      <w:sz w:val="16"/>
                    </w:rPr>
                  </w:rPrChange>
                </w:rPr>
                <w:delText>135 s</w:delText>
              </w:r>
            </w:del>
          </w:p>
        </w:tc>
      </w:tr>
      <w:tr w:rsidR="007316B2" w:rsidRPr="007316B2" w:rsidDel="007316B2" w14:paraId="4D1763AB" w14:textId="1E088A52" w:rsidTr="007316B2">
        <w:trPr>
          <w:gridAfter w:val="2"/>
          <w:wAfter w:w="1534" w:type="dxa"/>
          <w:del w:id="697" w:author="aditya perwira" w:date="2019-04-22T15:13:00Z"/>
          <w:trPrChange w:id="698" w:author="aditya perwira" w:date="2019-04-22T15:14:00Z">
            <w:trPr>
              <w:gridAfter w:val="2"/>
            </w:trPr>
          </w:trPrChange>
        </w:trPr>
        <w:tc>
          <w:tcPr>
            <w:tcW w:w="644" w:type="pct"/>
            <w:shd w:val="clear" w:color="auto" w:fill="auto"/>
            <w:tcPrChange w:id="699" w:author="aditya perwira" w:date="2019-04-22T15:14:00Z">
              <w:tcPr>
                <w:tcW w:w="1152" w:type="dxa"/>
                <w:gridSpan w:val="3"/>
                <w:shd w:val="clear" w:color="auto" w:fill="auto"/>
              </w:tcPr>
            </w:tcPrChange>
          </w:tcPr>
          <w:p w14:paraId="1D766318" w14:textId="46A89CDF" w:rsidR="007316B2" w:rsidRPr="00DC25FB" w:rsidDel="007316B2" w:rsidRDefault="007316B2" w:rsidP="00CF67EE">
            <w:pPr>
              <w:spacing w:line="276" w:lineRule="auto"/>
              <w:rPr>
                <w:del w:id="700" w:author="aditya perwira" w:date="2019-04-22T15:13:00Z"/>
                <w:b/>
                <w:sz w:val="16"/>
                <w:szCs w:val="16"/>
              </w:rPr>
            </w:pPr>
            <w:del w:id="701" w:author="aditya perwira" w:date="2019-04-22T15:13:00Z">
              <w:r w:rsidRPr="00DC25FB" w:rsidDel="007316B2">
                <w:rPr>
                  <w:b/>
                  <w:sz w:val="16"/>
                  <w:szCs w:val="16"/>
                </w:rPr>
                <w:delText>3HL</w:delText>
              </w:r>
            </w:del>
          </w:p>
        </w:tc>
        <w:tc>
          <w:tcPr>
            <w:tcW w:w="578" w:type="pct"/>
            <w:gridSpan w:val="2"/>
            <w:tcPrChange w:id="702" w:author="aditya perwira" w:date="2019-04-22T15:14:00Z">
              <w:tcPr>
                <w:tcW w:w="1035" w:type="dxa"/>
                <w:gridSpan w:val="2"/>
              </w:tcPr>
            </w:tcPrChange>
          </w:tcPr>
          <w:p w14:paraId="61C44045" w14:textId="30134A5B" w:rsidR="007316B2" w:rsidRPr="007316B2" w:rsidDel="007316B2" w:rsidRDefault="007316B2" w:rsidP="00CF67EE">
            <w:pPr>
              <w:spacing w:line="276" w:lineRule="auto"/>
              <w:rPr>
                <w:del w:id="703" w:author="aditya perwira" w:date="2019-04-22T15:13:00Z"/>
                <w:sz w:val="16"/>
                <w:szCs w:val="16"/>
                <w:rPrChange w:id="704" w:author="aditya perwira" w:date="2019-04-22T15:15:00Z">
                  <w:rPr>
                    <w:del w:id="705" w:author="aditya perwira" w:date="2019-04-22T15:13:00Z"/>
                    <w:sz w:val="16"/>
                  </w:rPr>
                </w:rPrChange>
              </w:rPr>
            </w:pPr>
            <w:del w:id="706" w:author="aditya perwira" w:date="2019-04-22T15:13:00Z">
              <w:r w:rsidRPr="007316B2" w:rsidDel="007316B2">
                <w:rPr>
                  <w:sz w:val="16"/>
                  <w:szCs w:val="16"/>
                  <w:rPrChange w:id="707" w:author="aditya perwira" w:date="2019-04-22T15:15:00Z">
                    <w:rPr>
                      <w:sz w:val="16"/>
                    </w:rPr>
                  </w:rPrChange>
                </w:rPr>
                <w:delText>100%</w:delText>
              </w:r>
            </w:del>
          </w:p>
        </w:tc>
        <w:tc>
          <w:tcPr>
            <w:tcW w:w="598" w:type="pct"/>
            <w:tcPrChange w:id="708" w:author="aditya perwira" w:date="2019-04-22T15:14:00Z">
              <w:tcPr>
                <w:tcW w:w="1070" w:type="dxa"/>
                <w:gridSpan w:val="2"/>
              </w:tcPr>
            </w:tcPrChange>
          </w:tcPr>
          <w:p w14:paraId="40E28BE1" w14:textId="1200D1A1" w:rsidR="007316B2" w:rsidRPr="007316B2" w:rsidDel="007316B2" w:rsidRDefault="007316B2" w:rsidP="00CF67EE">
            <w:pPr>
              <w:spacing w:line="276" w:lineRule="auto"/>
              <w:rPr>
                <w:del w:id="709" w:author="aditya perwira" w:date="2019-04-22T15:13:00Z"/>
                <w:sz w:val="16"/>
                <w:szCs w:val="16"/>
                <w:rPrChange w:id="710" w:author="aditya perwira" w:date="2019-04-22T15:15:00Z">
                  <w:rPr>
                    <w:del w:id="711" w:author="aditya perwira" w:date="2019-04-22T15:13:00Z"/>
                    <w:sz w:val="16"/>
                  </w:rPr>
                </w:rPrChange>
              </w:rPr>
            </w:pPr>
            <w:del w:id="712" w:author="aditya perwira" w:date="2019-04-22T15:13:00Z">
              <w:r w:rsidRPr="007316B2" w:rsidDel="007316B2">
                <w:rPr>
                  <w:sz w:val="16"/>
                  <w:szCs w:val="16"/>
                  <w:rPrChange w:id="713" w:author="aditya perwira" w:date="2019-04-22T15:15:00Z">
                    <w:rPr>
                      <w:sz w:val="16"/>
                    </w:rPr>
                  </w:rPrChange>
                </w:rPr>
                <w:delText>97,222%</w:delText>
              </w:r>
            </w:del>
          </w:p>
        </w:tc>
        <w:tc>
          <w:tcPr>
            <w:tcW w:w="772" w:type="pct"/>
            <w:gridSpan w:val="2"/>
            <w:tcPrChange w:id="714" w:author="aditya perwira" w:date="2019-04-22T15:14:00Z">
              <w:tcPr>
                <w:tcW w:w="1381" w:type="dxa"/>
                <w:gridSpan w:val="3"/>
              </w:tcPr>
            </w:tcPrChange>
          </w:tcPr>
          <w:p w14:paraId="4E1D1765" w14:textId="1E117029" w:rsidR="007316B2" w:rsidRPr="007316B2" w:rsidDel="007316B2" w:rsidRDefault="007316B2" w:rsidP="00CF67EE">
            <w:pPr>
              <w:spacing w:line="276" w:lineRule="auto"/>
              <w:rPr>
                <w:del w:id="715" w:author="aditya perwira" w:date="2019-04-22T15:13:00Z"/>
                <w:sz w:val="16"/>
                <w:szCs w:val="16"/>
                <w:rPrChange w:id="716" w:author="aditya perwira" w:date="2019-04-22T15:15:00Z">
                  <w:rPr>
                    <w:del w:id="717" w:author="aditya perwira" w:date="2019-04-22T15:13:00Z"/>
                    <w:sz w:val="16"/>
                  </w:rPr>
                </w:rPrChange>
              </w:rPr>
            </w:pPr>
            <w:del w:id="718" w:author="aditya perwira" w:date="2019-04-22T15:13:00Z">
              <w:r w:rsidRPr="007316B2" w:rsidDel="007316B2">
                <w:rPr>
                  <w:sz w:val="16"/>
                  <w:szCs w:val="16"/>
                  <w:rPrChange w:id="719" w:author="aditya perwira" w:date="2019-04-22T15:15:00Z">
                    <w:rPr>
                      <w:sz w:val="16"/>
                    </w:rPr>
                  </w:rPrChange>
                </w:rPr>
                <w:delText>136 s</w:delText>
              </w:r>
            </w:del>
          </w:p>
        </w:tc>
      </w:tr>
    </w:tbl>
    <w:p w14:paraId="15577921" w14:textId="4EC5C637" w:rsidR="007316B2" w:rsidRDefault="007316B2" w:rsidP="007316B2">
      <w:pPr>
        <w:pStyle w:val="BodyText"/>
      </w:pPr>
      <w:ins w:id="720" w:author="aditya perwira" w:date="2019-04-22T15:12:00Z">
        <w:r>
          <w:fldChar w:fldCharType="begin"/>
        </w:r>
        <w:r>
          <w:instrText xml:space="preserve"> REF _Ref6838382 \h </w:instrText>
        </w:r>
      </w:ins>
      <w:r>
        <w:fldChar w:fldCharType="separate"/>
      </w:r>
      <w:ins w:id="721" w:author="aditya perwira" w:date="2019-04-22T15:12:00Z">
        <w:r>
          <w:t xml:space="preserve">TABEL </w:t>
        </w:r>
        <w:r>
          <w:rPr>
            <w:noProof/>
          </w:rPr>
          <w:t>5</w:t>
        </w:r>
        <w:r>
          <w:fldChar w:fldCharType="end"/>
        </w:r>
        <w:r>
          <w:t xml:space="preserve"> </w:t>
        </w:r>
      </w:ins>
      <w:del w:id="722" w:author="aditya perwira" w:date="2019-04-22T15:12:00Z">
        <w:r w:rsidDel="007316B2">
          <w:fldChar w:fldCharType="begin"/>
        </w:r>
        <w:r w:rsidDel="007316B2">
          <w:delInstrText xml:space="preserve"> REF _Ref6837791 \h </w:delInstrText>
        </w:r>
        <w:r w:rsidDel="007316B2">
          <w:fldChar w:fldCharType="separate"/>
        </w:r>
        <w:r w:rsidDel="007316B2">
          <w:delText xml:space="preserve">TABEL </w:delText>
        </w:r>
        <w:r w:rsidDel="007316B2">
          <w:rPr>
            <w:noProof/>
          </w:rPr>
          <w:delText>4</w:delText>
        </w:r>
        <w:r w:rsidDel="007316B2">
          <w:fldChar w:fldCharType="end"/>
        </w:r>
        <w:r w:rsidDel="007316B2">
          <w:delText xml:space="preserve"> </w:delText>
        </w:r>
      </w:del>
      <w:r>
        <w:t xml:space="preserve">menunjukkan bahwa performa terbaik didapatkan pada model dengan </w:t>
      </w:r>
      <w:del w:id="723" w:author="aditya perwira" w:date="2019-04-22T15:15:00Z">
        <w:r w:rsidRPr="00CF67EE" w:rsidDel="00CF67EE">
          <w:rPr>
            <w:i/>
            <w:rPrChange w:id="724" w:author="aditya perwira" w:date="2019-04-22T15:16:00Z">
              <w:rPr/>
            </w:rPrChange>
          </w:rPr>
          <w:delText>jumlah hidden layer sebanyak 2</w:delText>
        </w:r>
      </w:del>
      <w:ins w:id="725" w:author="aditya perwira" w:date="2019-04-22T15:15:00Z">
        <w:r w:rsidR="00CF67EE" w:rsidRPr="00CF67EE">
          <w:rPr>
            <w:i/>
            <w:rPrChange w:id="726" w:author="aditya perwira" w:date="2019-04-22T15:16:00Z">
              <w:rPr/>
            </w:rPrChange>
          </w:rPr>
          <w:t>neuron</w:t>
        </w:r>
        <w:r w:rsidR="00CF67EE">
          <w:t xml:space="preserve"> sebanyak 96</w:t>
        </w:r>
      </w:ins>
      <w:r>
        <w:t xml:space="preserve">. Model ini mampu mengklasifikasi citra retakan untuk </w:t>
      </w:r>
      <w:r>
        <w:rPr>
          <w:i/>
        </w:rPr>
        <w:t>testing</w:t>
      </w:r>
      <w:r>
        <w:t xml:space="preserve"> sebesar 98,333%. </w:t>
      </w:r>
    </w:p>
    <w:p w14:paraId="0B14E262" w14:textId="1B607BEE" w:rsidR="00CF67EE" w:rsidRDefault="00CF67EE" w:rsidP="00CF67EE">
      <w:pPr>
        <w:pStyle w:val="BodyText"/>
      </w:pPr>
      <w:r>
        <w:t xml:space="preserve">Keempat, dilakukan pengujian untuk melihat pengaruh </w:t>
      </w:r>
      <w:del w:id="727" w:author="aditya perwira" w:date="2019-04-22T15:17:00Z">
        <w:r w:rsidDel="00CF67EE">
          <w:delText>ukuran kernel konvolusi</w:delText>
        </w:r>
      </w:del>
      <w:ins w:id="728" w:author="aditya perwira" w:date="2019-04-22T15:17:00Z">
        <w:r>
          <w:t xml:space="preserve">ukuran citra masukan </w:t>
        </w:r>
      </w:ins>
      <w:del w:id="729" w:author="aditya perwira" w:date="2019-04-22T15:18:00Z">
        <w:r w:rsidDel="00CF67EE">
          <w:delText xml:space="preserve"> </w:delText>
        </w:r>
      </w:del>
      <w:r>
        <w:t xml:space="preserve">terhadap performa model. Variasi </w:t>
      </w:r>
      <w:ins w:id="730" w:author="aditya perwira" w:date="2019-04-22T15:18:00Z">
        <w:r>
          <w:t xml:space="preserve">ukuran citra masukan </w:t>
        </w:r>
      </w:ins>
      <w:del w:id="731" w:author="aditya perwira" w:date="2019-04-22T15:18:00Z">
        <w:r w:rsidDel="00CF67EE">
          <w:delText xml:space="preserve">ukuran kernel </w:delText>
        </w:r>
      </w:del>
      <w:r>
        <w:t xml:space="preserve">yang </w:t>
      </w:r>
      <w:proofErr w:type="gramStart"/>
      <w:r>
        <w:t>akan</w:t>
      </w:r>
      <w:proofErr w:type="gramEnd"/>
      <w:r>
        <w:t xml:space="preserve"> diuji adalah </w:t>
      </w:r>
      <w:del w:id="732" w:author="aditya perwira" w:date="2019-04-22T15:18:00Z">
        <w:r w:rsidDel="00CF67EE">
          <w:delText>kernel 3x3 dan kernel 5x5</w:delText>
        </w:r>
      </w:del>
      <w:ins w:id="733" w:author="aditya perwira" w:date="2019-04-22T15:18:00Z">
        <w:r>
          <w:t>citra 32x32, 64x64, dan 96x96.</w:t>
        </w:r>
      </w:ins>
    </w:p>
    <w:p w14:paraId="3B3D7EA7" w14:textId="7E59CC4F" w:rsidR="00CF67EE" w:rsidRPr="008F0FEB" w:rsidRDefault="00CF67EE" w:rsidP="00C55313">
      <w:pPr>
        <w:pStyle w:val="Caption"/>
        <w:jc w:val="center"/>
        <w:rPr>
          <w:i/>
        </w:rPr>
        <w:pPrChange w:id="734" w:author="aditya perwira" w:date="2019-04-22T23:58:00Z">
          <w:pPr>
            <w:pStyle w:val="Caption"/>
          </w:pPr>
        </w:pPrChange>
      </w:pPr>
      <w:bookmarkStart w:id="735" w:name="_Ref6838671"/>
      <w:r>
        <w:t xml:space="preserve">TABEL </w:t>
      </w:r>
      <w:r>
        <w:fldChar w:fldCharType="begin"/>
      </w:r>
      <w:r w:rsidRPr="00CF67EE">
        <w:instrText xml:space="preserve"> SEQ TABEL \* ARABIC </w:instrText>
      </w:r>
      <w:r>
        <w:fldChar w:fldCharType="separate"/>
      </w:r>
      <w:ins w:id="736" w:author="aditya perwira" w:date="2019-04-23T00:26:00Z">
        <w:r w:rsidR="00973F01">
          <w:rPr>
            <w:noProof/>
          </w:rPr>
          <w:t>7</w:t>
        </w:r>
      </w:ins>
      <w:del w:id="737" w:author="aditya perwira" w:date="2019-04-22T15:17:00Z">
        <w:r w:rsidDel="00CF67EE">
          <w:rPr>
            <w:noProof/>
          </w:rPr>
          <w:delText>5</w:delText>
        </w:r>
      </w:del>
      <w:r>
        <w:fldChar w:fldCharType="end"/>
      </w:r>
      <w:bookmarkEnd w:id="735"/>
      <w:r>
        <w:t xml:space="preserve">. Performa model dengan variasi </w:t>
      </w:r>
      <w:ins w:id="738" w:author="aditya perwira" w:date="2019-04-22T15:18:00Z">
        <w:r>
          <w:t xml:space="preserve">ukuran citra masukan </w:t>
        </w:r>
      </w:ins>
      <w:del w:id="739" w:author="aditya perwira" w:date="2019-04-22T15:18:00Z">
        <w:r w:rsidDel="00CF67EE">
          <w:delText xml:space="preserve">jumlah </w:delText>
        </w:r>
        <w:r w:rsidDel="00CF67EE">
          <w:rPr>
            <w:i/>
          </w:rPr>
          <w:delText>hidden layer</w:delText>
        </w:r>
      </w:del>
    </w:p>
    <w:tbl>
      <w:tblPr>
        <w:tblStyle w:val="TableGrid"/>
        <w:tblW w:w="5000" w:type="pct"/>
        <w:tblLook w:val="04A0" w:firstRow="1" w:lastRow="0" w:firstColumn="1" w:lastColumn="0" w:noHBand="0" w:noVBand="1"/>
      </w:tblPr>
      <w:tblGrid>
        <w:gridCol w:w="733"/>
        <w:gridCol w:w="433"/>
        <w:gridCol w:w="370"/>
        <w:gridCol w:w="792"/>
        <w:gridCol w:w="70"/>
        <w:gridCol w:w="902"/>
        <w:gridCol w:w="366"/>
        <w:gridCol w:w="972"/>
        <w:tblGridChange w:id="740">
          <w:tblGrid>
            <w:gridCol w:w="5"/>
            <w:gridCol w:w="108"/>
            <w:gridCol w:w="733"/>
            <w:gridCol w:w="183"/>
            <w:gridCol w:w="142"/>
            <w:gridCol w:w="108"/>
            <w:gridCol w:w="370"/>
            <w:gridCol w:w="625"/>
            <w:gridCol w:w="129"/>
            <w:gridCol w:w="38"/>
            <w:gridCol w:w="70"/>
            <w:gridCol w:w="902"/>
            <w:gridCol w:w="43"/>
            <w:gridCol w:w="215"/>
            <w:gridCol w:w="108"/>
            <w:gridCol w:w="859"/>
            <w:gridCol w:w="5"/>
            <w:gridCol w:w="108"/>
          </w:tblGrid>
        </w:tblGridChange>
      </w:tblGrid>
      <w:tr w:rsidR="00CF67EE" w:rsidRPr="00CF67EE" w14:paraId="68877D76" w14:textId="77777777" w:rsidTr="00CF67EE">
        <w:trPr>
          <w:ins w:id="741" w:author="aditya perwira" w:date="2019-04-22T15:18:00Z"/>
        </w:trPr>
        <w:tc>
          <w:tcPr>
            <w:tcW w:w="1188" w:type="pct"/>
            <w:gridSpan w:val="2"/>
            <w:shd w:val="clear" w:color="auto" w:fill="BDD6EE" w:themeFill="accent1" w:themeFillTint="66"/>
          </w:tcPr>
          <w:p w14:paraId="71E38E95" w14:textId="77777777" w:rsidR="00CF67EE" w:rsidRPr="00CF67EE" w:rsidRDefault="00CF67EE" w:rsidP="00CF67EE">
            <w:pPr>
              <w:spacing w:line="276" w:lineRule="auto"/>
              <w:rPr>
                <w:ins w:id="742" w:author="aditya perwira" w:date="2019-04-22T15:18:00Z"/>
                <w:b/>
                <w:sz w:val="16"/>
                <w:szCs w:val="16"/>
                <w:rPrChange w:id="743" w:author="aditya perwira" w:date="2019-04-22T15:19:00Z">
                  <w:rPr>
                    <w:ins w:id="744" w:author="aditya perwira" w:date="2019-04-22T15:18:00Z"/>
                    <w:b/>
                    <w:sz w:val="22"/>
                  </w:rPr>
                </w:rPrChange>
              </w:rPr>
            </w:pPr>
            <w:ins w:id="745" w:author="aditya perwira" w:date="2019-04-22T15:18:00Z">
              <w:r w:rsidRPr="00CF67EE">
                <w:rPr>
                  <w:b/>
                  <w:sz w:val="16"/>
                  <w:szCs w:val="16"/>
                  <w:rPrChange w:id="746" w:author="aditya perwira" w:date="2019-04-22T15:19:00Z">
                    <w:rPr>
                      <w:b/>
                      <w:sz w:val="22"/>
                    </w:rPr>
                  </w:rPrChange>
                </w:rPr>
                <w:t>Ukuran Citra</w:t>
              </w:r>
            </w:ins>
          </w:p>
        </w:tc>
        <w:tc>
          <w:tcPr>
            <w:tcW w:w="1252" w:type="pct"/>
            <w:gridSpan w:val="3"/>
            <w:shd w:val="clear" w:color="auto" w:fill="BDD6EE" w:themeFill="accent1" w:themeFillTint="66"/>
          </w:tcPr>
          <w:p w14:paraId="41E1DD25" w14:textId="77777777" w:rsidR="00CF67EE" w:rsidRPr="00CF67EE" w:rsidRDefault="00CF67EE" w:rsidP="00CF67EE">
            <w:pPr>
              <w:spacing w:line="276" w:lineRule="auto"/>
              <w:rPr>
                <w:ins w:id="747" w:author="aditya perwira" w:date="2019-04-22T15:18:00Z"/>
                <w:b/>
                <w:sz w:val="16"/>
                <w:szCs w:val="16"/>
                <w:rPrChange w:id="748" w:author="aditya perwira" w:date="2019-04-22T15:19:00Z">
                  <w:rPr>
                    <w:ins w:id="749" w:author="aditya perwira" w:date="2019-04-22T15:18:00Z"/>
                    <w:b/>
                    <w:sz w:val="22"/>
                  </w:rPr>
                </w:rPrChange>
              </w:rPr>
            </w:pPr>
            <w:ins w:id="750" w:author="aditya perwira" w:date="2019-04-22T15:18:00Z">
              <w:r w:rsidRPr="00CF67EE">
                <w:rPr>
                  <w:b/>
                  <w:sz w:val="16"/>
                  <w:szCs w:val="16"/>
                  <w:rPrChange w:id="751" w:author="aditya perwira" w:date="2019-04-22T15:19:00Z">
                    <w:rPr>
                      <w:b/>
                      <w:sz w:val="22"/>
                    </w:rPr>
                  </w:rPrChange>
                </w:rPr>
                <w:t xml:space="preserve">Akurasi </w:t>
              </w:r>
              <w:r w:rsidRPr="00CF67EE">
                <w:rPr>
                  <w:b/>
                  <w:i/>
                  <w:sz w:val="16"/>
                  <w:szCs w:val="16"/>
                  <w:rPrChange w:id="752" w:author="aditya perwira" w:date="2019-04-22T15:19:00Z">
                    <w:rPr>
                      <w:b/>
                      <w:i/>
                      <w:sz w:val="22"/>
                    </w:rPr>
                  </w:rPrChange>
                </w:rPr>
                <w:t>Training</w:t>
              </w:r>
            </w:ins>
          </w:p>
        </w:tc>
        <w:tc>
          <w:tcPr>
            <w:tcW w:w="1585" w:type="pct"/>
            <w:gridSpan w:val="2"/>
            <w:shd w:val="clear" w:color="auto" w:fill="BDD6EE" w:themeFill="accent1" w:themeFillTint="66"/>
          </w:tcPr>
          <w:p w14:paraId="10EDA764" w14:textId="77777777" w:rsidR="00CF67EE" w:rsidRPr="00CF67EE" w:rsidRDefault="00CF67EE" w:rsidP="00CF67EE">
            <w:pPr>
              <w:spacing w:line="276" w:lineRule="auto"/>
              <w:rPr>
                <w:ins w:id="753" w:author="aditya perwira" w:date="2019-04-22T15:18:00Z"/>
                <w:b/>
                <w:sz w:val="16"/>
                <w:szCs w:val="16"/>
                <w:rPrChange w:id="754" w:author="aditya perwira" w:date="2019-04-22T15:19:00Z">
                  <w:rPr>
                    <w:ins w:id="755" w:author="aditya perwira" w:date="2019-04-22T15:18:00Z"/>
                    <w:b/>
                    <w:sz w:val="22"/>
                  </w:rPr>
                </w:rPrChange>
              </w:rPr>
            </w:pPr>
            <w:ins w:id="756" w:author="aditya perwira" w:date="2019-04-22T15:18:00Z">
              <w:r w:rsidRPr="00CF67EE">
                <w:rPr>
                  <w:b/>
                  <w:sz w:val="16"/>
                  <w:szCs w:val="16"/>
                  <w:rPrChange w:id="757" w:author="aditya perwira" w:date="2019-04-22T15:19:00Z">
                    <w:rPr>
                      <w:b/>
                      <w:sz w:val="22"/>
                    </w:rPr>
                  </w:rPrChange>
                </w:rPr>
                <w:t xml:space="preserve">Akurasi </w:t>
              </w:r>
              <w:r w:rsidRPr="00CF67EE">
                <w:rPr>
                  <w:b/>
                  <w:i/>
                  <w:sz w:val="16"/>
                  <w:szCs w:val="16"/>
                  <w:rPrChange w:id="758" w:author="aditya perwira" w:date="2019-04-22T15:19:00Z">
                    <w:rPr>
                      <w:b/>
                      <w:i/>
                      <w:sz w:val="22"/>
                    </w:rPr>
                  </w:rPrChange>
                </w:rPr>
                <w:t>Testing</w:t>
              </w:r>
            </w:ins>
          </w:p>
        </w:tc>
        <w:tc>
          <w:tcPr>
            <w:tcW w:w="976" w:type="pct"/>
            <w:shd w:val="clear" w:color="auto" w:fill="BDD6EE" w:themeFill="accent1" w:themeFillTint="66"/>
          </w:tcPr>
          <w:p w14:paraId="083B5DBB" w14:textId="77777777" w:rsidR="00CF67EE" w:rsidRPr="00CF67EE" w:rsidRDefault="00CF67EE" w:rsidP="00CF67EE">
            <w:pPr>
              <w:spacing w:line="276" w:lineRule="auto"/>
              <w:rPr>
                <w:ins w:id="759" w:author="aditya perwira" w:date="2019-04-22T15:18:00Z"/>
                <w:b/>
                <w:sz w:val="16"/>
                <w:szCs w:val="16"/>
                <w:rPrChange w:id="760" w:author="aditya perwira" w:date="2019-04-22T15:19:00Z">
                  <w:rPr>
                    <w:ins w:id="761" w:author="aditya perwira" w:date="2019-04-22T15:18:00Z"/>
                    <w:b/>
                    <w:sz w:val="22"/>
                  </w:rPr>
                </w:rPrChange>
              </w:rPr>
            </w:pPr>
            <w:ins w:id="762" w:author="aditya perwira" w:date="2019-04-22T15:18:00Z">
              <w:r w:rsidRPr="00CF67EE">
                <w:rPr>
                  <w:b/>
                  <w:sz w:val="16"/>
                  <w:szCs w:val="16"/>
                  <w:rPrChange w:id="763" w:author="aditya perwira" w:date="2019-04-22T15:19:00Z">
                    <w:rPr>
                      <w:b/>
                      <w:sz w:val="22"/>
                    </w:rPr>
                  </w:rPrChange>
                </w:rPr>
                <w:t>Waktu Komputasi</w:t>
              </w:r>
            </w:ins>
          </w:p>
        </w:tc>
      </w:tr>
      <w:tr w:rsidR="00CF67EE" w:rsidRPr="00CF67EE" w14:paraId="48958C63" w14:textId="77777777" w:rsidTr="00CF67EE">
        <w:tblPrEx>
          <w:tblW w:w="5000" w:type="pct"/>
          <w:tblPrExChange w:id="764" w:author="aditya perwira" w:date="2019-04-22T15:19:00Z">
            <w:tblPrEx>
              <w:tblW w:w="5000" w:type="pct"/>
            </w:tblPrEx>
          </w:tblPrExChange>
        </w:tblPrEx>
        <w:trPr>
          <w:ins w:id="765" w:author="aditya perwira" w:date="2019-04-22T15:18:00Z"/>
          <w:trPrChange w:id="766" w:author="aditya perwira" w:date="2019-04-22T15:19:00Z">
            <w:trPr>
              <w:gridBefore w:val="1"/>
              <w:gridAfter w:val="0"/>
            </w:trPr>
          </w:trPrChange>
        </w:trPr>
        <w:tc>
          <w:tcPr>
            <w:tcW w:w="1188" w:type="pct"/>
            <w:gridSpan w:val="2"/>
            <w:shd w:val="clear" w:color="auto" w:fill="FFFFFF" w:themeFill="background1"/>
            <w:tcPrChange w:id="767" w:author="aditya perwira" w:date="2019-04-22T15:19:00Z">
              <w:tcPr>
                <w:tcW w:w="1188" w:type="pct"/>
                <w:gridSpan w:val="4"/>
                <w:shd w:val="clear" w:color="auto" w:fill="BDD6EE" w:themeFill="accent1" w:themeFillTint="66"/>
              </w:tcPr>
            </w:tcPrChange>
          </w:tcPr>
          <w:p w14:paraId="30E5105A" w14:textId="77777777" w:rsidR="00CF67EE" w:rsidRPr="00CF67EE" w:rsidRDefault="00CF67EE" w:rsidP="00CF67EE">
            <w:pPr>
              <w:spacing w:line="276" w:lineRule="auto"/>
              <w:rPr>
                <w:ins w:id="768" w:author="aditya perwira" w:date="2019-04-22T15:18:00Z"/>
                <w:b/>
                <w:sz w:val="16"/>
                <w:szCs w:val="16"/>
                <w:rPrChange w:id="769" w:author="aditya perwira" w:date="2019-04-22T15:19:00Z">
                  <w:rPr>
                    <w:ins w:id="770" w:author="aditya perwira" w:date="2019-04-22T15:18:00Z"/>
                    <w:b/>
                    <w:sz w:val="22"/>
                  </w:rPr>
                </w:rPrChange>
              </w:rPr>
            </w:pPr>
            <w:ins w:id="771" w:author="aditya perwira" w:date="2019-04-22T15:18:00Z">
              <w:r w:rsidRPr="00CF67EE">
                <w:rPr>
                  <w:b/>
                  <w:sz w:val="16"/>
                  <w:szCs w:val="16"/>
                  <w:rPrChange w:id="772" w:author="aditya perwira" w:date="2019-04-22T15:19:00Z">
                    <w:rPr>
                      <w:b/>
                      <w:sz w:val="22"/>
                    </w:rPr>
                  </w:rPrChange>
                </w:rPr>
                <w:t>32x32</w:t>
              </w:r>
            </w:ins>
          </w:p>
        </w:tc>
        <w:tc>
          <w:tcPr>
            <w:tcW w:w="1252" w:type="pct"/>
            <w:gridSpan w:val="3"/>
            <w:tcPrChange w:id="773" w:author="aditya perwira" w:date="2019-04-22T15:19:00Z">
              <w:tcPr>
                <w:tcW w:w="1252" w:type="pct"/>
                <w:gridSpan w:val="4"/>
              </w:tcPr>
            </w:tcPrChange>
          </w:tcPr>
          <w:p w14:paraId="5EB12988" w14:textId="77777777" w:rsidR="00CF67EE" w:rsidRPr="00CF67EE" w:rsidRDefault="00CF67EE" w:rsidP="00CF67EE">
            <w:pPr>
              <w:spacing w:line="276" w:lineRule="auto"/>
              <w:rPr>
                <w:ins w:id="774" w:author="aditya perwira" w:date="2019-04-22T15:18:00Z"/>
                <w:sz w:val="16"/>
                <w:szCs w:val="16"/>
                <w:rPrChange w:id="775" w:author="aditya perwira" w:date="2019-04-22T15:19:00Z">
                  <w:rPr>
                    <w:ins w:id="776" w:author="aditya perwira" w:date="2019-04-22T15:18:00Z"/>
                    <w:sz w:val="22"/>
                  </w:rPr>
                </w:rPrChange>
              </w:rPr>
            </w:pPr>
            <w:ins w:id="777" w:author="aditya perwira" w:date="2019-04-22T15:18:00Z">
              <w:r w:rsidRPr="00CF67EE">
                <w:rPr>
                  <w:sz w:val="16"/>
                  <w:szCs w:val="16"/>
                  <w:rPrChange w:id="778" w:author="aditya perwira" w:date="2019-04-22T15:19:00Z">
                    <w:rPr>
                      <w:sz w:val="22"/>
                    </w:rPr>
                  </w:rPrChange>
                </w:rPr>
                <w:t>100%</w:t>
              </w:r>
            </w:ins>
          </w:p>
        </w:tc>
        <w:tc>
          <w:tcPr>
            <w:tcW w:w="1585" w:type="pct"/>
            <w:gridSpan w:val="2"/>
            <w:tcPrChange w:id="779" w:author="aditya perwira" w:date="2019-04-22T15:19:00Z">
              <w:tcPr>
                <w:tcW w:w="1585" w:type="pct"/>
                <w:gridSpan w:val="5"/>
              </w:tcPr>
            </w:tcPrChange>
          </w:tcPr>
          <w:p w14:paraId="4D932245" w14:textId="77777777" w:rsidR="00CF67EE" w:rsidRPr="00CF67EE" w:rsidRDefault="00CF67EE" w:rsidP="00CF67EE">
            <w:pPr>
              <w:spacing w:line="276" w:lineRule="auto"/>
              <w:rPr>
                <w:ins w:id="780" w:author="aditya perwira" w:date="2019-04-22T15:18:00Z"/>
                <w:sz w:val="16"/>
                <w:szCs w:val="16"/>
                <w:rPrChange w:id="781" w:author="aditya perwira" w:date="2019-04-22T15:19:00Z">
                  <w:rPr>
                    <w:ins w:id="782" w:author="aditya perwira" w:date="2019-04-22T15:18:00Z"/>
                    <w:sz w:val="22"/>
                  </w:rPr>
                </w:rPrChange>
              </w:rPr>
            </w:pPr>
            <w:ins w:id="783" w:author="aditya perwira" w:date="2019-04-22T15:18:00Z">
              <w:r w:rsidRPr="00CF67EE">
                <w:rPr>
                  <w:sz w:val="16"/>
                  <w:szCs w:val="16"/>
                  <w:rPrChange w:id="784" w:author="aditya perwira" w:date="2019-04-22T15:19:00Z">
                    <w:rPr>
                      <w:sz w:val="22"/>
                    </w:rPr>
                  </w:rPrChange>
                </w:rPr>
                <w:t>98,611 %</w:t>
              </w:r>
            </w:ins>
          </w:p>
        </w:tc>
        <w:tc>
          <w:tcPr>
            <w:tcW w:w="976" w:type="pct"/>
            <w:tcPrChange w:id="785" w:author="aditya perwira" w:date="2019-04-22T15:19:00Z">
              <w:tcPr>
                <w:tcW w:w="976" w:type="pct"/>
                <w:gridSpan w:val="3"/>
              </w:tcPr>
            </w:tcPrChange>
          </w:tcPr>
          <w:p w14:paraId="20967F12" w14:textId="77777777" w:rsidR="00CF67EE" w:rsidRPr="00CF67EE" w:rsidRDefault="00CF67EE" w:rsidP="00CF67EE">
            <w:pPr>
              <w:spacing w:line="276" w:lineRule="auto"/>
              <w:rPr>
                <w:ins w:id="786" w:author="aditya perwira" w:date="2019-04-22T15:18:00Z"/>
                <w:sz w:val="16"/>
                <w:szCs w:val="16"/>
                <w:rPrChange w:id="787" w:author="aditya perwira" w:date="2019-04-22T15:19:00Z">
                  <w:rPr>
                    <w:ins w:id="788" w:author="aditya perwira" w:date="2019-04-22T15:18:00Z"/>
                    <w:sz w:val="22"/>
                  </w:rPr>
                </w:rPrChange>
              </w:rPr>
            </w:pPr>
            <w:ins w:id="789" w:author="aditya perwira" w:date="2019-04-22T15:18:00Z">
              <w:r w:rsidRPr="00CF67EE">
                <w:rPr>
                  <w:sz w:val="16"/>
                  <w:szCs w:val="16"/>
                  <w:rPrChange w:id="790" w:author="aditya perwira" w:date="2019-04-22T15:19:00Z">
                    <w:rPr>
                      <w:sz w:val="22"/>
                    </w:rPr>
                  </w:rPrChange>
                </w:rPr>
                <w:t>48 s</w:t>
              </w:r>
            </w:ins>
          </w:p>
        </w:tc>
      </w:tr>
      <w:tr w:rsidR="00CF67EE" w:rsidRPr="00CF67EE" w14:paraId="3F1C807F" w14:textId="77777777" w:rsidTr="00CF67EE">
        <w:tblPrEx>
          <w:tblW w:w="5000" w:type="pct"/>
          <w:tblPrExChange w:id="791" w:author="aditya perwira" w:date="2019-04-22T15:19:00Z">
            <w:tblPrEx>
              <w:tblW w:w="5000" w:type="pct"/>
            </w:tblPrEx>
          </w:tblPrExChange>
        </w:tblPrEx>
        <w:trPr>
          <w:ins w:id="792" w:author="aditya perwira" w:date="2019-04-22T15:18:00Z"/>
          <w:trPrChange w:id="793" w:author="aditya perwira" w:date="2019-04-22T15:19:00Z">
            <w:trPr>
              <w:gridBefore w:val="1"/>
              <w:gridAfter w:val="0"/>
            </w:trPr>
          </w:trPrChange>
        </w:trPr>
        <w:tc>
          <w:tcPr>
            <w:tcW w:w="1188" w:type="pct"/>
            <w:gridSpan w:val="2"/>
            <w:shd w:val="clear" w:color="auto" w:fill="A8D08D" w:themeFill="accent6" w:themeFillTint="99"/>
            <w:tcPrChange w:id="794" w:author="aditya perwira" w:date="2019-04-22T15:19:00Z">
              <w:tcPr>
                <w:tcW w:w="1188" w:type="pct"/>
                <w:gridSpan w:val="4"/>
                <w:shd w:val="clear" w:color="auto" w:fill="BDD6EE" w:themeFill="accent1" w:themeFillTint="66"/>
              </w:tcPr>
            </w:tcPrChange>
          </w:tcPr>
          <w:p w14:paraId="2C378A4F" w14:textId="77777777" w:rsidR="00CF67EE" w:rsidRPr="00CF67EE" w:rsidRDefault="00CF67EE" w:rsidP="00CF67EE">
            <w:pPr>
              <w:spacing w:line="276" w:lineRule="auto"/>
              <w:rPr>
                <w:ins w:id="795" w:author="aditya perwira" w:date="2019-04-22T15:18:00Z"/>
                <w:b/>
                <w:sz w:val="16"/>
                <w:szCs w:val="16"/>
                <w:rPrChange w:id="796" w:author="aditya perwira" w:date="2019-04-22T15:19:00Z">
                  <w:rPr>
                    <w:ins w:id="797" w:author="aditya perwira" w:date="2019-04-22T15:18:00Z"/>
                    <w:b/>
                    <w:sz w:val="22"/>
                  </w:rPr>
                </w:rPrChange>
              </w:rPr>
            </w:pPr>
            <w:ins w:id="798" w:author="aditya perwira" w:date="2019-04-22T15:18:00Z">
              <w:r w:rsidRPr="00CF67EE">
                <w:rPr>
                  <w:b/>
                  <w:sz w:val="16"/>
                  <w:szCs w:val="16"/>
                  <w:rPrChange w:id="799" w:author="aditya perwira" w:date="2019-04-22T15:19:00Z">
                    <w:rPr>
                      <w:b/>
                      <w:sz w:val="22"/>
                    </w:rPr>
                  </w:rPrChange>
                </w:rPr>
                <w:t>64x64</w:t>
              </w:r>
            </w:ins>
          </w:p>
        </w:tc>
        <w:tc>
          <w:tcPr>
            <w:tcW w:w="1252" w:type="pct"/>
            <w:gridSpan w:val="3"/>
            <w:shd w:val="clear" w:color="auto" w:fill="A8D08D" w:themeFill="accent6" w:themeFillTint="99"/>
            <w:tcPrChange w:id="800" w:author="aditya perwira" w:date="2019-04-22T15:19:00Z">
              <w:tcPr>
                <w:tcW w:w="1252" w:type="pct"/>
                <w:gridSpan w:val="4"/>
              </w:tcPr>
            </w:tcPrChange>
          </w:tcPr>
          <w:p w14:paraId="69C1B218" w14:textId="77777777" w:rsidR="00CF67EE" w:rsidRPr="00CF67EE" w:rsidRDefault="00CF67EE" w:rsidP="00CF67EE">
            <w:pPr>
              <w:spacing w:line="276" w:lineRule="auto"/>
              <w:rPr>
                <w:ins w:id="801" w:author="aditya perwira" w:date="2019-04-22T15:18:00Z"/>
                <w:sz w:val="16"/>
                <w:szCs w:val="16"/>
                <w:rPrChange w:id="802" w:author="aditya perwira" w:date="2019-04-22T15:19:00Z">
                  <w:rPr>
                    <w:ins w:id="803" w:author="aditya perwira" w:date="2019-04-22T15:18:00Z"/>
                    <w:sz w:val="22"/>
                  </w:rPr>
                </w:rPrChange>
              </w:rPr>
            </w:pPr>
            <w:ins w:id="804" w:author="aditya perwira" w:date="2019-04-22T15:18:00Z">
              <w:r w:rsidRPr="00CF67EE">
                <w:rPr>
                  <w:sz w:val="16"/>
                  <w:szCs w:val="16"/>
                  <w:rPrChange w:id="805" w:author="aditya perwira" w:date="2019-04-22T15:19:00Z">
                    <w:rPr>
                      <w:sz w:val="22"/>
                    </w:rPr>
                  </w:rPrChange>
                </w:rPr>
                <w:t>100%</w:t>
              </w:r>
            </w:ins>
          </w:p>
        </w:tc>
        <w:tc>
          <w:tcPr>
            <w:tcW w:w="1585" w:type="pct"/>
            <w:gridSpan w:val="2"/>
            <w:shd w:val="clear" w:color="auto" w:fill="A8D08D" w:themeFill="accent6" w:themeFillTint="99"/>
            <w:tcPrChange w:id="806" w:author="aditya perwira" w:date="2019-04-22T15:19:00Z">
              <w:tcPr>
                <w:tcW w:w="1585" w:type="pct"/>
                <w:gridSpan w:val="5"/>
              </w:tcPr>
            </w:tcPrChange>
          </w:tcPr>
          <w:p w14:paraId="46DA21CD" w14:textId="77777777" w:rsidR="00CF67EE" w:rsidRPr="00CF67EE" w:rsidRDefault="00CF67EE" w:rsidP="00CF67EE">
            <w:pPr>
              <w:spacing w:line="276" w:lineRule="auto"/>
              <w:rPr>
                <w:ins w:id="807" w:author="aditya perwira" w:date="2019-04-22T15:18:00Z"/>
                <w:sz w:val="16"/>
                <w:szCs w:val="16"/>
                <w:rPrChange w:id="808" w:author="aditya perwira" w:date="2019-04-22T15:19:00Z">
                  <w:rPr>
                    <w:ins w:id="809" w:author="aditya perwira" w:date="2019-04-22T15:18:00Z"/>
                    <w:sz w:val="22"/>
                  </w:rPr>
                </w:rPrChange>
              </w:rPr>
            </w:pPr>
            <w:ins w:id="810" w:author="aditya perwira" w:date="2019-04-22T15:18:00Z">
              <w:r w:rsidRPr="00CF67EE">
                <w:rPr>
                  <w:sz w:val="16"/>
                  <w:szCs w:val="16"/>
                  <w:rPrChange w:id="811" w:author="aditya perwira" w:date="2019-04-22T15:19:00Z">
                    <w:rPr>
                      <w:sz w:val="22"/>
                    </w:rPr>
                  </w:rPrChange>
                </w:rPr>
                <w:t>98,056%</w:t>
              </w:r>
            </w:ins>
          </w:p>
        </w:tc>
        <w:tc>
          <w:tcPr>
            <w:tcW w:w="976" w:type="pct"/>
            <w:shd w:val="clear" w:color="auto" w:fill="A8D08D" w:themeFill="accent6" w:themeFillTint="99"/>
            <w:tcPrChange w:id="812" w:author="aditya perwira" w:date="2019-04-22T15:19:00Z">
              <w:tcPr>
                <w:tcW w:w="976" w:type="pct"/>
                <w:gridSpan w:val="3"/>
              </w:tcPr>
            </w:tcPrChange>
          </w:tcPr>
          <w:p w14:paraId="394FA292" w14:textId="77777777" w:rsidR="00CF67EE" w:rsidRPr="00CF67EE" w:rsidRDefault="00CF67EE" w:rsidP="00CF67EE">
            <w:pPr>
              <w:spacing w:line="276" w:lineRule="auto"/>
              <w:rPr>
                <w:ins w:id="813" w:author="aditya perwira" w:date="2019-04-22T15:18:00Z"/>
                <w:sz w:val="16"/>
                <w:szCs w:val="16"/>
                <w:rPrChange w:id="814" w:author="aditya perwira" w:date="2019-04-22T15:19:00Z">
                  <w:rPr>
                    <w:ins w:id="815" w:author="aditya perwira" w:date="2019-04-22T15:18:00Z"/>
                    <w:sz w:val="22"/>
                  </w:rPr>
                </w:rPrChange>
              </w:rPr>
            </w:pPr>
            <w:ins w:id="816" w:author="aditya perwira" w:date="2019-04-22T15:18:00Z">
              <w:r w:rsidRPr="00CF67EE">
                <w:rPr>
                  <w:sz w:val="16"/>
                  <w:szCs w:val="16"/>
                  <w:rPrChange w:id="817" w:author="aditya perwira" w:date="2019-04-22T15:19:00Z">
                    <w:rPr>
                      <w:sz w:val="22"/>
                    </w:rPr>
                  </w:rPrChange>
                </w:rPr>
                <w:t>139 s</w:t>
              </w:r>
            </w:ins>
          </w:p>
        </w:tc>
      </w:tr>
      <w:tr w:rsidR="00CF67EE" w:rsidRPr="00CF67EE" w14:paraId="2D6DEEC1" w14:textId="77777777" w:rsidTr="00CF67EE">
        <w:tblPrEx>
          <w:tblW w:w="5000" w:type="pct"/>
          <w:tblPrExChange w:id="818" w:author="aditya perwira" w:date="2019-04-22T15:19:00Z">
            <w:tblPrEx>
              <w:tblW w:w="5000" w:type="pct"/>
            </w:tblPrEx>
          </w:tblPrExChange>
        </w:tblPrEx>
        <w:trPr>
          <w:ins w:id="819" w:author="aditya perwira" w:date="2019-04-22T15:18:00Z"/>
          <w:trPrChange w:id="820" w:author="aditya perwira" w:date="2019-04-22T15:19:00Z">
            <w:trPr>
              <w:gridBefore w:val="1"/>
              <w:gridAfter w:val="0"/>
            </w:trPr>
          </w:trPrChange>
        </w:trPr>
        <w:tc>
          <w:tcPr>
            <w:tcW w:w="1188" w:type="pct"/>
            <w:gridSpan w:val="2"/>
            <w:shd w:val="clear" w:color="auto" w:fill="FFFFFF" w:themeFill="background1"/>
            <w:tcPrChange w:id="821" w:author="aditya perwira" w:date="2019-04-22T15:19:00Z">
              <w:tcPr>
                <w:tcW w:w="1188" w:type="pct"/>
                <w:gridSpan w:val="4"/>
                <w:shd w:val="clear" w:color="auto" w:fill="BDD6EE" w:themeFill="accent1" w:themeFillTint="66"/>
              </w:tcPr>
            </w:tcPrChange>
          </w:tcPr>
          <w:p w14:paraId="437A7096" w14:textId="77777777" w:rsidR="00CF67EE" w:rsidRPr="00CF67EE" w:rsidRDefault="00CF67EE" w:rsidP="00CF67EE">
            <w:pPr>
              <w:spacing w:line="276" w:lineRule="auto"/>
              <w:rPr>
                <w:ins w:id="822" w:author="aditya perwira" w:date="2019-04-22T15:18:00Z"/>
                <w:b/>
                <w:sz w:val="16"/>
                <w:szCs w:val="16"/>
                <w:rPrChange w:id="823" w:author="aditya perwira" w:date="2019-04-22T15:19:00Z">
                  <w:rPr>
                    <w:ins w:id="824" w:author="aditya perwira" w:date="2019-04-22T15:18:00Z"/>
                    <w:b/>
                    <w:sz w:val="22"/>
                  </w:rPr>
                </w:rPrChange>
              </w:rPr>
            </w:pPr>
            <w:ins w:id="825" w:author="aditya perwira" w:date="2019-04-22T15:18:00Z">
              <w:r w:rsidRPr="00CF67EE">
                <w:rPr>
                  <w:b/>
                  <w:sz w:val="16"/>
                  <w:szCs w:val="16"/>
                  <w:rPrChange w:id="826" w:author="aditya perwira" w:date="2019-04-22T15:19:00Z">
                    <w:rPr>
                      <w:b/>
                      <w:sz w:val="22"/>
                    </w:rPr>
                  </w:rPrChange>
                </w:rPr>
                <w:t>96x96</w:t>
              </w:r>
            </w:ins>
          </w:p>
        </w:tc>
        <w:tc>
          <w:tcPr>
            <w:tcW w:w="1252" w:type="pct"/>
            <w:gridSpan w:val="3"/>
            <w:tcPrChange w:id="827" w:author="aditya perwira" w:date="2019-04-22T15:19:00Z">
              <w:tcPr>
                <w:tcW w:w="1252" w:type="pct"/>
                <w:gridSpan w:val="4"/>
              </w:tcPr>
            </w:tcPrChange>
          </w:tcPr>
          <w:p w14:paraId="4B3E0C46" w14:textId="77777777" w:rsidR="00CF67EE" w:rsidRPr="00CF67EE" w:rsidRDefault="00CF67EE" w:rsidP="00CF67EE">
            <w:pPr>
              <w:spacing w:line="276" w:lineRule="auto"/>
              <w:rPr>
                <w:ins w:id="828" w:author="aditya perwira" w:date="2019-04-22T15:18:00Z"/>
                <w:sz w:val="16"/>
                <w:szCs w:val="16"/>
                <w:rPrChange w:id="829" w:author="aditya perwira" w:date="2019-04-22T15:19:00Z">
                  <w:rPr>
                    <w:ins w:id="830" w:author="aditya perwira" w:date="2019-04-22T15:18:00Z"/>
                    <w:sz w:val="22"/>
                  </w:rPr>
                </w:rPrChange>
              </w:rPr>
            </w:pPr>
            <w:ins w:id="831" w:author="aditya perwira" w:date="2019-04-22T15:18:00Z">
              <w:r w:rsidRPr="00CF67EE">
                <w:rPr>
                  <w:sz w:val="16"/>
                  <w:szCs w:val="16"/>
                  <w:rPrChange w:id="832" w:author="aditya perwira" w:date="2019-04-22T15:19:00Z">
                    <w:rPr>
                      <w:sz w:val="22"/>
                    </w:rPr>
                  </w:rPrChange>
                </w:rPr>
                <w:t>100%</w:t>
              </w:r>
            </w:ins>
          </w:p>
        </w:tc>
        <w:tc>
          <w:tcPr>
            <w:tcW w:w="1585" w:type="pct"/>
            <w:gridSpan w:val="2"/>
            <w:tcPrChange w:id="833" w:author="aditya perwira" w:date="2019-04-22T15:19:00Z">
              <w:tcPr>
                <w:tcW w:w="1585" w:type="pct"/>
                <w:gridSpan w:val="5"/>
              </w:tcPr>
            </w:tcPrChange>
          </w:tcPr>
          <w:p w14:paraId="2669B4D8" w14:textId="77777777" w:rsidR="00CF67EE" w:rsidRPr="00CF67EE" w:rsidRDefault="00CF67EE" w:rsidP="00CF67EE">
            <w:pPr>
              <w:spacing w:line="276" w:lineRule="auto"/>
              <w:rPr>
                <w:ins w:id="834" w:author="aditya perwira" w:date="2019-04-22T15:18:00Z"/>
                <w:sz w:val="16"/>
                <w:szCs w:val="16"/>
                <w:rPrChange w:id="835" w:author="aditya perwira" w:date="2019-04-22T15:19:00Z">
                  <w:rPr>
                    <w:ins w:id="836" w:author="aditya perwira" w:date="2019-04-22T15:18:00Z"/>
                    <w:sz w:val="22"/>
                  </w:rPr>
                </w:rPrChange>
              </w:rPr>
            </w:pPr>
            <w:ins w:id="837" w:author="aditya perwira" w:date="2019-04-22T15:18:00Z">
              <w:r w:rsidRPr="00CF67EE">
                <w:rPr>
                  <w:sz w:val="16"/>
                  <w:szCs w:val="16"/>
                  <w:rPrChange w:id="838" w:author="aditya perwira" w:date="2019-04-22T15:19:00Z">
                    <w:rPr>
                      <w:sz w:val="22"/>
                    </w:rPr>
                  </w:rPrChange>
                </w:rPr>
                <w:t>98,056%</w:t>
              </w:r>
            </w:ins>
          </w:p>
        </w:tc>
        <w:tc>
          <w:tcPr>
            <w:tcW w:w="976" w:type="pct"/>
            <w:tcPrChange w:id="839" w:author="aditya perwira" w:date="2019-04-22T15:19:00Z">
              <w:tcPr>
                <w:tcW w:w="976" w:type="pct"/>
                <w:gridSpan w:val="3"/>
              </w:tcPr>
            </w:tcPrChange>
          </w:tcPr>
          <w:p w14:paraId="404B8D06" w14:textId="77777777" w:rsidR="00CF67EE" w:rsidRPr="00CF67EE" w:rsidRDefault="00CF67EE" w:rsidP="00CF67EE">
            <w:pPr>
              <w:spacing w:line="276" w:lineRule="auto"/>
              <w:rPr>
                <w:ins w:id="840" w:author="aditya perwira" w:date="2019-04-22T15:18:00Z"/>
                <w:sz w:val="16"/>
                <w:szCs w:val="16"/>
                <w:rPrChange w:id="841" w:author="aditya perwira" w:date="2019-04-22T15:19:00Z">
                  <w:rPr>
                    <w:ins w:id="842" w:author="aditya perwira" w:date="2019-04-22T15:18:00Z"/>
                    <w:sz w:val="22"/>
                  </w:rPr>
                </w:rPrChange>
              </w:rPr>
            </w:pPr>
            <w:ins w:id="843" w:author="aditya perwira" w:date="2019-04-22T15:18:00Z">
              <w:r w:rsidRPr="00CF67EE">
                <w:rPr>
                  <w:sz w:val="16"/>
                  <w:szCs w:val="16"/>
                  <w:rPrChange w:id="844" w:author="aditya perwira" w:date="2019-04-22T15:19:00Z">
                    <w:rPr>
                      <w:sz w:val="22"/>
                    </w:rPr>
                  </w:rPrChange>
                </w:rPr>
                <w:t>298 s</w:t>
              </w:r>
            </w:ins>
          </w:p>
        </w:tc>
      </w:tr>
      <w:tr w:rsidR="00CF67EE" w:rsidRPr="00CF67EE" w:rsidDel="00CF67EE" w14:paraId="651EFBF1" w14:textId="4E842B8D" w:rsidTr="00CF67EE">
        <w:tblPrEx>
          <w:tblW w:w="5000" w:type="pct"/>
          <w:tblPrExChange w:id="845" w:author="aditya perwira" w:date="2019-04-22T15:19:00Z">
            <w:tblPrEx>
              <w:tblW w:w="8898" w:type="dxa"/>
              <w:tblInd w:w="-5" w:type="dxa"/>
              <w:tblLayout w:type="fixed"/>
            </w:tblPrEx>
          </w:tblPrExChange>
        </w:tblPrEx>
        <w:trPr>
          <w:gridAfter w:val="2"/>
          <w:wAfter w:w="1338" w:type="dxa"/>
          <w:del w:id="846" w:author="aditya perwira" w:date="2019-04-22T15:18:00Z"/>
          <w:trPrChange w:id="847" w:author="aditya perwira" w:date="2019-04-22T15:19:00Z">
            <w:trPr>
              <w:gridAfter w:val="2"/>
            </w:trPr>
          </w:trPrChange>
        </w:trPr>
        <w:tc>
          <w:tcPr>
            <w:tcW w:w="741" w:type="pct"/>
            <w:shd w:val="clear" w:color="auto" w:fill="BDD6EE" w:themeFill="accent1" w:themeFillTint="66"/>
            <w:tcPrChange w:id="848" w:author="aditya perwira" w:date="2019-04-22T15:19:00Z">
              <w:tcPr>
                <w:tcW w:w="1029" w:type="dxa"/>
                <w:gridSpan w:val="4"/>
                <w:shd w:val="clear" w:color="auto" w:fill="BDD6EE" w:themeFill="accent1" w:themeFillTint="66"/>
              </w:tcPr>
            </w:tcPrChange>
          </w:tcPr>
          <w:p w14:paraId="41309739" w14:textId="121217C8" w:rsidR="00CF67EE" w:rsidRPr="00CF67EE" w:rsidDel="00CF67EE" w:rsidRDefault="00CF67EE" w:rsidP="00CF67EE">
            <w:pPr>
              <w:spacing w:line="276" w:lineRule="auto"/>
              <w:rPr>
                <w:del w:id="849" w:author="aditya perwira" w:date="2019-04-22T15:18:00Z"/>
                <w:b/>
                <w:sz w:val="16"/>
                <w:szCs w:val="16"/>
              </w:rPr>
            </w:pPr>
            <w:del w:id="850" w:author="aditya perwira" w:date="2019-04-22T15:18:00Z">
              <w:r w:rsidRPr="00CF67EE" w:rsidDel="00CF67EE">
                <w:rPr>
                  <w:b/>
                  <w:sz w:val="16"/>
                  <w:szCs w:val="16"/>
                </w:rPr>
                <w:delText>Jumlah Neuron</w:delText>
              </w:r>
            </w:del>
          </w:p>
        </w:tc>
        <w:tc>
          <w:tcPr>
            <w:tcW w:w="830" w:type="pct"/>
            <w:gridSpan w:val="2"/>
            <w:shd w:val="clear" w:color="auto" w:fill="BDD6EE" w:themeFill="accent1" w:themeFillTint="66"/>
            <w:tcPrChange w:id="851" w:author="aditya perwira" w:date="2019-04-22T15:19:00Z">
              <w:tcPr>
                <w:tcW w:w="1245" w:type="dxa"/>
                <w:gridSpan w:val="4"/>
                <w:shd w:val="clear" w:color="auto" w:fill="BDD6EE" w:themeFill="accent1" w:themeFillTint="66"/>
              </w:tcPr>
            </w:tcPrChange>
          </w:tcPr>
          <w:p w14:paraId="00263549" w14:textId="76B75C73" w:rsidR="00CF67EE" w:rsidRPr="00CF67EE" w:rsidDel="00CF67EE" w:rsidRDefault="00CF67EE" w:rsidP="00CF67EE">
            <w:pPr>
              <w:spacing w:line="276" w:lineRule="auto"/>
              <w:rPr>
                <w:del w:id="852" w:author="aditya perwira" w:date="2019-04-22T15:18:00Z"/>
                <w:b/>
                <w:sz w:val="16"/>
                <w:szCs w:val="16"/>
              </w:rPr>
            </w:pPr>
            <w:del w:id="853" w:author="aditya perwira" w:date="2019-04-22T15:18:00Z">
              <w:r w:rsidRPr="00CF67EE" w:rsidDel="00CF67EE">
                <w:rPr>
                  <w:b/>
                  <w:sz w:val="16"/>
                  <w:szCs w:val="16"/>
                </w:rPr>
                <w:delText xml:space="preserve">Akurasi </w:delText>
              </w:r>
              <w:r w:rsidRPr="00CF67EE" w:rsidDel="00CF67EE">
                <w:rPr>
                  <w:b/>
                  <w:i/>
                  <w:sz w:val="16"/>
                  <w:szCs w:val="16"/>
                </w:rPr>
                <w:delText>Training</w:delText>
              </w:r>
            </w:del>
          </w:p>
        </w:tc>
        <w:tc>
          <w:tcPr>
            <w:tcW w:w="798" w:type="pct"/>
            <w:shd w:val="clear" w:color="auto" w:fill="BDD6EE" w:themeFill="accent1" w:themeFillTint="66"/>
            <w:tcPrChange w:id="854" w:author="aditya perwira" w:date="2019-04-22T15:19:00Z">
              <w:tcPr>
                <w:tcW w:w="1182" w:type="dxa"/>
                <w:gridSpan w:val="5"/>
                <w:shd w:val="clear" w:color="auto" w:fill="BDD6EE" w:themeFill="accent1" w:themeFillTint="66"/>
              </w:tcPr>
            </w:tcPrChange>
          </w:tcPr>
          <w:p w14:paraId="54D6E13F" w14:textId="6E569E57" w:rsidR="00CF67EE" w:rsidRPr="00CF67EE" w:rsidDel="00CF67EE" w:rsidRDefault="00CF67EE" w:rsidP="00CF67EE">
            <w:pPr>
              <w:spacing w:line="276" w:lineRule="auto"/>
              <w:rPr>
                <w:del w:id="855" w:author="aditya perwira" w:date="2019-04-22T15:18:00Z"/>
                <w:b/>
                <w:sz w:val="16"/>
                <w:szCs w:val="16"/>
              </w:rPr>
            </w:pPr>
            <w:del w:id="856" w:author="aditya perwira" w:date="2019-04-22T15:18:00Z">
              <w:r w:rsidRPr="00CF67EE" w:rsidDel="00CF67EE">
                <w:rPr>
                  <w:b/>
                  <w:sz w:val="16"/>
                  <w:szCs w:val="16"/>
                </w:rPr>
                <w:delText xml:space="preserve">Akurasi </w:delText>
              </w:r>
              <w:r w:rsidRPr="00CF67EE" w:rsidDel="00CF67EE">
                <w:rPr>
                  <w:b/>
                  <w:i/>
                  <w:sz w:val="16"/>
                  <w:szCs w:val="16"/>
                </w:rPr>
                <w:delText>Testing</w:delText>
              </w:r>
            </w:del>
          </w:p>
        </w:tc>
        <w:tc>
          <w:tcPr>
            <w:tcW w:w="996" w:type="pct"/>
            <w:gridSpan w:val="2"/>
            <w:shd w:val="clear" w:color="auto" w:fill="BDD6EE" w:themeFill="accent1" w:themeFillTint="66"/>
            <w:tcPrChange w:id="857" w:author="aditya perwira" w:date="2019-04-22T15:19:00Z">
              <w:tcPr>
                <w:tcW w:w="1182" w:type="dxa"/>
                <w:gridSpan w:val="3"/>
                <w:shd w:val="clear" w:color="auto" w:fill="BDD6EE" w:themeFill="accent1" w:themeFillTint="66"/>
              </w:tcPr>
            </w:tcPrChange>
          </w:tcPr>
          <w:p w14:paraId="528C22C7" w14:textId="43E1F516" w:rsidR="00CF67EE" w:rsidRPr="00CF67EE" w:rsidDel="00CF67EE" w:rsidRDefault="00CF67EE" w:rsidP="00CF67EE">
            <w:pPr>
              <w:spacing w:line="276" w:lineRule="auto"/>
              <w:rPr>
                <w:del w:id="858" w:author="aditya perwira" w:date="2019-04-22T15:18:00Z"/>
                <w:b/>
                <w:sz w:val="16"/>
                <w:szCs w:val="16"/>
              </w:rPr>
            </w:pPr>
            <w:del w:id="859" w:author="aditya perwira" w:date="2019-04-22T15:18:00Z">
              <w:r w:rsidRPr="00CF67EE" w:rsidDel="00CF67EE">
                <w:rPr>
                  <w:b/>
                  <w:sz w:val="16"/>
                  <w:szCs w:val="16"/>
                </w:rPr>
                <w:delText>Waktu Komputasi</w:delText>
              </w:r>
            </w:del>
          </w:p>
        </w:tc>
      </w:tr>
      <w:tr w:rsidR="00CF67EE" w:rsidRPr="00CF67EE" w:rsidDel="00CF67EE" w14:paraId="08A4791A" w14:textId="06B214A2" w:rsidTr="00CF67EE">
        <w:tblPrEx>
          <w:tblW w:w="5000" w:type="pct"/>
          <w:tblPrExChange w:id="860" w:author="aditya perwira" w:date="2019-04-22T15:19:00Z">
            <w:tblPrEx>
              <w:tblW w:w="8898" w:type="dxa"/>
              <w:tblInd w:w="-5" w:type="dxa"/>
              <w:tblLayout w:type="fixed"/>
            </w:tblPrEx>
          </w:tblPrExChange>
        </w:tblPrEx>
        <w:trPr>
          <w:gridAfter w:val="2"/>
          <w:wAfter w:w="1338" w:type="dxa"/>
          <w:del w:id="861" w:author="aditya perwira" w:date="2019-04-22T15:18:00Z"/>
          <w:trPrChange w:id="862" w:author="aditya perwira" w:date="2019-04-22T15:19:00Z">
            <w:trPr>
              <w:gridAfter w:val="2"/>
            </w:trPr>
          </w:trPrChange>
        </w:trPr>
        <w:tc>
          <w:tcPr>
            <w:tcW w:w="741" w:type="pct"/>
            <w:shd w:val="clear" w:color="auto" w:fill="FFFFFF" w:themeFill="background1"/>
            <w:tcPrChange w:id="863" w:author="aditya perwira" w:date="2019-04-22T15:19:00Z">
              <w:tcPr>
                <w:tcW w:w="1029" w:type="dxa"/>
                <w:gridSpan w:val="4"/>
                <w:shd w:val="clear" w:color="auto" w:fill="FFFFFF" w:themeFill="background1"/>
              </w:tcPr>
            </w:tcPrChange>
          </w:tcPr>
          <w:p w14:paraId="70B4299C" w14:textId="51815A39" w:rsidR="00CF67EE" w:rsidRPr="00CF67EE" w:rsidDel="00CF67EE" w:rsidRDefault="00CF67EE" w:rsidP="00CF67EE">
            <w:pPr>
              <w:spacing w:line="276" w:lineRule="auto"/>
              <w:rPr>
                <w:del w:id="864" w:author="aditya perwira" w:date="2019-04-22T15:18:00Z"/>
                <w:b/>
                <w:sz w:val="16"/>
                <w:szCs w:val="16"/>
              </w:rPr>
            </w:pPr>
            <w:del w:id="865" w:author="aditya perwira" w:date="2019-04-22T15:18:00Z">
              <w:r w:rsidRPr="00CF67EE" w:rsidDel="00CF67EE">
                <w:rPr>
                  <w:b/>
                  <w:sz w:val="16"/>
                  <w:szCs w:val="16"/>
                </w:rPr>
                <w:delText>32</w:delText>
              </w:r>
            </w:del>
          </w:p>
        </w:tc>
        <w:tc>
          <w:tcPr>
            <w:tcW w:w="830" w:type="pct"/>
            <w:gridSpan w:val="2"/>
            <w:tcPrChange w:id="866" w:author="aditya perwira" w:date="2019-04-22T15:19:00Z">
              <w:tcPr>
                <w:tcW w:w="1245" w:type="dxa"/>
                <w:gridSpan w:val="4"/>
              </w:tcPr>
            </w:tcPrChange>
          </w:tcPr>
          <w:p w14:paraId="4AAD3670" w14:textId="448CB5D7" w:rsidR="00CF67EE" w:rsidRPr="00CF67EE" w:rsidDel="00CF67EE" w:rsidRDefault="00CF67EE" w:rsidP="00CF67EE">
            <w:pPr>
              <w:spacing w:line="276" w:lineRule="auto"/>
              <w:rPr>
                <w:del w:id="867" w:author="aditya perwira" w:date="2019-04-22T15:18:00Z"/>
                <w:sz w:val="16"/>
                <w:szCs w:val="16"/>
              </w:rPr>
            </w:pPr>
            <w:del w:id="868" w:author="aditya perwira" w:date="2019-04-22T15:18:00Z">
              <w:r w:rsidRPr="00CF67EE" w:rsidDel="00CF67EE">
                <w:rPr>
                  <w:sz w:val="16"/>
                  <w:szCs w:val="16"/>
                </w:rPr>
                <w:delText>100%</w:delText>
              </w:r>
            </w:del>
          </w:p>
        </w:tc>
        <w:tc>
          <w:tcPr>
            <w:tcW w:w="798" w:type="pct"/>
            <w:tcPrChange w:id="869" w:author="aditya perwira" w:date="2019-04-22T15:19:00Z">
              <w:tcPr>
                <w:tcW w:w="1182" w:type="dxa"/>
                <w:gridSpan w:val="5"/>
              </w:tcPr>
            </w:tcPrChange>
          </w:tcPr>
          <w:p w14:paraId="720E4EC3" w14:textId="690C2CC6" w:rsidR="00CF67EE" w:rsidRPr="00CF67EE" w:rsidDel="00CF67EE" w:rsidRDefault="00CF67EE" w:rsidP="00CF67EE">
            <w:pPr>
              <w:spacing w:line="276" w:lineRule="auto"/>
              <w:rPr>
                <w:del w:id="870" w:author="aditya perwira" w:date="2019-04-22T15:18:00Z"/>
                <w:sz w:val="16"/>
                <w:szCs w:val="16"/>
              </w:rPr>
            </w:pPr>
            <w:del w:id="871" w:author="aditya perwira" w:date="2019-04-22T15:18:00Z">
              <w:r w:rsidRPr="00CF67EE" w:rsidDel="00CF67EE">
                <w:rPr>
                  <w:sz w:val="16"/>
                  <w:szCs w:val="16"/>
                </w:rPr>
                <w:delText>96,944%</w:delText>
              </w:r>
            </w:del>
          </w:p>
        </w:tc>
        <w:tc>
          <w:tcPr>
            <w:tcW w:w="996" w:type="pct"/>
            <w:gridSpan w:val="2"/>
            <w:tcPrChange w:id="872" w:author="aditya perwira" w:date="2019-04-22T15:19:00Z">
              <w:tcPr>
                <w:tcW w:w="1182" w:type="dxa"/>
                <w:gridSpan w:val="3"/>
              </w:tcPr>
            </w:tcPrChange>
          </w:tcPr>
          <w:p w14:paraId="29F07425" w14:textId="19D475A6" w:rsidR="00CF67EE" w:rsidRPr="00CF67EE" w:rsidDel="00CF67EE" w:rsidRDefault="00CF67EE" w:rsidP="00CF67EE">
            <w:pPr>
              <w:spacing w:line="276" w:lineRule="auto"/>
              <w:rPr>
                <w:del w:id="873" w:author="aditya perwira" w:date="2019-04-22T15:18:00Z"/>
                <w:sz w:val="16"/>
                <w:szCs w:val="16"/>
              </w:rPr>
            </w:pPr>
            <w:del w:id="874" w:author="aditya perwira" w:date="2019-04-22T15:18:00Z">
              <w:r w:rsidRPr="00CF67EE" w:rsidDel="00CF67EE">
                <w:rPr>
                  <w:sz w:val="16"/>
                  <w:szCs w:val="16"/>
                </w:rPr>
                <w:delText>132 s</w:delText>
              </w:r>
            </w:del>
          </w:p>
        </w:tc>
      </w:tr>
      <w:tr w:rsidR="00CF67EE" w:rsidRPr="00CF67EE" w:rsidDel="00CF67EE" w14:paraId="332778DF" w14:textId="68AAB1BC" w:rsidTr="00CF67EE">
        <w:tblPrEx>
          <w:tblW w:w="5000" w:type="pct"/>
          <w:tblPrExChange w:id="875" w:author="aditya perwira" w:date="2019-04-22T15:19:00Z">
            <w:tblPrEx>
              <w:tblW w:w="8898" w:type="dxa"/>
              <w:tblInd w:w="-5" w:type="dxa"/>
              <w:tblLayout w:type="fixed"/>
            </w:tblPrEx>
          </w:tblPrExChange>
        </w:tblPrEx>
        <w:trPr>
          <w:gridAfter w:val="2"/>
          <w:wAfter w:w="1338" w:type="dxa"/>
          <w:del w:id="876" w:author="aditya perwira" w:date="2019-04-22T15:18:00Z"/>
          <w:trPrChange w:id="877" w:author="aditya perwira" w:date="2019-04-22T15:19:00Z">
            <w:trPr>
              <w:gridAfter w:val="2"/>
            </w:trPr>
          </w:trPrChange>
        </w:trPr>
        <w:tc>
          <w:tcPr>
            <w:tcW w:w="741" w:type="pct"/>
            <w:shd w:val="clear" w:color="auto" w:fill="FFFFFF" w:themeFill="background1"/>
            <w:tcPrChange w:id="878" w:author="aditya perwira" w:date="2019-04-22T15:19:00Z">
              <w:tcPr>
                <w:tcW w:w="1029" w:type="dxa"/>
                <w:gridSpan w:val="4"/>
                <w:shd w:val="clear" w:color="auto" w:fill="FFFFFF" w:themeFill="background1"/>
              </w:tcPr>
            </w:tcPrChange>
          </w:tcPr>
          <w:p w14:paraId="28C67CC4" w14:textId="1DA9B220" w:rsidR="00CF67EE" w:rsidRPr="00CF67EE" w:rsidDel="00CF67EE" w:rsidRDefault="00CF67EE" w:rsidP="00CF67EE">
            <w:pPr>
              <w:spacing w:line="276" w:lineRule="auto"/>
              <w:rPr>
                <w:del w:id="879" w:author="aditya perwira" w:date="2019-04-22T15:18:00Z"/>
                <w:b/>
                <w:sz w:val="16"/>
                <w:szCs w:val="16"/>
              </w:rPr>
            </w:pPr>
            <w:del w:id="880" w:author="aditya perwira" w:date="2019-04-22T15:18:00Z">
              <w:r w:rsidRPr="00CF67EE" w:rsidDel="00CF67EE">
                <w:rPr>
                  <w:b/>
                  <w:sz w:val="16"/>
                  <w:szCs w:val="16"/>
                </w:rPr>
                <w:delText>64</w:delText>
              </w:r>
            </w:del>
          </w:p>
        </w:tc>
        <w:tc>
          <w:tcPr>
            <w:tcW w:w="830" w:type="pct"/>
            <w:gridSpan w:val="2"/>
            <w:tcPrChange w:id="881" w:author="aditya perwira" w:date="2019-04-22T15:19:00Z">
              <w:tcPr>
                <w:tcW w:w="1245" w:type="dxa"/>
                <w:gridSpan w:val="4"/>
              </w:tcPr>
            </w:tcPrChange>
          </w:tcPr>
          <w:p w14:paraId="61AD2605" w14:textId="6DD4EF1C" w:rsidR="00CF67EE" w:rsidRPr="00CF67EE" w:rsidDel="00CF67EE" w:rsidRDefault="00CF67EE" w:rsidP="00CF67EE">
            <w:pPr>
              <w:spacing w:line="276" w:lineRule="auto"/>
              <w:rPr>
                <w:del w:id="882" w:author="aditya perwira" w:date="2019-04-22T15:18:00Z"/>
                <w:sz w:val="16"/>
                <w:szCs w:val="16"/>
              </w:rPr>
            </w:pPr>
            <w:del w:id="883" w:author="aditya perwira" w:date="2019-04-22T15:18:00Z">
              <w:r w:rsidRPr="00CF67EE" w:rsidDel="00CF67EE">
                <w:rPr>
                  <w:sz w:val="16"/>
                  <w:szCs w:val="16"/>
                </w:rPr>
                <w:delText>100%</w:delText>
              </w:r>
            </w:del>
          </w:p>
        </w:tc>
        <w:tc>
          <w:tcPr>
            <w:tcW w:w="798" w:type="pct"/>
            <w:tcPrChange w:id="884" w:author="aditya perwira" w:date="2019-04-22T15:19:00Z">
              <w:tcPr>
                <w:tcW w:w="1182" w:type="dxa"/>
                <w:gridSpan w:val="5"/>
              </w:tcPr>
            </w:tcPrChange>
          </w:tcPr>
          <w:p w14:paraId="4A987E35" w14:textId="3D245FBF" w:rsidR="00CF67EE" w:rsidRPr="00CF67EE" w:rsidDel="00CF67EE" w:rsidRDefault="00CF67EE" w:rsidP="00CF67EE">
            <w:pPr>
              <w:spacing w:line="276" w:lineRule="auto"/>
              <w:rPr>
                <w:del w:id="885" w:author="aditya perwira" w:date="2019-04-22T15:18:00Z"/>
                <w:sz w:val="16"/>
                <w:szCs w:val="16"/>
              </w:rPr>
            </w:pPr>
            <w:del w:id="886" w:author="aditya perwira" w:date="2019-04-22T15:18:00Z">
              <w:r w:rsidRPr="00CF67EE" w:rsidDel="00CF67EE">
                <w:rPr>
                  <w:sz w:val="16"/>
                  <w:szCs w:val="16"/>
                </w:rPr>
                <w:delText>97,778%</w:delText>
              </w:r>
            </w:del>
          </w:p>
        </w:tc>
        <w:tc>
          <w:tcPr>
            <w:tcW w:w="996" w:type="pct"/>
            <w:gridSpan w:val="2"/>
            <w:tcPrChange w:id="887" w:author="aditya perwira" w:date="2019-04-22T15:19:00Z">
              <w:tcPr>
                <w:tcW w:w="1182" w:type="dxa"/>
                <w:gridSpan w:val="3"/>
              </w:tcPr>
            </w:tcPrChange>
          </w:tcPr>
          <w:p w14:paraId="572EA2C6" w14:textId="5D0D7768" w:rsidR="00CF67EE" w:rsidRPr="00CF67EE" w:rsidDel="00CF67EE" w:rsidRDefault="00CF67EE" w:rsidP="00CF67EE">
            <w:pPr>
              <w:spacing w:line="276" w:lineRule="auto"/>
              <w:rPr>
                <w:del w:id="888" w:author="aditya perwira" w:date="2019-04-22T15:18:00Z"/>
                <w:sz w:val="16"/>
                <w:szCs w:val="16"/>
              </w:rPr>
            </w:pPr>
            <w:del w:id="889" w:author="aditya perwira" w:date="2019-04-22T15:18:00Z">
              <w:r w:rsidRPr="00CF67EE" w:rsidDel="00CF67EE">
                <w:rPr>
                  <w:sz w:val="16"/>
                  <w:szCs w:val="16"/>
                </w:rPr>
                <w:delText>135 s</w:delText>
              </w:r>
            </w:del>
          </w:p>
        </w:tc>
      </w:tr>
      <w:tr w:rsidR="00CF67EE" w:rsidRPr="00CF67EE" w:rsidDel="00CF67EE" w14:paraId="7DDBD80A" w14:textId="2067ED7B" w:rsidTr="00CF67EE">
        <w:trPr>
          <w:gridAfter w:val="2"/>
          <w:wAfter w:w="1338" w:type="dxa"/>
          <w:del w:id="890" w:author="aditya perwira" w:date="2019-04-22T15:18:00Z"/>
        </w:trPr>
        <w:tc>
          <w:tcPr>
            <w:tcW w:w="741" w:type="pct"/>
            <w:shd w:val="clear" w:color="auto" w:fill="A8D08D" w:themeFill="accent6" w:themeFillTint="99"/>
          </w:tcPr>
          <w:p w14:paraId="0C54CEEB" w14:textId="578E3253" w:rsidR="00CF67EE" w:rsidRPr="00CF67EE" w:rsidDel="00CF67EE" w:rsidRDefault="00CF67EE" w:rsidP="00CF67EE">
            <w:pPr>
              <w:spacing w:line="276" w:lineRule="auto"/>
              <w:rPr>
                <w:del w:id="891" w:author="aditya perwira" w:date="2019-04-22T15:18:00Z"/>
                <w:b/>
                <w:sz w:val="16"/>
                <w:szCs w:val="16"/>
              </w:rPr>
            </w:pPr>
            <w:del w:id="892" w:author="aditya perwira" w:date="2019-04-22T15:18:00Z">
              <w:r w:rsidRPr="00CF67EE" w:rsidDel="00CF67EE">
                <w:rPr>
                  <w:b/>
                  <w:sz w:val="16"/>
                  <w:szCs w:val="16"/>
                </w:rPr>
                <w:delText>96</w:delText>
              </w:r>
            </w:del>
          </w:p>
        </w:tc>
        <w:tc>
          <w:tcPr>
            <w:tcW w:w="830" w:type="pct"/>
            <w:gridSpan w:val="2"/>
            <w:shd w:val="clear" w:color="auto" w:fill="A8D08D" w:themeFill="accent6" w:themeFillTint="99"/>
          </w:tcPr>
          <w:p w14:paraId="2C92C0EC" w14:textId="3F5F7F90" w:rsidR="00CF67EE" w:rsidRPr="00CF67EE" w:rsidDel="00CF67EE" w:rsidRDefault="00CF67EE" w:rsidP="00CF67EE">
            <w:pPr>
              <w:spacing w:line="276" w:lineRule="auto"/>
              <w:rPr>
                <w:del w:id="893" w:author="aditya perwira" w:date="2019-04-22T15:18:00Z"/>
                <w:sz w:val="16"/>
                <w:szCs w:val="16"/>
              </w:rPr>
            </w:pPr>
            <w:del w:id="894" w:author="aditya perwira" w:date="2019-04-22T15:18:00Z">
              <w:r w:rsidRPr="00CF67EE" w:rsidDel="00CF67EE">
                <w:rPr>
                  <w:sz w:val="16"/>
                  <w:szCs w:val="16"/>
                </w:rPr>
                <w:delText>100%</w:delText>
              </w:r>
            </w:del>
          </w:p>
        </w:tc>
        <w:tc>
          <w:tcPr>
            <w:tcW w:w="798" w:type="pct"/>
            <w:shd w:val="clear" w:color="auto" w:fill="A8D08D" w:themeFill="accent6" w:themeFillTint="99"/>
          </w:tcPr>
          <w:p w14:paraId="14FFF661" w14:textId="146D3073" w:rsidR="00CF67EE" w:rsidRPr="00CF67EE" w:rsidDel="00CF67EE" w:rsidRDefault="00CF67EE" w:rsidP="00CF67EE">
            <w:pPr>
              <w:spacing w:line="276" w:lineRule="auto"/>
              <w:rPr>
                <w:del w:id="895" w:author="aditya perwira" w:date="2019-04-22T15:18:00Z"/>
                <w:sz w:val="16"/>
                <w:szCs w:val="16"/>
              </w:rPr>
            </w:pPr>
            <w:del w:id="896" w:author="aditya perwira" w:date="2019-04-22T15:18:00Z">
              <w:r w:rsidRPr="00CF67EE" w:rsidDel="00CF67EE">
                <w:rPr>
                  <w:sz w:val="16"/>
                  <w:szCs w:val="16"/>
                </w:rPr>
                <w:delText>98,333%</w:delText>
              </w:r>
            </w:del>
          </w:p>
        </w:tc>
        <w:tc>
          <w:tcPr>
            <w:tcW w:w="996" w:type="pct"/>
            <w:gridSpan w:val="2"/>
            <w:shd w:val="clear" w:color="auto" w:fill="A8D08D" w:themeFill="accent6" w:themeFillTint="99"/>
          </w:tcPr>
          <w:p w14:paraId="3A9B9625" w14:textId="5E168136" w:rsidR="00CF67EE" w:rsidRPr="00CF67EE" w:rsidDel="00CF67EE" w:rsidRDefault="00CF67EE" w:rsidP="00CF67EE">
            <w:pPr>
              <w:spacing w:line="276" w:lineRule="auto"/>
              <w:rPr>
                <w:del w:id="897" w:author="aditya perwira" w:date="2019-04-22T15:18:00Z"/>
                <w:sz w:val="16"/>
                <w:szCs w:val="16"/>
              </w:rPr>
            </w:pPr>
            <w:del w:id="898" w:author="aditya perwira" w:date="2019-04-22T15:18:00Z">
              <w:r w:rsidRPr="00CF67EE" w:rsidDel="00CF67EE">
                <w:rPr>
                  <w:sz w:val="16"/>
                  <w:szCs w:val="16"/>
                </w:rPr>
                <w:delText>174 s</w:delText>
              </w:r>
            </w:del>
          </w:p>
        </w:tc>
      </w:tr>
    </w:tbl>
    <w:p w14:paraId="258AE77C" w14:textId="5F5F17AB" w:rsidR="006233F3" w:rsidRDefault="00CF67EE" w:rsidP="00E641BE">
      <w:pPr>
        <w:pStyle w:val="BodyText"/>
      </w:pPr>
      <w:ins w:id="899" w:author="aditya perwira" w:date="2019-04-22T15:17:00Z">
        <w:r>
          <w:fldChar w:fldCharType="begin"/>
        </w:r>
        <w:r>
          <w:instrText xml:space="preserve"> REF _Ref6838671 \h </w:instrText>
        </w:r>
      </w:ins>
      <w:r>
        <w:fldChar w:fldCharType="separate"/>
      </w:r>
      <w:ins w:id="900" w:author="aditya perwira" w:date="2019-04-22T15:17:00Z">
        <w:r>
          <w:t xml:space="preserve">TABEL </w:t>
        </w:r>
        <w:r>
          <w:rPr>
            <w:noProof/>
          </w:rPr>
          <w:t>6</w:t>
        </w:r>
        <w:r>
          <w:fldChar w:fldCharType="end"/>
        </w:r>
        <w:r>
          <w:t xml:space="preserve"> </w:t>
        </w:r>
      </w:ins>
      <w:del w:id="901" w:author="aditya perwira" w:date="2019-04-22T15:17:00Z">
        <w:r w:rsidDel="00CF67EE">
          <w:fldChar w:fldCharType="begin"/>
        </w:r>
        <w:r w:rsidDel="00CF67EE">
          <w:delInstrText xml:space="preserve"> REF _Ref6838382 \h </w:delInstrText>
        </w:r>
        <w:r w:rsidDel="00CF67EE">
          <w:fldChar w:fldCharType="separate"/>
        </w:r>
        <w:r w:rsidDel="00CF67EE">
          <w:delText xml:space="preserve">TABEL </w:delText>
        </w:r>
        <w:r w:rsidDel="00CF67EE">
          <w:rPr>
            <w:noProof/>
          </w:rPr>
          <w:delText>5</w:delText>
        </w:r>
        <w:r w:rsidDel="00CF67EE">
          <w:fldChar w:fldCharType="end"/>
        </w:r>
        <w:r w:rsidDel="00CF67EE">
          <w:delText xml:space="preserve"> </w:delText>
        </w:r>
      </w:del>
      <w:r>
        <w:t xml:space="preserve">menunjukkan bahwa performa terbaik didapatkan pada model dengan </w:t>
      </w:r>
      <w:del w:id="902" w:author="aditya perwira" w:date="2019-04-22T15:19:00Z">
        <w:r w:rsidRPr="00CF67EE" w:rsidDel="00CF67EE">
          <w:rPr>
            <w:rPrChange w:id="903" w:author="aditya perwira" w:date="2019-04-22T15:19:00Z">
              <w:rPr>
                <w:i/>
              </w:rPr>
            </w:rPrChange>
          </w:rPr>
          <w:delText>neuron sebanyak 96</w:delText>
        </w:r>
      </w:del>
      <w:ins w:id="904" w:author="aditya perwira" w:date="2019-04-22T15:19:00Z">
        <w:r w:rsidRPr="00CF67EE">
          <w:rPr>
            <w:rPrChange w:id="905" w:author="aditya perwira" w:date="2019-04-22T15:19:00Z">
              <w:rPr>
                <w:i/>
              </w:rPr>
            </w:rPrChange>
          </w:rPr>
          <w:t>citra berukuran 64x64</w:t>
        </w:r>
      </w:ins>
      <w:ins w:id="906" w:author="aditya perwira" w:date="2019-04-22T15:25:00Z">
        <w:r w:rsidR="00E55D85">
          <w:t xml:space="preserve">. </w:t>
        </w:r>
      </w:ins>
      <w:del w:id="907" w:author="aditya perwira" w:date="2019-04-22T15:25:00Z">
        <w:r w:rsidDel="00E55D85">
          <w:delText xml:space="preserve"> untuk tiap </w:delText>
        </w:r>
        <w:r w:rsidDel="00E55D85">
          <w:rPr>
            <w:i/>
          </w:rPr>
          <w:delText>hidden layer</w:delText>
        </w:r>
        <w:r w:rsidDel="00E55D85">
          <w:delText xml:space="preserve">. </w:delText>
        </w:r>
      </w:del>
      <w:r>
        <w:t xml:space="preserve">Model ini mampu mengklasifikasi citra retakan untuk </w:t>
      </w:r>
      <w:r>
        <w:rPr>
          <w:i/>
        </w:rPr>
        <w:t>testing</w:t>
      </w:r>
      <w:r>
        <w:t xml:space="preserve"> sebesar 98,</w:t>
      </w:r>
      <w:ins w:id="908" w:author="aditya perwira" w:date="2019-04-22T15:19:00Z">
        <w:r>
          <w:t>056</w:t>
        </w:r>
      </w:ins>
      <w:del w:id="909" w:author="aditya perwira" w:date="2019-04-22T15:19:00Z">
        <w:r w:rsidDel="00CF67EE">
          <w:delText>333</w:delText>
        </w:r>
      </w:del>
      <w:r>
        <w:t>%.</w:t>
      </w:r>
    </w:p>
    <w:p w14:paraId="5E5E8666" w14:textId="6208855E" w:rsidR="00CF67EE" w:rsidRDefault="00CF67EE" w:rsidP="00CF67EE">
      <w:pPr>
        <w:pStyle w:val="BodyText"/>
      </w:pPr>
      <w:r>
        <w:t xml:space="preserve">Kelima, dilakukan pengujian untuk melihat pengaruh </w:t>
      </w:r>
      <w:r w:rsidR="00E55D85">
        <w:t xml:space="preserve">metode normalisasi </w:t>
      </w:r>
      <w:r>
        <w:t xml:space="preserve">terhadap performa model. Variasi </w:t>
      </w:r>
      <w:r w:rsidR="00E55D85">
        <w:t xml:space="preserve">metode normalisasi </w:t>
      </w:r>
      <w:r>
        <w:t xml:space="preserve">yang </w:t>
      </w:r>
      <w:proofErr w:type="gramStart"/>
      <w:r>
        <w:t>akan</w:t>
      </w:r>
      <w:proofErr w:type="gramEnd"/>
      <w:r>
        <w:t xml:space="preserve"> diuji adalah </w:t>
      </w:r>
      <w:r w:rsidR="00E55D85">
        <w:t xml:space="preserve">fungsi aktivasi </w:t>
      </w:r>
      <w:proofErr w:type="spellStart"/>
      <w:r w:rsidR="00E55D85">
        <w:t>ReLU</w:t>
      </w:r>
      <w:proofErr w:type="spellEnd"/>
      <w:r w:rsidR="00E55D85">
        <w:t xml:space="preserve"> dan </w:t>
      </w:r>
      <w:r w:rsidR="00E55D85">
        <w:rPr>
          <w:i/>
        </w:rPr>
        <w:t>min-max.</w:t>
      </w:r>
    </w:p>
    <w:p w14:paraId="6B56D490" w14:textId="43E52A10" w:rsidR="00CF67EE" w:rsidRPr="008F0FEB" w:rsidRDefault="00CF67EE" w:rsidP="00C55313">
      <w:pPr>
        <w:pStyle w:val="Caption"/>
        <w:jc w:val="center"/>
        <w:rPr>
          <w:i/>
        </w:rPr>
        <w:pPrChange w:id="910" w:author="aditya perwira" w:date="2019-04-22T23:58:00Z">
          <w:pPr>
            <w:pStyle w:val="Caption"/>
          </w:pPr>
        </w:pPrChange>
      </w:pPr>
      <w:bookmarkStart w:id="911" w:name="_Ref6839226"/>
      <w:r>
        <w:t xml:space="preserve">TABEL </w:t>
      </w:r>
      <w:r>
        <w:fldChar w:fldCharType="begin"/>
      </w:r>
      <w:r w:rsidRPr="002C2C4C">
        <w:instrText xml:space="preserve"> SEQ TABEL \* ARABIC </w:instrText>
      </w:r>
      <w:r>
        <w:fldChar w:fldCharType="separate"/>
      </w:r>
      <w:ins w:id="912" w:author="aditya perwira" w:date="2019-04-23T00:26:00Z">
        <w:r w:rsidR="00973F01">
          <w:rPr>
            <w:noProof/>
          </w:rPr>
          <w:t>8</w:t>
        </w:r>
      </w:ins>
      <w:del w:id="913" w:author="aditya perwira" w:date="2019-04-22T15:26:00Z">
        <w:r w:rsidDel="002C2C4C">
          <w:rPr>
            <w:noProof/>
          </w:rPr>
          <w:delText>6</w:delText>
        </w:r>
      </w:del>
      <w:r>
        <w:fldChar w:fldCharType="end"/>
      </w:r>
      <w:bookmarkEnd w:id="911"/>
      <w:r>
        <w:t xml:space="preserve">. Performa model dengan variasi </w:t>
      </w:r>
      <w:r w:rsidR="00E55D85">
        <w:t>metode normalisasi</w:t>
      </w:r>
    </w:p>
    <w:tbl>
      <w:tblPr>
        <w:tblStyle w:val="TableGrid"/>
        <w:tblW w:w="5000" w:type="pct"/>
        <w:tblLayout w:type="fixed"/>
        <w:tblLook w:val="04A0" w:firstRow="1" w:lastRow="0" w:firstColumn="1" w:lastColumn="0" w:noHBand="0" w:noVBand="1"/>
        <w:tblPrChange w:id="914" w:author="aditya perwira" w:date="2019-04-22T15:22:00Z">
          <w:tblPr>
            <w:tblStyle w:val="TableGrid"/>
            <w:tblW w:w="8930" w:type="dxa"/>
            <w:tblInd w:w="-5" w:type="dxa"/>
            <w:tblLayout w:type="fixed"/>
            <w:tblLook w:val="04A0" w:firstRow="1" w:lastRow="0" w:firstColumn="1" w:lastColumn="0" w:noHBand="0" w:noVBand="1"/>
          </w:tblPr>
        </w:tblPrChange>
      </w:tblPr>
      <w:tblGrid>
        <w:gridCol w:w="1326"/>
        <w:gridCol w:w="1104"/>
        <w:gridCol w:w="1104"/>
        <w:gridCol w:w="1104"/>
        <w:tblGridChange w:id="915">
          <w:tblGrid>
            <w:gridCol w:w="2552"/>
            <w:gridCol w:w="2126"/>
            <w:gridCol w:w="2126"/>
            <w:gridCol w:w="2126"/>
          </w:tblGrid>
        </w:tblGridChange>
      </w:tblGrid>
      <w:tr w:rsidR="00E55D85" w14:paraId="38425075" w14:textId="77777777" w:rsidTr="00E55D85">
        <w:tc>
          <w:tcPr>
            <w:tcW w:w="1429" w:type="pct"/>
            <w:shd w:val="clear" w:color="auto" w:fill="BDD6EE" w:themeFill="accent1" w:themeFillTint="66"/>
            <w:tcPrChange w:id="916" w:author="aditya perwira" w:date="2019-04-22T15:22:00Z">
              <w:tcPr>
                <w:tcW w:w="2552" w:type="dxa"/>
                <w:shd w:val="clear" w:color="auto" w:fill="BDD6EE" w:themeFill="accent1" w:themeFillTint="66"/>
              </w:tcPr>
            </w:tcPrChange>
          </w:tcPr>
          <w:p w14:paraId="5A522677" w14:textId="77777777" w:rsidR="00E55D85" w:rsidRPr="003F38E9" w:rsidRDefault="00E55D85" w:rsidP="00F01E08">
            <w:pPr>
              <w:spacing w:line="276" w:lineRule="auto"/>
              <w:rPr>
                <w:b/>
                <w:sz w:val="16"/>
                <w:rPrChange w:id="917" w:author="aditya perwira" w:date="2019-04-22T23:46:00Z">
                  <w:rPr>
                    <w:b/>
                    <w:sz w:val="22"/>
                  </w:rPr>
                </w:rPrChange>
              </w:rPr>
            </w:pPr>
            <w:r w:rsidRPr="003F38E9">
              <w:rPr>
                <w:b/>
                <w:sz w:val="16"/>
                <w:rPrChange w:id="918" w:author="aditya perwira" w:date="2019-04-22T23:46:00Z">
                  <w:rPr>
                    <w:b/>
                    <w:sz w:val="22"/>
                  </w:rPr>
                </w:rPrChange>
              </w:rPr>
              <w:t>Metode Normalisasi</w:t>
            </w:r>
          </w:p>
        </w:tc>
        <w:tc>
          <w:tcPr>
            <w:tcW w:w="1190" w:type="pct"/>
            <w:shd w:val="clear" w:color="auto" w:fill="BDD6EE" w:themeFill="accent1" w:themeFillTint="66"/>
            <w:tcPrChange w:id="919" w:author="aditya perwira" w:date="2019-04-22T15:22:00Z">
              <w:tcPr>
                <w:tcW w:w="2126" w:type="dxa"/>
                <w:shd w:val="clear" w:color="auto" w:fill="BDD6EE" w:themeFill="accent1" w:themeFillTint="66"/>
              </w:tcPr>
            </w:tcPrChange>
          </w:tcPr>
          <w:p w14:paraId="1C9A786D" w14:textId="77777777" w:rsidR="00E55D85" w:rsidRPr="003F38E9" w:rsidRDefault="00E55D85" w:rsidP="00F01E08">
            <w:pPr>
              <w:spacing w:line="276" w:lineRule="auto"/>
              <w:rPr>
                <w:b/>
                <w:sz w:val="16"/>
                <w:rPrChange w:id="920" w:author="aditya perwira" w:date="2019-04-22T23:46:00Z">
                  <w:rPr>
                    <w:b/>
                    <w:sz w:val="22"/>
                  </w:rPr>
                </w:rPrChange>
              </w:rPr>
            </w:pPr>
            <w:r w:rsidRPr="003F38E9">
              <w:rPr>
                <w:b/>
                <w:sz w:val="16"/>
                <w:rPrChange w:id="921" w:author="aditya perwira" w:date="2019-04-22T23:46:00Z">
                  <w:rPr>
                    <w:b/>
                    <w:sz w:val="22"/>
                  </w:rPr>
                </w:rPrChange>
              </w:rPr>
              <w:t xml:space="preserve">Akurasi </w:t>
            </w:r>
            <w:r w:rsidRPr="003F38E9">
              <w:rPr>
                <w:b/>
                <w:i/>
                <w:sz w:val="16"/>
                <w:rPrChange w:id="922" w:author="aditya perwira" w:date="2019-04-22T23:46:00Z">
                  <w:rPr>
                    <w:b/>
                    <w:i/>
                    <w:sz w:val="22"/>
                  </w:rPr>
                </w:rPrChange>
              </w:rPr>
              <w:t>Training</w:t>
            </w:r>
          </w:p>
        </w:tc>
        <w:tc>
          <w:tcPr>
            <w:tcW w:w="1190" w:type="pct"/>
            <w:shd w:val="clear" w:color="auto" w:fill="BDD6EE" w:themeFill="accent1" w:themeFillTint="66"/>
            <w:tcPrChange w:id="923" w:author="aditya perwira" w:date="2019-04-22T15:22:00Z">
              <w:tcPr>
                <w:tcW w:w="2126" w:type="dxa"/>
                <w:shd w:val="clear" w:color="auto" w:fill="BDD6EE" w:themeFill="accent1" w:themeFillTint="66"/>
              </w:tcPr>
            </w:tcPrChange>
          </w:tcPr>
          <w:p w14:paraId="6D0AB53A" w14:textId="77777777" w:rsidR="00E55D85" w:rsidRPr="003F38E9" w:rsidRDefault="00E55D85" w:rsidP="00F01E08">
            <w:pPr>
              <w:spacing w:line="276" w:lineRule="auto"/>
              <w:rPr>
                <w:b/>
                <w:sz w:val="16"/>
                <w:rPrChange w:id="924" w:author="aditya perwira" w:date="2019-04-22T23:46:00Z">
                  <w:rPr>
                    <w:b/>
                    <w:sz w:val="22"/>
                  </w:rPr>
                </w:rPrChange>
              </w:rPr>
            </w:pPr>
            <w:r w:rsidRPr="003F38E9">
              <w:rPr>
                <w:b/>
                <w:sz w:val="16"/>
                <w:rPrChange w:id="925" w:author="aditya perwira" w:date="2019-04-22T23:46:00Z">
                  <w:rPr>
                    <w:b/>
                    <w:sz w:val="22"/>
                  </w:rPr>
                </w:rPrChange>
              </w:rPr>
              <w:t xml:space="preserve">Akurasi </w:t>
            </w:r>
            <w:r w:rsidRPr="003F38E9">
              <w:rPr>
                <w:b/>
                <w:i/>
                <w:sz w:val="16"/>
                <w:rPrChange w:id="926" w:author="aditya perwira" w:date="2019-04-22T23:46:00Z">
                  <w:rPr>
                    <w:b/>
                    <w:i/>
                    <w:sz w:val="22"/>
                  </w:rPr>
                </w:rPrChange>
              </w:rPr>
              <w:t>Testing</w:t>
            </w:r>
          </w:p>
        </w:tc>
        <w:tc>
          <w:tcPr>
            <w:tcW w:w="1190" w:type="pct"/>
            <w:shd w:val="clear" w:color="auto" w:fill="BDD6EE" w:themeFill="accent1" w:themeFillTint="66"/>
            <w:tcPrChange w:id="927" w:author="aditya perwira" w:date="2019-04-22T15:22:00Z">
              <w:tcPr>
                <w:tcW w:w="2126" w:type="dxa"/>
                <w:shd w:val="clear" w:color="auto" w:fill="BDD6EE" w:themeFill="accent1" w:themeFillTint="66"/>
              </w:tcPr>
            </w:tcPrChange>
          </w:tcPr>
          <w:p w14:paraId="4ED764C9" w14:textId="77777777" w:rsidR="00E55D85" w:rsidRPr="003F38E9" w:rsidRDefault="00E55D85" w:rsidP="00F01E08">
            <w:pPr>
              <w:spacing w:line="276" w:lineRule="auto"/>
              <w:rPr>
                <w:b/>
                <w:sz w:val="16"/>
                <w:rPrChange w:id="928" w:author="aditya perwira" w:date="2019-04-22T23:46:00Z">
                  <w:rPr>
                    <w:b/>
                    <w:sz w:val="22"/>
                  </w:rPr>
                </w:rPrChange>
              </w:rPr>
            </w:pPr>
            <w:r w:rsidRPr="003F38E9">
              <w:rPr>
                <w:b/>
                <w:sz w:val="16"/>
                <w:rPrChange w:id="929" w:author="aditya perwira" w:date="2019-04-22T23:46:00Z">
                  <w:rPr>
                    <w:b/>
                    <w:sz w:val="22"/>
                  </w:rPr>
                </w:rPrChange>
              </w:rPr>
              <w:t>Waktu Komputasi</w:t>
            </w:r>
          </w:p>
        </w:tc>
      </w:tr>
      <w:tr w:rsidR="00E55D85" w14:paraId="4FE33830" w14:textId="77777777" w:rsidTr="00E55D85">
        <w:tc>
          <w:tcPr>
            <w:tcW w:w="1429" w:type="pct"/>
            <w:shd w:val="clear" w:color="auto" w:fill="A8D08D" w:themeFill="accent6" w:themeFillTint="99"/>
            <w:tcPrChange w:id="930" w:author="aditya perwira" w:date="2019-04-22T15:22:00Z">
              <w:tcPr>
                <w:tcW w:w="2552" w:type="dxa"/>
                <w:shd w:val="clear" w:color="auto" w:fill="BDD6EE" w:themeFill="accent1" w:themeFillTint="66"/>
              </w:tcPr>
            </w:tcPrChange>
          </w:tcPr>
          <w:p w14:paraId="63155F62" w14:textId="23762427" w:rsidR="00E55D85" w:rsidRPr="003F38E9" w:rsidRDefault="00E55D85" w:rsidP="00F01E08">
            <w:pPr>
              <w:spacing w:line="276" w:lineRule="auto"/>
              <w:rPr>
                <w:b/>
                <w:sz w:val="16"/>
                <w:rPrChange w:id="931" w:author="aditya perwira" w:date="2019-04-22T23:46:00Z">
                  <w:rPr>
                    <w:b/>
                    <w:sz w:val="22"/>
                  </w:rPr>
                </w:rPrChange>
              </w:rPr>
            </w:pPr>
            <w:proofErr w:type="spellStart"/>
            <w:r w:rsidRPr="003F38E9">
              <w:rPr>
                <w:b/>
                <w:sz w:val="16"/>
                <w:rPrChange w:id="932" w:author="aditya perwira" w:date="2019-04-22T23:46:00Z">
                  <w:rPr>
                    <w:b/>
                    <w:sz w:val="22"/>
                  </w:rPr>
                </w:rPrChange>
              </w:rPr>
              <w:t>ReLU</w:t>
            </w:r>
            <w:proofErr w:type="spellEnd"/>
          </w:p>
        </w:tc>
        <w:tc>
          <w:tcPr>
            <w:tcW w:w="1190" w:type="pct"/>
            <w:shd w:val="clear" w:color="auto" w:fill="A8D08D" w:themeFill="accent6" w:themeFillTint="99"/>
            <w:tcPrChange w:id="933" w:author="aditya perwira" w:date="2019-04-22T15:22:00Z">
              <w:tcPr>
                <w:tcW w:w="2126" w:type="dxa"/>
              </w:tcPr>
            </w:tcPrChange>
          </w:tcPr>
          <w:p w14:paraId="45F92C5C" w14:textId="77777777" w:rsidR="00E55D85" w:rsidRPr="003F38E9" w:rsidRDefault="00E55D85" w:rsidP="00F01E08">
            <w:pPr>
              <w:spacing w:line="276" w:lineRule="auto"/>
              <w:rPr>
                <w:sz w:val="16"/>
                <w:rPrChange w:id="934" w:author="aditya perwira" w:date="2019-04-22T23:46:00Z">
                  <w:rPr>
                    <w:sz w:val="22"/>
                  </w:rPr>
                </w:rPrChange>
              </w:rPr>
            </w:pPr>
            <w:r w:rsidRPr="003F38E9">
              <w:rPr>
                <w:sz w:val="16"/>
                <w:rPrChange w:id="935" w:author="aditya perwira" w:date="2019-04-22T23:46:00Z">
                  <w:rPr>
                    <w:sz w:val="22"/>
                  </w:rPr>
                </w:rPrChange>
              </w:rPr>
              <w:t>100%</w:t>
            </w:r>
          </w:p>
        </w:tc>
        <w:tc>
          <w:tcPr>
            <w:tcW w:w="1190" w:type="pct"/>
            <w:shd w:val="clear" w:color="auto" w:fill="A8D08D" w:themeFill="accent6" w:themeFillTint="99"/>
            <w:tcPrChange w:id="936" w:author="aditya perwira" w:date="2019-04-22T15:22:00Z">
              <w:tcPr>
                <w:tcW w:w="2126" w:type="dxa"/>
              </w:tcPr>
            </w:tcPrChange>
          </w:tcPr>
          <w:p w14:paraId="0327A5A2" w14:textId="77777777" w:rsidR="00E55D85" w:rsidRPr="003F38E9" w:rsidRDefault="00E55D85" w:rsidP="00F01E08">
            <w:pPr>
              <w:spacing w:line="276" w:lineRule="auto"/>
              <w:rPr>
                <w:sz w:val="16"/>
                <w:rPrChange w:id="937" w:author="aditya perwira" w:date="2019-04-22T23:46:00Z">
                  <w:rPr>
                    <w:sz w:val="22"/>
                  </w:rPr>
                </w:rPrChange>
              </w:rPr>
            </w:pPr>
            <w:r w:rsidRPr="003F38E9">
              <w:rPr>
                <w:sz w:val="16"/>
                <w:rPrChange w:id="938" w:author="aditya perwira" w:date="2019-04-22T23:46:00Z">
                  <w:rPr>
                    <w:sz w:val="22"/>
                  </w:rPr>
                </w:rPrChange>
              </w:rPr>
              <w:t>98,333%</w:t>
            </w:r>
          </w:p>
        </w:tc>
        <w:tc>
          <w:tcPr>
            <w:tcW w:w="1190" w:type="pct"/>
            <w:shd w:val="clear" w:color="auto" w:fill="A8D08D" w:themeFill="accent6" w:themeFillTint="99"/>
            <w:tcPrChange w:id="939" w:author="aditya perwira" w:date="2019-04-22T15:22:00Z">
              <w:tcPr>
                <w:tcW w:w="2126" w:type="dxa"/>
              </w:tcPr>
            </w:tcPrChange>
          </w:tcPr>
          <w:p w14:paraId="2309F405" w14:textId="77777777" w:rsidR="00E55D85" w:rsidRPr="003F38E9" w:rsidRDefault="00E55D85" w:rsidP="00F01E08">
            <w:pPr>
              <w:spacing w:line="276" w:lineRule="auto"/>
              <w:rPr>
                <w:sz w:val="16"/>
                <w:rPrChange w:id="940" w:author="aditya perwira" w:date="2019-04-22T23:46:00Z">
                  <w:rPr>
                    <w:sz w:val="22"/>
                  </w:rPr>
                </w:rPrChange>
              </w:rPr>
            </w:pPr>
            <w:r w:rsidRPr="003F38E9">
              <w:rPr>
                <w:sz w:val="16"/>
                <w:rPrChange w:id="941" w:author="aditya perwira" w:date="2019-04-22T23:46:00Z">
                  <w:rPr>
                    <w:sz w:val="22"/>
                  </w:rPr>
                </w:rPrChange>
              </w:rPr>
              <w:t>49 s</w:t>
            </w:r>
          </w:p>
        </w:tc>
      </w:tr>
      <w:tr w:rsidR="00E55D85" w14:paraId="11EC9BBA" w14:textId="77777777" w:rsidTr="00E55D85">
        <w:tc>
          <w:tcPr>
            <w:tcW w:w="1429" w:type="pct"/>
            <w:shd w:val="clear" w:color="auto" w:fill="FFFFFF" w:themeFill="background1"/>
            <w:tcPrChange w:id="942" w:author="aditya perwira" w:date="2019-04-22T15:22:00Z">
              <w:tcPr>
                <w:tcW w:w="2552" w:type="dxa"/>
                <w:shd w:val="clear" w:color="auto" w:fill="BDD6EE" w:themeFill="accent1" w:themeFillTint="66"/>
              </w:tcPr>
            </w:tcPrChange>
          </w:tcPr>
          <w:p w14:paraId="5AEF6825" w14:textId="0655C184" w:rsidR="00E55D85" w:rsidRPr="003F38E9" w:rsidRDefault="00E55D85" w:rsidP="00F01E08">
            <w:pPr>
              <w:spacing w:line="276" w:lineRule="auto"/>
              <w:rPr>
                <w:b/>
                <w:sz w:val="16"/>
                <w:rPrChange w:id="943" w:author="aditya perwira" w:date="2019-04-22T23:46:00Z">
                  <w:rPr>
                    <w:b/>
                    <w:sz w:val="22"/>
                  </w:rPr>
                </w:rPrChange>
              </w:rPr>
            </w:pPr>
            <w:r w:rsidRPr="003F38E9">
              <w:rPr>
                <w:b/>
                <w:i/>
                <w:sz w:val="16"/>
                <w:rPrChange w:id="944" w:author="aditya perwira" w:date="2019-04-22T23:46:00Z">
                  <w:rPr>
                    <w:b/>
                    <w:i/>
                    <w:sz w:val="22"/>
                  </w:rPr>
                </w:rPrChange>
              </w:rPr>
              <w:t>max-min</w:t>
            </w:r>
          </w:p>
        </w:tc>
        <w:tc>
          <w:tcPr>
            <w:tcW w:w="1190" w:type="pct"/>
            <w:tcPrChange w:id="945" w:author="aditya perwira" w:date="2019-04-22T15:22:00Z">
              <w:tcPr>
                <w:tcW w:w="2126" w:type="dxa"/>
              </w:tcPr>
            </w:tcPrChange>
          </w:tcPr>
          <w:p w14:paraId="2D7B440F" w14:textId="77777777" w:rsidR="00E55D85" w:rsidRPr="003F38E9" w:rsidRDefault="00E55D85" w:rsidP="00F01E08">
            <w:pPr>
              <w:spacing w:line="276" w:lineRule="auto"/>
              <w:rPr>
                <w:sz w:val="16"/>
                <w:rPrChange w:id="946" w:author="aditya perwira" w:date="2019-04-22T23:46:00Z">
                  <w:rPr>
                    <w:sz w:val="22"/>
                  </w:rPr>
                </w:rPrChange>
              </w:rPr>
            </w:pPr>
            <w:r w:rsidRPr="003F38E9">
              <w:rPr>
                <w:sz w:val="16"/>
                <w:rPrChange w:id="947" w:author="aditya perwira" w:date="2019-04-22T23:46:00Z">
                  <w:rPr>
                    <w:sz w:val="22"/>
                  </w:rPr>
                </w:rPrChange>
              </w:rPr>
              <w:t>45%</w:t>
            </w:r>
          </w:p>
        </w:tc>
        <w:tc>
          <w:tcPr>
            <w:tcW w:w="1190" w:type="pct"/>
            <w:tcPrChange w:id="948" w:author="aditya perwira" w:date="2019-04-22T15:22:00Z">
              <w:tcPr>
                <w:tcW w:w="2126" w:type="dxa"/>
              </w:tcPr>
            </w:tcPrChange>
          </w:tcPr>
          <w:p w14:paraId="6CEECD83" w14:textId="77777777" w:rsidR="00E55D85" w:rsidRPr="003F38E9" w:rsidRDefault="00E55D85" w:rsidP="00F01E08">
            <w:pPr>
              <w:spacing w:line="276" w:lineRule="auto"/>
              <w:rPr>
                <w:sz w:val="16"/>
                <w:rPrChange w:id="949" w:author="aditya perwira" w:date="2019-04-22T23:46:00Z">
                  <w:rPr>
                    <w:sz w:val="22"/>
                  </w:rPr>
                </w:rPrChange>
              </w:rPr>
            </w:pPr>
            <w:r w:rsidRPr="003F38E9">
              <w:rPr>
                <w:sz w:val="16"/>
                <w:rPrChange w:id="950" w:author="aditya perwira" w:date="2019-04-22T23:46:00Z">
                  <w:rPr>
                    <w:sz w:val="22"/>
                  </w:rPr>
                </w:rPrChange>
              </w:rPr>
              <w:t>50,278%</w:t>
            </w:r>
          </w:p>
        </w:tc>
        <w:tc>
          <w:tcPr>
            <w:tcW w:w="1190" w:type="pct"/>
            <w:tcPrChange w:id="951" w:author="aditya perwira" w:date="2019-04-22T15:22:00Z">
              <w:tcPr>
                <w:tcW w:w="2126" w:type="dxa"/>
              </w:tcPr>
            </w:tcPrChange>
          </w:tcPr>
          <w:p w14:paraId="204F012B" w14:textId="77777777" w:rsidR="00E55D85" w:rsidRPr="003F38E9" w:rsidRDefault="00E55D85" w:rsidP="00F01E08">
            <w:pPr>
              <w:spacing w:line="276" w:lineRule="auto"/>
              <w:rPr>
                <w:sz w:val="16"/>
                <w:rPrChange w:id="952" w:author="aditya perwira" w:date="2019-04-22T23:46:00Z">
                  <w:rPr>
                    <w:sz w:val="22"/>
                  </w:rPr>
                </w:rPrChange>
              </w:rPr>
            </w:pPr>
            <w:r w:rsidRPr="003F38E9">
              <w:rPr>
                <w:sz w:val="16"/>
                <w:rPrChange w:id="953" w:author="aditya perwira" w:date="2019-04-22T23:46:00Z">
                  <w:rPr>
                    <w:sz w:val="22"/>
                  </w:rPr>
                </w:rPrChange>
              </w:rPr>
              <w:t>89 s</w:t>
            </w:r>
          </w:p>
        </w:tc>
      </w:tr>
    </w:tbl>
    <w:p w14:paraId="29B34B5A" w14:textId="2C3C0E5A" w:rsidR="00CF67EE" w:rsidRDefault="002C2C4C" w:rsidP="00E641BE">
      <w:pPr>
        <w:pStyle w:val="BodyText"/>
      </w:pPr>
      <w:ins w:id="954" w:author="aditya perwira" w:date="2019-04-22T15:26:00Z">
        <w:r>
          <w:fldChar w:fldCharType="begin"/>
        </w:r>
        <w:r>
          <w:instrText xml:space="preserve"> REF _Ref6839226 \h </w:instrText>
        </w:r>
      </w:ins>
      <w:r>
        <w:fldChar w:fldCharType="separate"/>
      </w:r>
      <w:ins w:id="955" w:author="aditya perwira" w:date="2019-04-22T15:26:00Z">
        <w:r>
          <w:t xml:space="preserve">TABEL </w:t>
        </w:r>
        <w:r>
          <w:rPr>
            <w:noProof/>
          </w:rPr>
          <w:t>7</w:t>
        </w:r>
        <w:r>
          <w:fldChar w:fldCharType="end"/>
        </w:r>
        <w:r>
          <w:t xml:space="preserve"> </w:t>
        </w:r>
      </w:ins>
      <w:del w:id="956" w:author="aditya perwira" w:date="2019-04-22T15:26:00Z">
        <w:r w:rsidR="00CF67EE" w:rsidDel="002C2C4C">
          <w:fldChar w:fldCharType="begin"/>
        </w:r>
        <w:r w:rsidR="00CF67EE" w:rsidDel="002C2C4C">
          <w:delInstrText xml:space="preserve"> REF _Ref6838671 \h </w:delInstrText>
        </w:r>
        <w:r w:rsidR="00CF67EE" w:rsidDel="002C2C4C">
          <w:fldChar w:fldCharType="separate"/>
        </w:r>
        <w:r w:rsidR="00CF67EE" w:rsidDel="002C2C4C">
          <w:delText xml:space="preserve">TABEL </w:delText>
        </w:r>
        <w:r w:rsidR="00CF67EE" w:rsidDel="002C2C4C">
          <w:rPr>
            <w:noProof/>
          </w:rPr>
          <w:delText>6</w:delText>
        </w:r>
        <w:r w:rsidR="00CF67EE" w:rsidDel="002C2C4C">
          <w:fldChar w:fldCharType="end"/>
        </w:r>
        <w:r w:rsidR="00CF67EE" w:rsidDel="002C2C4C">
          <w:delText xml:space="preserve"> </w:delText>
        </w:r>
      </w:del>
      <w:r w:rsidR="00CF67EE">
        <w:t xml:space="preserve">menunjukkan bahwa performa terbaik didapatkan pada model dengan </w:t>
      </w:r>
      <w:r w:rsidR="00CF67EE" w:rsidRPr="008F0FEB">
        <w:t xml:space="preserve">citra </w:t>
      </w:r>
      <w:r w:rsidR="00E55D85">
        <w:t xml:space="preserve">dengan metode normalisasi </w:t>
      </w:r>
      <w:proofErr w:type="spellStart"/>
      <w:r w:rsidR="00E55D85">
        <w:t>manggunakan</w:t>
      </w:r>
      <w:proofErr w:type="spellEnd"/>
      <w:r w:rsidR="00E55D85">
        <w:t xml:space="preserve"> fungsi aktivasi </w:t>
      </w:r>
      <w:proofErr w:type="spellStart"/>
      <w:r w:rsidR="00E55D85">
        <w:t>ReLU</w:t>
      </w:r>
      <w:proofErr w:type="spellEnd"/>
      <w:r w:rsidR="00CF67EE">
        <w:t xml:space="preserve">. Model ini mampu mengklasifikasi citra retakan untuk </w:t>
      </w:r>
      <w:r w:rsidR="00CF67EE">
        <w:rPr>
          <w:i/>
        </w:rPr>
        <w:t>testing</w:t>
      </w:r>
      <w:r w:rsidR="00CF67EE">
        <w:t xml:space="preserve"> sebesar 98,</w:t>
      </w:r>
      <w:r w:rsidR="00E55D85">
        <w:t>333</w:t>
      </w:r>
      <w:r w:rsidR="00CF67EE">
        <w:t>%.</w:t>
      </w:r>
    </w:p>
    <w:p w14:paraId="7AB5B207" w14:textId="79A398E3" w:rsidR="00CF67EE" w:rsidRDefault="00E55D85" w:rsidP="00CF67EE">
      <w:pPr>
        <w:pStyle w:val="BodyText"/>
      </w:pPr>
      <w:r>
        <w:lastRenderedPageBreak/>
        <w:t>Terakhir</w:t>
      </w:r>
      <w:r w:rsidR="00CF67EE">
        <w:t xml:space="preserve">, dilakukan pengujian untuk melihat pengaruh </w:t>
      </w:r>
      <w:r>
        <w:t xml:space="preserve">jumlah </w:t>
      </w:r>
      <w:r>
        <w:rPr>
          <w:i/>
        </w:rPr>
        <w:t>channel</w:t>
      </w:r>
      <w:r w:rsidR="00CF67EE">
        <w:t xml:space="preserve"> citra masukan terhadap performa model. Variasi ukuran citra masukan yang akan diuji adalah </w:t>
      </w:r>
      <w:r>
        <w:t xml:space="preserve">1 </w:t>
      </w:r>
      <w:r>
        <w:rPr>
          <w:i/>
        </w:rPr>
        <w:t xml:space="preserve">channel </w:t>
      </w:r>
      <w:r w:rsidRPr="00E55D85">
        <w:rPr>
          <w:rPrChange w:id="957" w:author="aditya perwira" w:date="2019-04-22T15:24:00Z">
            <w:rPr>
              <w:i/>
            </w:rPr>
          </w:rPrChange>
        </w:rPr>
        <w:t>(</w:t>
      </w:r>
      <w:r>
        <w:rPr>
          <w:i/>
        </w:rPr>
        <w:t>grayscale</w:t>
      </w:r>
      <w:r w:rsidRPr="00E55D85">
        <w:rPr>
          <w:rPrChange w:id="958" w:author="aditya perwira" w:date="2019-04-22T15:24:00Z">
            <w:rPr>
              <w:i/>
            </w:rPr>
          </w:rPrChange>
        </w:rPr>
        <w:t>)</w:t>
      </w:r>
      <w:r>
        <w:rPr>
          <w:i/>
        </w:rPr>
        <w:t xml:space="preserve"> </w:t>
      </w:r>
      <w:r>
        <w:t xml:space="preserve">dan 3 </w:t>
      </w:r>
      <w:r>
        <w:rPr>
          <w:i/>
        </w:rPr>
        <w:t xml:space="preserve">channel </w:t>
      </w:r>
      <w:r>
        <w:t>(RGB)</w:t>
      </w:r>
      <w:proofErr w:type="gramStart"/>
      <w:r>
        <w:t>.</w:t>
      </w:r>
      <w:r w:rsidR="00CF67EE">
        <w:t>.</w:t>
      </w:r>
      <w:proofErr w:type="gramEnd"/>
    </w:p>
    <w:p w14:paraId="277BAE35" w14:textId="278EA0F2" w:rsidR="00CF67EE" w:rsidRPr="008F0FEB" w:rsidRDefault="00CF67EE" w:rsidP="00C55313">
      <w:pPr>
        <w:pStyle w:val="Caption"/>
        <w:jc w:val="center"/>
        <w:rPr>
          <w:i/>
        </w:rPr>
        <w:pPrChange w:id="959" w:author="aditya perwira" w:date="2019-04-22T23:58:00Z">
          <w:pPr>
            <w:pStyle w:val="Caption"/>
          </w:pPr>
        </w:pPrChange>
      </w:pPr>
      <w:bookmarkStart w:id="960" w:name="_Ref6839235"/>
      <w:r>
        <w:t xml:space="preserve">TABEL </w:t>
      </w:r>
      <w:r>
        <w:fldChar w:fldCharType="begin"/>
      </w:r>
      <w:r w:rsidRPr="008F0FEB">
        <w:instrText xml:space="preserve"> SEQ TABEL \* ARABIC </w:instrText>
      </w:r>
      <w:r>
        <w:fldChar w:fldCharType="separate"/>
      </w:r>
      <w:ins w:id="961" w:author="aditya perwira" w:date="2019-04-23T00:26:00Z">
        <w:r w:rsidR="00973F01">
          <w:rPr>
            <w:noProof/>
          </w:rPr>
          <w:t>9</w:t>
        </w:r>
      </w:ins>
      <w:del w:id="962" w:author="aditya perwira" w:date="2019-04-22T15:25:00Z">
        <w:r w:rsidDel="002C2C4C">
          <w:rPr>
            <w:noProof/>
          </w:rPr>
          <w:delText>6</w:delText>
        </w:r>
      </w:del>
      <w:r>
        <w:fldChar w:fldCharType="end"/>
      </w:r>
      <w:bookmarkEnd w:id="960"/>
      <w:r>
        <w:t>. Performa model dengan variasi ukuran citra masukan</w:t>
      </w:r>
    </w:p>
    <w:tbl>
      <w:tblPr>
        <w:tblStyle w:val="TableGrid"/>
        <w:tblW w:w="5000" w:type="pct"/>
        <w:tblLook w:val="04A0" w:firstRow="1" w:lastRow="0" w:firstColumn="1" w:lastColumn="0" w:noHBand="0" w:noVBand="1"/>
        <w:tblPrChange w:id="963" w:author="aditya perwira" w:date="2019-04-22T15:25:00Z">
          <w:tblPr>
            <w:tblStyle w:val="TableGrid"/>
            <w:tblW w:w="5000" w:type="pct"/>
            <w:tblLook w:val="04A0" w:firstRow="1" w:lastRow="0" w:firstColumn="1" w:lastColumn="0" w:noHBand="0" w:noVBand="1"/>
          </w:tblPr>
        </w:tblPrChange>
      </w:tblPr>
      <w:tblGrid>
        <w:gridCol w:w="1079"/>
        <w:gridCol w:w="1139"/>
        <w:gridCol w:w="1448"/>
        <w:gridCol w:w="972"/>
        <w:tblGridChange w:id="964">
          <w:tblGrid>
            <w:gridCol w:w="1079"/>
            <w:gridCol w:w="1139"/>
            <w:gridCol w:w="1448"/>
            <w:gridCol w:w="972"/>
          </w:tblGrid>
        </w:tblGridChange>
      </w:tblGrid>
      <w:tr w:rsidR="00E55D85" w:rsidRPr="008F0FEB" w14:paraId="430173DD" w14:textId="77777777" w:rsidTr="002C2C4C">
        <w:tc>
          <w:tcPr>
            <w:tcW w:w="1163" w:type="pct"/>
            <w:shd w:val="clear" w:color="auto" w:fill="BDD6EE" w:themeFill="accent1" w:themeFillTint="66"/>
            <w:vAlign w:val="center"/>
            <w:tcPrChange w:id="965" w:author="aditya perwira" w:date="2019-04-22T15:25:00Z">
              <w:tcPr>
                <w:tcW w:w="1163" w:type="pct"/>
                <w:shd w:val="clear" w:color="auto" w:fill="BDD6EE" w:themeFill="accent1" w:themeFillTint="66"/>
              </w:tcPr>
            </w:tcPrChange>
          </w:tcPr>
          <w:p w14:paraId="4ED6DDE0" w14:textId="0D54D3BE" w:rsidR="00E55D85" w:rsidRPr="00E55D85" w:rsidRDefault="00E55D85">
            <w:pPr>
              <w:spacing w:line="276" w:lineRule="auto"/>
              <w:rPr>
                <w:b/>
                <w:sz w:val="16"/>
                <w:szCs w:val="16"/>
              </w:rPr>
            </w:pPr>
            <w:r w:rsidRPr="00E55D85">
              <w:rPr>
                <w:b/>
                <w:sz w:val="16"/>
                <w:rPrChange w:id="966" w:author="aditya perwira" w:date="2019-04-22T15:25:00Z">
                  <w:rPr>
                    <w:b/>
                    <w:sz w:val="22"/>
                  </w:rPr>
                </w:rPrChange>
              </w:rPr>
              <w:t>Dimensi Citra</w:t>
            </w:r>
          </w:p>
        </w:tc>
        <w:tc>
          <w:tcPr>
            <w:tcW w:w="1228" w:type="pct"/>
            <w:shd w:val="clear" w:color="auto" w:fill="BDD6EE" w:themeFill="accent1" w:themeFillTint="66"/>
            <w:vAlign w:val="center"/>
            <w:tcPrChange w:id="967" w:author="aditya perwira" w:date="2019-04-22T15:25:00Z">
              <w:tcPr>
                <w:tcW w:w="1228" w:type="pct"/>
                <w:shd w:val="clear" w:color="auto" w:fill="BDD6EE" w:themeFill="accent1" w:themeFillTint="66"/>
              </w:tcPr>
            </w:tcPrChange>
          </w:tcPr>
          <w:p w14:paraId="240AC42D" w14:textId="7BD058DF" w:rsidR="00E55D85" w:rsidRPr="00E55D85" w:rsidRDefault="00E55D85">
            <w:pPr>
              <w:spacing w:line="276" w:lineRule="auto"/>
              <w:rPr>
                <w:b/>
                <w:sz w:val="16"/>
                <w:szCs w:val="16"/>
              </w:rPr>
            </w:pPr>
            <w:r w:rsidRPr="00E55D85">
              <w:rPr>
                <w:b/>
                <w:sz w:val="16"/>
                <w:rPrChange w:id="968" w:author="aditya perwira" w:date="2019-04-22T15:25:00Z">
                  <w:rPr>
                    <w:b/>
                    <w:sz w:val="22"/>
                  </w:rPr>
                </w:rPrChange>
              </w:rPr>
              <w:t xml:space="preserve">Akurasi </w:t>
            </w:r>
            <w:r w:rsidRPr="00E55D85">
              <w:rPr>
                <w:b/>
                <w:i/>
                <w:sz w:val="16"/>
                <w:rPrChange w:id="969" w:author="aditya perwira" w:date="2019-04-22T15:25:00Z">
                  <w:rPr>
                    <w:b/>
                    <w:i/>
                    <w:sz w:val="22"/>
                  </w:rPr>
                </w:rPrChange>
              </w:rPr>
              <w:t>Training</w:t>
            </w:r>
          </w:p>
        </w:tc>
        <w:tc>
          <w:tcPr>
            <w:tcW w:w="1561" w:type="pct"/>
            <w:shd w:val="clear" w:color="auto" w:fill="BDD6EE" w:themeFill="accent1" w:themeFillTint="66"/>
            <w:vAlign w:val="center"/>
            <w:tcPrChange w:id="970" w:author="aditya perwira" w:date="2019-04-22T15:25:00Z">
              <w:tcPr>
                <w:tcW w:w="1561" w:type="pct"/>
                <w:shd w:val="clear" w:color="auto" w:fill="BDD6EE" w:themeFill="accent1" w:themeFillTint="66"/>
              </w:tcPr>
            </w:tcPrChange>
          </w:tcPr>
          <w:p w14:paraId="4C14B81B" w14:textId="62A91F83" w:rsidR="00E55D85" w:rsidRPr="00E55D85" w:rsidRDefault="00E55D85">
            <w:pPr>
              <w:spacing w:line="276" w:lineRule="auto"/>
              <w:rPr>
                <w:b/>
                <w:sz w:val="16"/>
                <w:szCs w:val="16"/>
              </w:rPr>
            </w:pPr>
            <w:r w:rsidRPr="00E55D85">
              <w:rPr>
                <w:b/>
                <w:sz w:val="16"/>
                <w:rPrChange w:id="971" w:author="aditya perwira" w:date="2019-04-22T15:25:00Z">
                  <w:rPr>
                    <w:b/>
                    <w:sz w:val="22"/>
                  </w:rPr>
                </w:rPrChange>
              </w:rPr>
              <w:t xml:space="preserve">Akurasi </w:t>
            </w:r>
            <w:r w:rsidRPr="00E55D85">
              <w:rPr>
                <w:b/>
                <w:i/>
                <w:sz w:val="16"/>
                <w:rPrChange w:id="972" w:author="aditya perwira" w:date="2019-04-22T15:25:00Z">
                  <w:rPr>
                    <w:b/>
                    <w:i/>
                    <w:sz w:val="22"/>
                  </w:rPr>
                </w:rPrChange>
              </w:rPr>
              <w:t>Testing</w:t>
            </w:r>
          </w:p>
        </w:tc>
        <w:tc>
          <w:tcPr>
            <w:tcW w:w="1048" w:type="pct"/>
            <w:shd w:val="clear" w:color="auto" w:fill="BDD6EE" w:themeFill="accent1" w:themeFillTint="66"/>
            <w:vAlign w:val="center"/>
            <w:tcPrChange w:id="973" w:author="aditya perwira" w:date="2019-04-22T15:25:00Z">
              <w:tcPr>
                <w:tcW w:w="1048" w:type="pct"/>
                <w:shd w:val="clear" w:color="auto" w:fill="BDD6EE" w:themeFill="accent1" w:themeFillTint="66"/>
              </w:tcPr>
            </w:tcPrChange>
          </w:tcPr>
          <w:p w14:paraId="51E7C1C5" w14:textId="3DD51CBE" w:rsidR="00E55D85" w:rsidRPr="00E55D85" w:rsidRDefault="00E55D85">
            <w:pPr>
              <w:spacing w:line="276" w:lineRule="auto"/>
              <w:rPr>
                <w:b/>
                <w:sz w:val="16"/>
                <w:szCs w:val="16"/>
              </w:rPr>
            </w:pPr>
            <w:r w:rsidRPr="00E55D85">
              <w:rPr>
                <w:b/>
                <w:sz w:val="16"/>
                <w:rPrChange w:id="974" w:author="aditya perwira" w:date="2019-04-22T15:25:00Z">
                  <w:rPr>
                    <w:b/>
                    <w:sz w:val="22"/>
                  </w:rPr>
                </w:rPrChange>
              </w:rPr>
              <w:t>Waktu Komputasi</w:t>
            </w:r>
          </w:p>
        </w:tc>
      </w:tr>
      <w:tr w:rsidR="00E55D85" w:rsidRPr="008F0FEB" w14:paraId="363EB5F4" w14:textId="77777777" w:rsidTr="002C2C4C">
        <w:tc>
          <w:tcPr>
            <w:tcW w:w="1163" w:type="pct"/>
            <w:shd w:val="clear" w:color="auto" w:fill="FFFFFF" w:themeFill="background1"/>
            <w:vAlign w:val="center"/>
            <w:tcPrChange w:id="975" w:author="aditya perwira" w:date="2019-04-22T15:25:00Z">
              <w:tcPr>
                <w:tcW w:w="1163" w:type="pct"/>
                <w:shd w:val="clear" w:color="auto" w:fill="FFFFFF" w:themeFill="background1"/>
              </w:tcPr>
            </w:tcPrChange>
          </w:tcPr>
          <w:p w14:paraId="29C6C233" w14:textId="613657A3" w:rsidR="00E55D85" w:rsidRPr="00E55D85" w:rsidRDefault="00E55D85">
            <w:pPr>
              <w:spacing w:line="276" w:lineRule="auto"/>
              <w:rPr>
                <w:b/>
                <w:sz w:val="16"/>
                <w:szCs w:val="16"/>
              </w:rPr>
            </w:pPr>
            <w:r w:rsidRPr="00E55D85">
              <w:rPr>
                <w:b/>
                <w:i/>
                <w:sz w:val="16"/>
                <w:rPrChange w:id="976" w:author="aditya perwira" w:date="2019-04-22T15:25:00Z">
                  <w:rPr>
                    <w:b/>
                    <w:i/>
                    <w:sz w:val="22"/>
                  </w:rPr>
                </w:rPrChange>
              </w:rPr>
              <w:t>Grayscale</w:t>
            </w:r>
          </w:p>
        </w:tc>
        <w:tc>
          <w:tcPr>
            <w:tcW w:w="1228" w:type="pct"/>
            <w:vAlign w:val="center"/>
            <w:tcPrChange w:id="977" w:author="aditya perwira" w:date="2019-04-22T15:25:00Z">
              <w:tcPr>
                <w:tcW w:w="1228" w:type="pct"/>
              </w:tcPr>
            </w:tcPrChange>
          </w:tcPr>
          <w:p w14:paraId="4914DAFF" w14:textId="5D3F4B47" w:rsidR="00E55D85" w:rsidRPr="00E55D85" w:rsidRDefault="00E55D85">
            <w:pPr>
              <w:spacing w:line="276" w:lineRule="auto"/>
              <w:rPr>
                <w:sz w:val="16"/>
                <w:szCs w:val="16"/>
              </w:rPr>
            </w:pPr>
            <w:r w:rsidRPr="00E55D85">
              <w:rPr>
                <w:sz w:val="16"/>
                <w:rPrChange w:id="978" w:author="aditya perwira" w:date="2019-04-22T15:25:00Z">
                  <w:rPr>
                    <w:sz w:val="22"/>
                  </w:rPr>
                </w:rPrChange>
              </w:rPr>
              <w:t>100%</w:t>
            </w:r>
          </w:p>
        </w:tc>
        <w:tc>
          <w:tcPr>
            <w:tcW w:w="1561" w:type="pct"/>
            <w:vAlign w:val="center"/>
            <w:tcPrChange w:id="979" w:author="aditya perwira" w:date="2019-04-22T15:25:00Z">
              <w:tcPr>
                <w:tcW w:w="1561" w:type="pct"/>
              </w:tcPr>
            </w:tcPrChange>
          </w:tcPr>
          <w:p w14:paraId="40223284" w14:textId="5A0F2DB0" w:rsidR="00E55D85" w:rsidRPr="00E55D85" w:rsidRDefault="00E55D85">
            <w:pPr>
              <w:spacing w:line="276" w:lineRule="auto"/>
              <w:rPr>
                <w:sz w:val="16"/>
                <w:szCs w:val="16"/>
              </w:rPr>
            </w:pPr>
            <w:r w:rsidRPr="00E55D85">
              <w:rPr>
                <w:sz w:val="16"/>
                <w:rPrChange w:id="980" w:author="aditya perwira" w:date="2019-04-22T15:25:00Z">
                  <w:rPr>
                    <w:sz w:val="22"/>
                  </w:rPr>
                </w:rPrChange>
              </w:rPr>
              <w:t>97,222%</w:t>
            </w:r>
          </w:p>
        </w:tc>
        <w:tc>
          <w:tcPr>
            <w:tcW w:w="1048" w:type="pct"/>
            <w:vAlign w:val="center"/>
            <w:tcPrChange w:id="981" w:author="aditya perwira" w:date="2019-04-22T15:25:00Z">
              <w:tcPr>
                <w:tcW w:w="1048" w:type="pct"/>
              </w:tcPr>
            </w:tcPrChange>
          </w:tcPr>
          <w:p w14:paraId="7AF8CF89" w14:textId="4A8D50BD" w:rsidR="00E55D85" w:rsidRPr="00E55D85" w:rsidRDefault="00E55D85">
            <w:pPr>
              <w:spacing w:line="276" w:lineRule="auto"/>
              <w:rPr>
                <w:sz w:val="16"/>
                <w:szCs w:val="16"/>
              </w:rPr>
            </w:pPr>
            <w:r w:rsidRPr="00E55D85">
              <w:rPr>
                <w:sz w:val="16"/>
                <w:rPrChange w:id="982" w:author="aditya perwira" w:date="2019-04-22T15:25:00Z">
                  <w:rPr>
                    <w:sz w:val="22"/>
                  </w:rPr>
                </w:rPrChange>
              </w:rPr>
              <w:t>45 s</w:t>
            </w:r>
          </w:p>
        </w:tc>
      </w:tr>
      <w:tr w:rsidR="00E55D85" w:rsidRPr="008F0FEB" w14:paraId="023866CC" w14:textId="77777777" w:rsidTr="002C2C4C">
        <w:tc>
          <w:tcPr>
            <w:tcW w:w="1163" w:type="pct"/>
            <w:shd w:val="clear" w:color="auto" w:fill="A8D08D" w:themeFill="accent6" w:themeFillTint="99"/>
            <w:vAlign w:val="center"/>
            <w:tcPrChange w:id="983" w:author="aditya perwira" w:date="2019-04-22T15:25:00Z">
              <w:tcPr>
                <w:tcW w:w="1163" w:type="pct"/>
                <w:shd w:val="clear" w:color="auto" w:fill="A8D08D" w:themeFill="accent6" w:themeFillTint="99"/>
              </w:tcPr>
            </w:tcPrChange>
          </w:tcPr>
          <w:p w14:paraId="1ED71CCC" w14:textId="20F75F50" w:rsidR="00E55D85" w:rsidRPr="00E55D85" w:rsidRDefault="00E55D85">
            <w:pPr>
              <w:spacing w:line="276" w:lineRule="auto"/>
              <w:rPr>
                <w:b/>
                <w:sz w:val="16"/>
                <w:szCs w:val="16"/>
              </w:rPr>
            </w:pPr>
            <w:r w:rsidRPr="00E55D85">
              <w:rPr>
                <w:b/>
                <w:sz w:val="16"/>
                <w:rPrChange w:id="984" w:author="aditya perwira" w:date="2019-04-22T15:25:00Z">
                  <w:rPr>
                    <w:b/>
                    <w:sz w:val="22"/>
                  </w:rPr>
                </w:rPrChange>
              </w:rPr>
              <w:t>RGB</w:t>
            </w:r>
          </w:p>
        </w:tc>
        <w:tc>
          <w:tcPr>
            <w:tcW w:w="1228" w:type="pct"/>
            <w:shd w:val="clear" w:color="auto" w:fill="A8D08D" w:themeFill="accent6" w:themeFillTint="99"/>
            <w:vAlign w:val="center"/>
            <w:tcPrChange w:id="985" w:author="aditya perwira" w:date="2019-04-22T15:25:00Z">
              <w:tcPr>
                <w:tcW w:w="1228" w:type="pct"/>
                <w:shd w:val="clear" w:color="auto" w:fill="A8D08D" w:themeFill="accent6" w:themeFillTint="99"/>
              </w:tcPr>
            </w:tcPrChange>
          </w:tcPr>
          <w:p w14:paraId="3D7878B4" w14:textId="06AF0C18" w:rsidR="00E55D85" w:rsidRPr="00E55D85" w:rsidRDefault="00E55D85">
            <w:pPr>
              <w:spacing w:line="276" w:lineRule="auto"/>
              <w:rPr>
                <w:sz w:val="16"/>
                <w:szCs w:val="16"/>
              </w:rPr>
            </w:pPr>
            <w:r w:rsidRPr="00E55D85">
              <w:rPr>
                <w:sz w:val="16"/>
                <w:rPrChange w:id="986" w:author="aditya perwira" w:date="2019-04-22T15:25:00Z">
                  <w:rPr>
                    <w:sz w:val="22"/>
                  </w:rPr>
                </w:rPrChange>
              </w:rPr>
              <w:t>100%</w:t>
            </w:r>
          </w:p>
        </w:tc>
        <w:tc>
          <w:tcPr>
            <w:tcW w:w="1561" w:type="pct"/>
            <w:shd w:val="clear" w:color="auto" w:fill="A8D08D" w:themeFill="accent6" w:themeFillTint="99"/>
            <w:vAlign w:val="center"/>
            <w:tcPrChange w:id="987" w:author="aditya perwira" w:date="2019-04-22T15:25:00Z">
              <w:tcPr>
                <w:tcW w:w="1561" w:type="pct"/>
                <w:shd w:val="clear" w:color="auto" w:fill="A8D08D" w:themeFill="accent6" w:themeFillTint="99"/>
              </w:tcPr>
            </w:tcPrChange>
          </w:tcPr>
          <w:p w14:paraId="51BB6CE1" w14:textId="4BD6495A" w:rsidR="00E55D85" w:rsidRPr="00E55D85" w:rsidRDefault="00E55D85">
            <w:pPr>
              <w:spacing w:line="276" w:lineRule="auto"/>
              <w:rPr>
                <w:sz w:val="16"/>
                <w:szCs w:val="16"/>
              </w:rPr>
            </w:pPr>
            <w:r w:rsidRPr="00E55D85">
              <w:rPr>
                <w:sz w:val="16"/>
                <w:rPrChange w:id="988" w:author="aditya perwira" w:date="2019-04-22T15:25:00Z">
                  <w:rPr>
                    <w:sz w:val="22"/>
                  </w:rPr>
                </w:rPrChange>
              </w:rPr>
              <w:t>98,611%</w:t>
            </w:r>
          </w:p>
        </w:tc>
        <w:tc>
          <w:tcPr>
            <w:tcW w:w="1048" w:type="pct"/>
            <w:shd w:val="clear" w:color="auto" w:fill="A8D08D" w:themeFill="accent6" w:themeFillTint="99"/>
            <w:vAlign w:val="center"/>
            <w:tcPrChange w:id="989" w:author="aditya perwira" w:date="2019-04-22T15:25:00Z">
              <w:tcPr>
                <w:tcW w:w="1048" w:type="pct"/>
                <w:shd w:val="clear" w:color="auto" w:fill="A8D08D" w:themeFill="accent6" w:themeFillTint="99"/>
              </w:tcPr>
            </w:tcPrChange>
          </w:tcPr>
          <w:p w14:paraId="1E4CC543" w14:textId="125BAB4A" w:rsidR="00E55D85" w:rsidRPr="00E55D85" w:rsidRDefault="00E55D85">
            <w:pPr>
              <w:spacing w:line="276" w:lineRule="auto"/>
              <w:rPr>
                <w:sz w:val="16"/>
                <w:szCs w:val="16"/>
              </w:rPr>
            </w:pPr>
            <w:r w:rsidRPr="00E55D85">
              <w:rPr>
                <w:sz w:val="16"/>
                <w:rPrChange w:id="990" w:author="aditya perwira" w:date="2019-04-22T15:25:00Z">
                  <w:rPr>
                    <w:sz w:val="22"/>
                  </w:rPr>
                </w:rPrChange>
              </w:rPr>
              <w:t>46 s</w:t>
            </w:r>
          </w:p>
        </w:tc>
      </w:tr>
    </w:tbl>
    <w:p w14:paraId="7065EA54" w14:textId="415A1B99" w:rsidR="00CF67EE" w:rsidDel="002C2C4C" w:rsidRDefault="002C2C4C" w:rsidP="00CF67EE">
      <w:pPr>
        <w:pStyle w:val="BodyText"/>
        <w:rPr>
          <w:del w:id="991" w:author="aditya perwira" w:date="2019-04-22T15:28:00Z"/>
        </w:rPr>
      </w:pPr>
      <w:ins w:id="992" w:author="aditya perwira" w:date="2019-04-22T15:26:00Z">
        <w:r>
          <w:fldChar w:fldCharType="begin"/>
        </w:r>
        <w:r>
          <w:instrText xml:space="preserve"> REF _Ref6839235 \h </w:instrText>
        </w:r>
      </w:ins>
      <w:r>
        <w:fldChar w:fldCharType="separate"/>
      </w:r>
      <w:ins w:id="993" w:author="aditya perwira" w:date="2019-04-22T15:26:00Z">
        <w:r>
          <w:t xml:space="preserve">TABEL </w:t>
        </w:r>
        <w:r>
          <w:rPr>
            <w:noProof/>
          </w:rPr>
          <w:t>8</w:t>
        </w:r>
        <w:r>
          <w:fldChar w:fldCharType="end"/>
        </w:r>
      </w:ins>
      <w:ins w:id="994" w:author="aditya perwira" w:date="2019-04-22T15:27:00Z">
        <w:r>
          <w:t xml:space="preserve"> </w:t>
        </w:r>
      </w:ins>
      <w:del w:id="995" w:author="aditya perwira" w:date="2019-04-22T15:26:00Z">
        <w:r w:rsidR="00CF67EE" w:rsidDel="002C2C4C">
          <w:fldChar w:fldCharType="begin"/>
        </w:r>
        <w:r w:rsidR="00CF67EE" w:rsidDel="002C2C4C">
          <w:delInstrText xml:space="preserve"> REF _Ref6838671 \h </w:delInstrText>
        </w:r>
        <w:r w:rsidR="00CF67EE" w:rsidDel="002C2C4C">
          <w:fldChar w:fldCharType="separate"/>
        </w:r>
        <w:r w:rsidR="00CF67EE" w:rsidDel="002C2C4C">
          <w:delText xml:space="preserve">TABEL </w:delText>
        </w:r>
        <w:r w:rsidR="00CF67EE" w:rsidDel="002C2C4C">
          <w:rPr>
            <w:noProof/>
          </w:rPr>
          <w:delText>6</w:delText>
        </w:r>
        <w:r w:rsidR="00CF67EE" w:rsidDel="002C2C4C">
          <w:fldChar w:fldCharType="end"/>
        </w:r>
        <w:r w:rsidR="00CF67EE" w:rsidDel="002C2C4C">
          <w:delText xml:space="preserve"> </w:delText>
        </w:r>
      </w:del>
      <w:r w:rsidR="00CF67EE">
        <w:t xml:space="preserve">menunjukkan bahwa performa terbaik didapatkan pada model dengan </w:t>
      </w:r>
      <w:r w:rsidR="00E55D85">
        <w:t>citra masukan RGB</w:t>
      </w:r>
      <w:r w:rsidR="00CF67EE">
        <w:t xml:space="preserve">. Model ini mampu mengklasifikasi citra retakan untuk </w:t>
      </w:r>
      <w:r w:rsidR="00CF67EE">
        <w:rPr>
          <w:i/>
        </w:rPr>
        <w:t>testing</w:t>
      </w:r>
      <w:r w:rsidR="00CF67EE">
        <w:t xml:space="preserve"> sebesar 98,056%.</w:t>
      </w:r>
    </w:p>
    <w:p w14:paraId="05787F3B" w14:textId="77777777" w:rsidR="00CF67EE" w:rsidRDefault="00CF67EE">
      <w:pPr>
        <w:pStyle w:val="BodyText"/>
      </w:pPr>
    </w:p>
    <w:p w14:paraId="3B8CF42C" w14:textId="00201685" w:rsidR="00FA43A7" w:rsidDel="002C2C4C" w:rsidRDefault="002C2C4C" w:rsidP="00E641BE">
      <w:pPr>
        <w:pStyle w:val="BodyText"/>
        <w:rPr>
          <w:del w:id="996" w:author="aditya perwira" w:date="2019-04-22T15:27:00Z"/>
        </w:rPr>
      </w:pPr>
      <w:ins w:id="997" w:author="aditya perwira" w:date="2019-04-22T15:27:00Z">
        <w:r>
          <w:t xml:space="preserve">Berdasarkan </w:t>
        </w:r>
        <w:proofErr w:type="spellStart"/>
        <w:r>
          <w:t>pegujian</w:t>
        </w:r>
        <w:proofErr w:type="spellEnd"/>
        <w:r>
          <w:t xml:space="preserve"> terhadap 6 variabel di atas, </w:t>
        </w:r>
      </w:ins>
      <w:del w:id="998" w:author="aditya perwira" w:date="2019-04-22T15:27:00Z">
        <w:r w:rsidR="00FA43A7" w:rsidDel="002C2C4C">
          <w:delText xml:space="preserve">Ada beberapa tahapan yang dilakukan pada penelitian ini untuk mendapatkan model terbaik. Tahapan pertama yang dilakukan adalah merekayasa penggunaan jumlah dataset untuk melakukan pengujian model terbaik. Dataset yang digunakan untuk pencarian model ini adalah dataset MET. Hal ini dilakukan karena melihat citra yang terdapat pada dataset pertama tergolong citra yang stabil dilihat dari struktur dan bentuk citra. Akan tetapi, keterbatasan </w:delText>
        </w:r>
        <w:r w:rsidR="00FA43A7" w:rsidDel="002C2C4C">
          <w:rPr>
            <w:i/>
          </w:rPr>
          <w:delText>resource</w:delText>
        </w:r>
        <w:r w:rsidR="00FA43A7" w:rsidDel="002C2C4C">
          <w:delText xml:space="preserve"> menyebabkan tidak bisanya digunakan keseluruhan citra dari dataset pertama sehingga akan digunakan 1200 citra saja pencarian model terbaik.</w:delText>
        </w:r>
      </w:del>
    </w:p>
    <w:p w14:paraId="29801989" w14:textId="17F0E156" w:rsidR="00FA43A7" w:rsidDel="002C2C4C" w:rsidRDefault="00FA43A7" w:rsidP="00E641BE">
      <w:pPr>
        <w:pStyle w:val="BodyText"/>
        <w:rPr>
          <w:del w:id="999" w:author="aditya perwira" w:date="2019-04-22T15:27:00Z"/>
        </w:rPr>
      </w:pPr>
      <w:del w:id="1000" w:author="aditya perwira" w:date="2019-04-22T15:27:00Z">
        <w:r w:rsidDel="002C2C4C">
          <w:delText xml:space="preserve">Selanjutnya, dilakukan pengujian terhadap model </w:delText>
        </w:r>
        <w:r w:rsidDel="002C2C4C">
          <w:rPr>
            <w:i/>
          </w:rPr>
          <w:delText xml:space="preserve">machine learning </w:delText>
        </w:r>
        <w:r w:rsidDel="002C2C4C">
          <w:delText>yang dibangun menggunakan dataset yang sudah disebutkan sebelumnya. Pengujian ini dilakukan dengan berbagai parameter dengan urutan pengujian sebagai berikut.</w:delText>
        </w:r>
      </w:del>
    </w:p>
    <w:p w14:paraId="32605AF6" w14:textId="0F016195" w:rsidR="00FA43A7" w:rsidDel="002C2C4C" w:rsidRDefault="00FA43A7" w:rsidP="00E641BE">
      <w:pPr>
        <w:pStyle w:val="ListParagraph"/>
        <w:widowControl w:val="0"/>
        <w:numPr>
          <w:ilvl w:val="0"/>
          <w:numId w:val="12"/>
        </w:numPr>
        <w:suppressAutoHyphens w:val="0"/>
        <w:ind w:left="284" w:hanging="284"/>
        <w:jc w:val="both"/>
        <w:rPr>
          <w:del w:id="1001" w:author="aditya perwira" w:date="2019-04-22T15:27:00Z"/>
        </w:rPr>
      </w:pPr>
      <w:del w:id="1002" w:author="aditya perwira" w:date="2019-04-22T15:27:00Z">
        <w:r w:rsidDel="002C2C4C">
          <w:delText>Ukuran kernel konvolusi (kernel 3x3 dan kernel 5x5)</w:delText>
        </w:r>
      </w:del>
    </w:p>
    <w:p w14:paraId="358E6011" w14:textId="2C07F00B" w:rsidR="00FA43A7" w:rsidDel="002C2C4C" w:rsidRDefault="00FA43A7" w:rsidP="00E641BE">
      <w:pPr>
        <w:pStyle w:val="ListParagraph"/>
        <w:widowControl w:val="0"/>
        <w:numPr>
          <w:ilvl w:val="0"/>
          <w:numId w:val="12"/>
        </w:numPr>
        <w:suppressAutoHyphens w:val="0"/>
        <w:ind w:left="284" w:hanging="284"/>
        <w:jc w:val="both"/>
        <w:rPr>
          <w:del w:id="1003" w:author="aditya perwira" w:date="2019-04-22T15:27:00Z"/>
        </w:rPr>
      </w:pPr>
      <w:del w:id="1004" w:author="aditya perwira" w:date="2019-04-22T15:27:00Z">
        <w:r w:rsidDel="002C2C4C">
          <w:delText xml:space="preserve">Jumlah </w:delText>
        </w:r>
        <w:r w:rsidDel="002C2C4C">
          <w:rPr>
            <w:i/>
          </w:rPr>
          <w:delText>hidden layer</w:delText>
        </w:r>
        <w:r w:rsidDel="002C2C4C">
          <w:delText xml:space="preserve"> </w:delText>
        </w:r>
        <w:r w:rsidDel="002C2C4C">
          <w:rPr>
            <w:i/>
          </w:rPr>
          <w:delText xml:space="preserve">neural network </w:delText>
        </w:r>
        <w:r w:rsidDel="002C2C4C">
          <w:delText>(1HL, 2HL, dan 3HL)</w:delText>
        </w:r>
      </w:del>
    </w:p>
    <w:p w14:paraId="320837B4" w14:textId="029CC040" w:rsidR="00FA43A7" w:rsidDel="002C2C4C" w:rsidRDefault="00FA43A7" w:rsidP="00E641BE">
      <w:pPr>
        <w:pStyle w:val="ListParagraph"/>
        <w:widowControl w:val="0"/>
        <w:numPr>
          <w:ilvl w:val="0"/>
          <w:numId w:val="12"/>
        </w:numPr>
        <w:suppressAutoHyphens w:val="0"/>
        <w:ind w:left="284" w:hanging="284"/>
        <w:jc w:val="both"/>
        <w:rPr>
          <w:del w:id="1005" w:author="aditya perwira" w:date="2019-04-22T15:27:00Z"/>
        </w:rPr>
      </w:pPr>
      <w:del w:id="1006" w:author="aditya perwira" w:date="2019-04-22T15:27:00Z">
        <w:r w:rsidDel="002C2C4C">
          <w:delText xml:space="preserve">Ukuran </w:delText>
        </w:r>
        <w:r w:rsidDel="002C2C4C">
          <w:rPr>
            <w:i/>
          </w:rPr>
          <w:delText>neuron</w:delText>
        </w:r>
        <w:r w:rsidDel="002C2C4C">
          <w:delText xml:space="preserve"> </w:delText>
        </w:r>
        <w:r w:rsidDel="002C2C4C">
          <w:rPr>
            <w:i/>
          </w:rPr>
          <w:delText xml:space="preserve">hidden layer </w:delText>
        </w:r>
        <w:r w:rsidDel="002C2C4C">
          <w:delText xml:space="preserve">(32 </w:delText>
        </w:r>
        <w:r w:rsidDel="002C2C4C">
          <w:rPr>
            <w:i/>
          </w:rPr>
          <w:delText>neuron</w:delText>
        </w:r>
        <w:r w:rsidDel="002C2C4C">
          <w:delText xml:space="preserve">, 64 </w:delText>
        </w:r>
        <w:r w:rsidDel="002C2C4C">
          <w:rPr>
            <w:i/>
          </w:rPr>
          <w:delText>neuron</w:delText>
        </w:r>
        <w:r w:rsidDel="002C2C4C">
          <w:delText xml:space="preserve">, dan 96 </w:delText>
        </w:r>
        <w:r w:rsidDel="002C2C4C">
          <w:rPr>
            <w:i/>
          </w:rPr>
          <w:delText>neuron</w:delText>
        </w:r>
        <w:r w:rsidDel="002C2C4C">
          <w:delText>)</w:delText>
        </w:r>
      </w:del>
    </w:p>
    <w:p w14:paraId="004DD1D5" w14:textId="528815BD" w:rsidR="00FA43A7" w:rsidDel="002C2C4C" w:rsidRDefault="00FA43A7" w:rsidP="00E641BE">
      <w:pPr>
        <w:pStyle w:val="ListParagraph"/>
        <w:widowControl w:val="0"/>
        <w:numPr>
          <w:ilvl w:val="0"/>
          <w:numId w:val="12"/>
        </w:numPr>
        <w:suppressAutoHyphens w:val="0"/>
        <w:ind w:left="284" w:hanging="284"/>
        <w:jc w:val="both"/>
        <w:rPr>
          <w:del w:id="1007" w:author="aditya perwira" w:date="2019-04-22T15:27:00Z"/>
        </w:rPr>
      </w:pPr>
      <w:del w:id="1008" w:author="aditya perwira" w:date="2019-04-22T15:27:00Z">
        <w:r w:rsidDel="002C2C4C">
          <w:delText>Ukuran citra masukan (32x32, 64x64, dan 96x96)</w:delText>
        </w:r>
      </w:del>
    </w:p>
    <w:p w14:paraId="447778E6" w14:textId="768AD719" w:rsidR="00FA43A7" w:rsidDel="002C2C4C" w:rsidRDefault="00FA43A7" w:rsidP="00E641BE">
      <w:pPr>
        <w:pStyle w:val="ListParagraph"/>
        <w:widowControl w:val="0"/>
        <w:numPr>
          <w:ilvl w:val="0"/>
          <w:numId w:val="12"/>
        </w:numPr>
        <w:suppressAutoHyphens w:val="0"/>
        <w:ind w:left="284" w:hanging="284"/>
        <w:jc w:val="both"/>
        <w:rPr>
          <w:del w:id="1009" w:author="aditya perwira" w:date="2019-04-22T15:27:00Z"/>
        </w:rPr>
      </w:pPr>
      <w:del w:id="1010" w:author="aditya perwira" w:date="2019-04-22T15:27:00Z">
        <w:r w:rsidDel="002C2C4C">
          <w:delText xml:space="preserve">Metode normalisasi </w:delText>
        </w:r>
        <w:r w:rsidDel="002C2C4C">
          <w:rPr>
            <w:i/>
          </w:rPr>
          <w:delText xml:space="preserve">feature map </w:delText>
        </w:r>
        <w:r w:rsidDel="002C2C4C">
          <w:delText xml:space="preserve">hasil </w:delText>
        </w:r>
        <w:r w:rsidDel="002C2C4C">
          <w:rPr>
            <w:i/>
          </w:rPr>
          <w:delText>layer</w:delText>
        </w:r>
        <w:r w:rsidDel="002C2C4C">
          <w:delText xml:space="preserve"> konvolusi (kuantisasi </w:delText>
        </w:r>
        <w:r w:rsidDel="002C2C4C">
          <w:rPr>
            <w:i/>
          </w:rPr>
          <w:delText>min-max</w:delText>
        </w:r>
        <w:r w:rsidDel="002C2C4C">
          <w:delText xml:space="preserve"> dan ReLU)</w:delText>
        </w:r>
      </w:del>
    </w:p>
    <w:p w14:paraId="3665E2F4" w14:textId="6A6935D2" w:rsidR="00FA43A7" w:rsidDel="002C2C4C" w:rsidRDefault="00FA43A7" w:rsidP="00E641BE">
      <w:pPr>
        <w:pStyle w:val="ListParagraph"/>
        <w:widowControl w:val="0"/>
        <w:numPr>
          <w:ilvl w:val="0"/>
          <w:numId w:val="12"/>
        </w:numPr>
        <w:suppressAutoHyphens w:val="0"/>
        <w:ind w:left="284" w:hanging="284"/>
        <w:jc w:val="both"/>
        <w:rPr>
          <w:del w:id="1011" w:author="aditya perwira" w:date="2019-04-22T15:27:00Z"/>
        </w:rPr>
      </w:pPr>
      <w:del w:id="1012" w:author="aditya perwira" w:date="2019-04-22T15:27:00Z">
        <w:r w:rsidDel="002C2C4C">
          <w:delText xml:space="preserve">Dimensi citra (RGB dan </w:delText>
        </w:r>
        <w:r w:rsidDel="002C2C4C">
          <w:rPr>
            <w:i/>
          </w:rPr>
          <w:delText>Grayscale</w:delText>
        </w:r>
        <w:r w:rsidDel="002C2C4C">
          <w:delText>)</w:delText>
        </w:r>
      </w:del>
    </w:p>
    <w:p w14:paraId="3151FB1A" w14:textId="04C34968" w:rsidR="00E641BE" w:rsidRPr="00FD5E59" w:rsidDel="002C2C4C" w:rsidRDefault="00FA43A7">
      <w:pPr>
        <w:pStyle w:val="BodyText"/>
        <w:rPr>
          <w:del w:id="1013" w:author="aditya perwira" w:date="2019-04-22T15:27:00Z"/>
          <w:color w:val="FF0000"/>
          <w:rPrChange w:id="1014" w:author="Windows User" w:date="2019-04-21T23:31:00Z">
            <w:rPr>
              <w:del w:id="1015" w:author="aditya perwira" w:date="2019-04-22T15:27:00Z"/>
            </w:rPr>
          </w:rPrChange>
        </w:rPr>
        <w:pPrChange w:id="1016" w:author="aditya perwira" w:date="2019-04-22T13:35:00Z">
          <w:pPr>
            <w:pStyle w:val="figurecaption"/>
            <w:jc w:val="left"/>
          </w:pPr>
        </w:pPrChange>
      </w:pPr>
      <w:del w:id="1017" w:author="aditya perwira" w:date="2019-04-22T15:27:00Z">
        <w:r w:rsidDel="002C2C4C">
          <w:delText>Model terbaik selanjutnya diujikan menggunakan dataset METU dengan jumlah citra full yaitu sebanyak 40000 citra dan juga dataset gempa Lombok tahun 2018 dengan data berjumlah 334 citra. Tetapi, tidak hanya itu saja. Model terbaik yang didapat juga diuji dengan dataset gempa Lombok yang sudah difilter dan diaugmentasi sehingga pengujian pada dataset gempa Lombok menjadi lebih beragam</w:delText>
        </w:r>
        <w:r w:rsidR="005956DF" w:rsidDel="002C2C4C">
          <w:delText>.</w:delText>
        </w:r>
      </w:del>
    </w:p>
    <w:p w14:paraId="7E81AFED" w14:textId="2C7D2582" w:rsidR="00D17258" w:rsidDel="002C2C4C" w:rsidRDefault="00FD5E59" w:rsidP="0095212D">
      <w:pPr>
        <w:pStyle w:val="Heading2"/>
        <w:tabs>
          <w:tab w:val="num" w:pos="227"/>
        </w:tabs>
        <w:ind w:left="288"/>
        <w:rPr>
          <w:del w:id="1018" w:author="aditya perwira" w:date="2019-04-22T15:27:00Z"/>
        </w:rPr>
      </w:pPr>
      <w:ins w:id="1019" w:author="Windows User" w:date="2019-04-21T23:31:00Z">
        <w:del w:id="1020" w:author="aditya perwira" w:date="2019-04-22T15:27:00Z">
          <w:r w:rsidDel="002C2C4C">
            <w:delText xml:space="preserve">Uji </w:delText>
          </w:r>
        </w:del>
      </w:ins>
      <w:del w:id="1021" w:author="aditya perwira" w:date="2019-04-22T15:27:00Z">
        <w:r w:rsidR="00E30FFA" w:rsidDel="002C2C4C">
          <w:delText xml:space="preserve">Model </w:delText>
        </w:r>
      </w:del>
      <w:ins w:id="1022" w:author="Windows User" w:date="2019-04-21T23:31:00Z">
        <w:del w:id="1023" w:author="aditya perwira" w:date="2019-04-22T15:27:00Z">
          <w:r w:rsidDel="002C2C4C">
            <w:delText>CNN</w:delText>
          </w:r>
        </w:del>
      </w:ins>
    </w:p>
    <w:p w14:paraId="5047059E" w14:textId="6A96F206" w:rsidR="00D17258" w:rsidDel="002C2C4C" w:rsidRDefault="00E30FFA" w:rsidP="00BC1C72">
      <w:pPr>
        <w:pStyle w:val="BodyText"/>
        <w:rPr>
          <w:ins w:id="1024" w:author="Windows User" w:date="2019-04-21T23:35:00Z"/>
          <w:del w:id="1025" w:author="aditya perwira" w:date="2019-04-22T15:27:00Z"/>
        </w:rPr>
      </w:pPr>
      <w:del w:id="1026" w:author="aditya perwira" w:date="2019-04-22T15:27:00Z">
        <w:r w:rsidDel="002C2C4C">
          <w:delText xml:space="preserve">Dataset yang digunakan untuk pencarian model ini adalah dataset METU. Hal ini dilakukan karena citra yang terdapat pada dataset METU adalah citra yang standar dilihat dari struktur dan bentuk citra. Akan tetapi, keterbatasan </w:delText>
        </w:r>
        <w:r w:rsidDel="002C2C4C">
          <w:rPr>
            <w:i/>
          </w:rPr>
          <w:delText>resource</w:delText>
        </w:r>
        <w:r w:rsidDel="002C2C4C">
          <w:delText xml:space="preserve"> menyebabkan tidak bisanya digunakan keseluruhan citra dari dataset METU sehingga akan digunakan </w:delText>
        </w:r>
        <w:commentRangeStart w:id="1027"/>
        <w:r w:rsidDel="002C2C4C">
          <w:delText xml:space="preserve">1200 citra </w:delText>
        </w:r>
        <w:commentRangeEnd w:id="1027"/>
        <w:r w:rsidR="00FD5E59" w:rsidDel="002C2C4C">
          <w:rPr>
            <w:rStyle w:val="CommentReference"/>
            <w:spacing w:val="0"/>
          </w:rPr>
          <w:commentReference w:id="1027"/>
        </w:r>
        <w:r w:rsidDel="002C2C4C">
          <w:delText>saja untuk pencarian model terbaik.</w:delText>
        </w:r>
      </w:del>
    </w:p>
    <w:p w14:paraId="3D6C1E51" w14:textId="2AF659C1" w:rsidR="00C230E9" w:rsidRPr="00C230E9" w:rsidDel="002C2C4C" w:rsidRDefault="00C230E9" w:rsidP="00BC1C72">
      <w:pPr>
        <w:pStyle w:val="BodyText"/>
        <w:rPr>
          <w:del w:id="1028" w:author="aditya perwira" w:date="2019-04-22T15:27:00Z"/>
          <w:color w:val="FF0000"/>
          <w:rPrChange w:id="1029" w:author="Windows User" w:date="2019-04-21T23:35:00Z">
            <w:rPr>
              <w:del w:id="1030" w:author="aditya perwira" w:date="2019-04-22T15:27:00Z"/>
            </w:rPr>
          </w:rPrChange>
        </w:rPr>
      </w:pPr>
      <w:ins w:id="1031" w:author="Windows User" w:date="2019-04-21T23:35:00Z">
        <w:del w:id="1032" w:author="aditya perwira" w:date="2019-04-22T15:27:00Z">
          <w:r w:rsidRPr="00C230E9" w:rsidDel="002C2C4C">
            <w:rPr>
              <w:color w:val="FF0000"/>
              <w:rPrChange w:id="1033" w:author="Windows User" w:date="2019-04-21T23:35:00Z">
                <w:rPr/>
              </w:rPrChange>
            </w:rPr>
            <w:delText>Hasilnya?</w:delText>
          </w:r>
        </w:del>
      </w:ins>
    </w:p>
    <w:p w14:paraId="2B718615" w14:textId="7358672E" w:rsidR="00E30FFA" w:rsidRDefault="00E30FFA">
      <w:pPr>
        <w:pStyle w:val="BodyText"/>
      </w:pPr>
      <w:del w:id="1034" w:author="aditya perwira" w:date="2019-04-22T15:27:00Z">
        <w:r w:rsidDel="002C2C4C">
          <w:delText>Model terbaik didapatkan dengan pengujian terhadap beberapa parameter seperti ukuran kernel, jumlah hidden layer, jumlah neuron, ukuran dan channel citra masukan, dan metode normalisasi.</w:delText>
        </w:r>
        <w:r w:rsidR="00155EFF" w:rsidDel="002C2C4C">
          <w:delText xml:space="preserve"> </w:delText>
        </w:r>
      </w:del>
      <w:del w:id="1035" w:author="aditya perwira" w:date="2019-04-22T15:28:00Z">
        <w:r w:rsidR="002C2C4C" w:rsidDel="002C2C4C">
          <w:delText xml:space="preserve">hasil </w:delText>
        </w:r>
        <w:r w:rsidR="00155EFF" w:rsidDel="002C2C4C">
          <w:delText>dari pencarian</w:delText>
        </w:r>
      </w:del>
      <w:proofErr w:type="gramStart"/>
      <w:ins w:id="1036" w:author="aditya perwira" w:date="2019-04-22T15:28:00Z">
        <w:r w:rsidR="002C2C4C">
          <w:t>model</w:t>
        </w:r>
        <w:proofErr w:type="gramEnd"/>
        <w:r w:rsidR="002C2C4C">
          <w:t xml:space="preserve"> CNN yang didapatkan</w:t>
        </w:r>
      </w:ins>
      <w:r w:rsidR="00155EFF">
        <w:t xml:space="preserve"> </w:t>
      </w:r>
      <w:del w:id="1037" w:author="aditya perwira" w:date="2019-04-22T15:28:00Z">
        <w:r w:rsidR="00155EFF" w:rsidDel="002C2C4C">
          <w:delText xml:space="preserve">adalah berupa model CNN dengan arsitektur </w:delText>
        </w:r>
      </w:del>
      <w:ins w:id="1038" w:author="aditya perwira" w:date="2019-04-22T15:28:00Z">
        <w:r w:rsidR="002C2C4C">
          <w:t xml:space="preserve">adalah </w:t>
        </w:r>
      </w:ins>
      <w:r w:rsidR="00155EFF">
        <w:t xml:space="preserve">masukan berupa citra RGB berukuran 32x32 pixel, kemudian pada layer konvolusi menggunakan 2 layer dengan ukuran kernel 3x3, filter sebanyak 32 dan metode normalisasi dengan fungsi aktivasi </w:t>
      </w:r>
      <w:proofErr w:type="spellStart"/>
      <w:r w:rsidR="00155EFF">
        <w:t>ReLU</w:t>
      </w:r>
      <w:proofErr w:type="spellEnd"/>
      <w:r w:rsidR="00155EFF">
        <w:t>. Pada layer neural network model menggunakan hidden sebanyak 2 dengan masing-masing hidden layer memiliki neuron sebanyak 96.</w:t>
      </w:r>
    </w:p>
    <w:p w14:paraId="634C3F1B" w14:textId="43D05AF5" w:rsidR="009D3D02" w:rsidRDefault="009D3D02" w:rsidP="009D3D02">
      <w:pPr>
        <w:pStyle w:val="Heading2"/>
        <w:tabs>
          <w:tab w:val="num" w:pos="227"/>
        </w:tabs>
        <w:ind w:left="288"/>
      </w:pPr>
      <w:del w:id="1039" w:author="aditya perwira" w:date="2019-04-22T23:47:00Z">
        <w:r w:rsidDel="003F38E9">
          <w:delText xml:space="preserve">Pengujian </w:delText>
        </w:r>
      </w:del>
      <w:ins w:id="1040" w:author="aditya perwira" w:date="2019-04-22T23:47:00Z">
        <w:r w:rsidR="003F38E9">
          <w:t xml:space="preserve">Performa </w:t>
        </w:r>
      </w:ins>
      <w:r>
        <w:t>Model dengan dataset METU dengan jumlah 40.000</w:t>
      </w:r>
    </w:p>
    <w:p w14:paraId="7F1DCEDD" w14:textId="3AE23A8A" w:rsidR="009D3D02" w:rsidRDefault="009D3D02" w:rsidP="009D3D02">
      <w:pPr>
        <w:pStyle w:val="BodyText"/>
      </w:pPr>
      <w:r>
        <w:t xml:space="preserve">Pengujian model dengan dataset </w:t>
      </w:r>
      <w:del w:id="1041" w:author="aditya perwira" w:date="2019-04-22T23:49:00Z">
        <w:r w:rsidDel="003F38E9">
          <w:delText xml:space="preserve">pertama </w:delText>
        </w:r>
      </w:del>
      <w:ins w:id="1042" w:author="aditya perwira" w:date="2019-04-22T23:49:00Z">
        <w:r w:rsidR="003F38E9">
          <w:t xml:space="preserve">METU </w:t>
        </w:r>
      </w:ins>
      <w:del w:id="1043" w:author="aditya perwira" w:date="2019-04-22T23:49:00Z">
        <w:r w:rsidDel="003F38E9">
          <w:delText xml:space="preserve">menggunakan </w:delText>
        </w:r>
      </w:del>
      <w:ins w:id="1044" w:author="aditya perwira" w:date="2019-04-22T23:49:00Z">
        <w:r w:rsidR="003F38E9">
          <w:t xml:space="preserve">bertujuan untuk melihat performa model untuk klasifikasi citra retakan bangunan. </w:t>
        </w:r>
      </w:ins>
      <w:del w:id="1045" w:author="aditya perwira" w:date="2019-04-22T23:51:00Z">
        <w:r w:rsidR="003F38E9" w:rsidDel="00F01E08">
          <w:delText>S</w:delText>
        </w:r>
      </w:del>
      <w:ins w:id="1046" w:author="aditya perwira" w:date="2019-04-22T23:51:00Z">
        <w:r w:rsidR="00F01E08">
          <w:t>Perbandingan s</w:t>
        </w:r>
      </w:ins>
      <w:r w:rsidR="003F38E9">
        <w:t>kenario</w:t>
      </w:r>
      <w:r w:rsidR="003F38E9">
        <w:rPr>
          <w:i/>
        </w:rPr>
        <w:t xml:space="preserve"> </w:t>
      </w:r>
      <w:r w:rsidRPr="00F20551">
        <w:rPr>
          <w:i/>
        </w:rPr>
        <w:t>training</w:t>
      </w:r>
      <w:r>
        <w:t xml:space="preserve"> dan </w:t>
      </w:r>
      <w:r w:rsidRPr="00F20551">
        <w:rPr>
          <w:i/>
        </w:rPr>
        <w:t>testing</w:t>
      </w:r>
      <w:r>
        <w:t xml:space="preserve"> </w:t>
      </w:r>
      <w:ins w:id="1047" w:author="aditya perwira" w:date="2019-04-22T23:51:00Z">
        <w:r w:rsidR="003F38E9">
          <w:t xml:space="preserve">yang digunakan adalah </w:t>
        </w:r>
      </w:ins>
      <w:del w:id="1048" w:author="aditya perwira" w:date="2019-04-22T23:51:00Z">
        <w:r w:rsidDel="003F38E9">
          <w:delText xml:space="preserve">dengan </w:delText>
        </w:r>
        <w:r w:rsidDel="00F01E08">
          <w:delText xml:space="preserve">perbandingan </w:delText>
        </w:r>
      </w:del>
      <w:r>
        <w:t xml:space="preserve">70:30. Artinya, dari 40.000 citra, sejumlah 28.000 citra digunakan untuk </w:t>
      </w:r>
      <w:r w:rsidRPr="00F20551">
        <w:rPr>
          <w:i/>
        </w:rPr>
        <w:t>training</w:t>
      </w:r>
      <w:r>
        <w:t xml:space="preserve">. Sedangkan 12.000 citra lainnya digunakan untuk melakukan </w:t>
      </w:r>
      <w:r w:rsidRPr="00F20551">
        <w:rPr>
          <w:i/>
        </w:rPr>
        <w:t>testing</w:t>
      </w:r>
      <w:r>
        <w:t xml:space="preserve"> model. Masing-masing citra untuk </w:t>
      </w:r>
      <w:r w:rsidRPr="00F20551">
        <w:rPr>
          <w:i/>
        </w:rPr>
        <w:t>training</w:t>
      </w:r>
      <w:r>
        <w:t xml:space="preserve"> dan </w:t>
      </w:r>
      <w:r w:rsidRPr="00F20551">
        <w:rPr>
          <w:i/>
        </w:rPr>
        <w:t>testing</w:t>
      </w:r>
      <w:r>
        <w:t xml:space="preserve"> dipilih secara acak dengan jumlah </w:t>
      </w:r>
      <w:r w:rsidR="009C6132">
        <w:t>masing-mas</w:t>
      </w:r>
      <w:r w:rsidR="005956DF">
        <w:t>ing dapat dilihat pada</w:t>
      </w:r>
      <w:ins w:id="1049" w:author="aditya perwira" w:date="2019-04-22T23:48:00Z">
        <w:r w:rsidR="003F38E9">
          <w:t xml:space="preserve"> </w:t>
        </w:r>
      </w:ins>
      <w:ins w:id="1050" w:author="aditya perwira" w:date="2019-04-22T23:49:00Z">
        <w:r w:rsidR="003F38E9">
          <w:fldChar w:fldCharType="begin"/>
        </w:r>
        <w:r w:rsidR="003F38E9">
          <w:instrText xml:space="preserve"> REF _Ref6869369 \h </w:instrText>
        </w:r>
      </w:ins>
      <w:r w:rsidR="003F38E9">
        <w:fldChar w:fldCharType="separate"/>
      </w:r>
      <w:ins w:id="1051" w:author="aditya perwira" w:date="2019-04-22T23:49:00Z">
        <w:r w:rsidR="003F38E9">
          <w:t xml:space="preserve">TABEL </w:t>
        </w:r>
        <w:r w:rsidR="003F38E9">
          <w:rPr>
            <w:noProof/>
          </w:rPr>
          <w:t>9</w:t>
        </w:r>
        <w:r w:rsidR="003F38E9">
          <w:fldChar w:fldCharType="end"/>
        </w:r>
      </w:ins>
      <w:del w:id="1052" w:author="aditya perwira" w:date="2019-04-22T23:48:00Z">
        <w:r w:rsidR="005956DF" w:rsidDel="003F38E9">
          <w:delText xml:space="preserve"> TABLE IV</w:delText>
        </w:r>
      </w:del>
      <w:r>
        <w:t>.</w:t>
      </w:r>
    </w:p>
    <w:p w14:paraId="3595EF3E" w14:textId="09D1F31B" w:rsidR="009D3D02" w:rsidRDefault="003F38E9" w:rsidP="00431F74">
      <w:pPr>
        <w:pStyle w:val="Caption"/>
        <w:jc w:val="center"/>
        <w:pPrChange w:id="1053" w:author="aditya perwira" w:date="2019-04-23T00:23:00Z">
          <w:pPr>
            <w:pStyle w:val="tablehead"/>
            <w:spacing w:line="240" w:lineRule="auto"/>
          </w:pPr>
        </w:pPrChange>
      </w:pPr>
      <w:bookmarkStart w:id="1054" w:name="_Toc5827280"/>
      <w:bookmarkStart w:id="1055" w:name="_Ref6869369"/>
      <w:ins w:id="1056" w:author="aditya perwira" w:date="2019-04-22T23:48:00Z">
        <w:r>
          <w:t xml:space="preserve">TABEL </w:t>
        </w:r>
        <w:r>
          <w:fldChar w:fldCharType="begin"/>
        </w:r>
        <w:r>
          <w:instrText xml:space="preserve"> SEQ TABEL \* ARABIC </w:instrText>
        </w:r>
      </w:ins>
      <w:r>
        <w:fldChar w:fldCharType="separate"/>
      </w:r>
      <w:ins w:id="1057" w:author="aditya perwira" w:date="2019-04-23T00:26:00Z">
        <w:r w:rsidR="00973F01">
          <w:rPr>
            <w:noProof/>
          </w:rPr>
          <w:t>10</w:t>
        </w:r>
      </w:ins>
      <w:ins w:id="1058" w:author="aditya perwira" w:date="2019-04-22T23:48:00Z">
        <w:r>
          <w:fldChar w:fldCharType="end"/>
        </w:r>
        <w:bookmarkEnd w:id="1055"/>
        <w:r>
          <w:t xml:space="preserve">. </w:t>
        </w:r>
      </w:ins>
      <w:r w:rsidR="009D3D02" w:rsidRPr="00515A63">
        <w:t xml:space="preserve">Sebaran data citra untuk </w:t>
      </w:r>
      <w:r w:rsidR="009D3D02" w:rsidRPr="00C55313">
        <w:rPr>
          <w:i/>
          <w:rPrChange w:id="1059" w:author="aditya perwira" w:date="2019-04-22T23:57:00Z">
            <w:rPr/>
          </w:rPrChange>
        </w:rPr>
        <w:t>training</w:t>
      </w:r>
      <w:r w:rsidR="009D3D02" w:rsidRPr="00515A63">
        <w:t xml:space="preserve"> dan </w:t>
      </w:r>
      <w:r w:rsidR="009D3D02" w:rsidRPr="00C55313">
        <w:rPr>
          <w:i/>
          <w:rPrChange w:id="1060" w:author="aditya perwira" w:date="2019-04-22T23:57:00Z">
            <w:rPr/>
          </w:rPrChange>
        </w:rPr>
        <w:t>testing</w:t>
      </w:r>
      <w:r w:rsidR="009D3D02" w:rsidRPr="00515A63">
        <w:t xml:space="preserve"> dataset pertama</w:t>
      </w:r>
      <w:bookmarkEnd w:id="1054"/>
    </w:p>
    <w:tbl>
      <w:tblPr>
        <w:tblStyle w:val="TableGrid"/>
        <w:tblW w:w="5000" w:type="pct"/>
        <w:tblLook w:val="04A0" w:firstRow="1" w:lastRow="0" w:firstColumn="1" w:lastColumn="0" w:noHBand="0" w:noVBand="1"/>
      </w:tblPr>
      <w:tblGrid>
        <w:gridCol w:w="1233"/>
        <w:gridCol w:w="1145"/>
        <w:gridCol w:w="1147"/>
        <w:gridCol w:w="1113"/>
      </w:tblGrid>
      <w:tr w:rsidR="009D3D02" w:rsidRPr="00515A63" w14:paraId="6E90A01F" w14:textId="77777777" w:rsidTr="00515A63">
        <w:tc>
          <w:tcPr>
            <w:tcW w:w="1330" w:type="pct"/>
            <w:vMerge w:val="restart"/>
            <w:shd w:val="clear" w:color="auto" w:fill="BDD6EE" w:themeFill="accent1" w:themeFillTint="66"/>
            <w:vAlign w:val="center"/>
          </w:tcPr>
          <w:p w14:paraId="5407FA35" w14:textId="77777777" w:rsidR="009D3D02" w:rsidRPr="00515A63" w:rsidRDefault="009D3D02" w:rsidP="0063259D">
            <w:pPr>
              <w:spacing w:line="276" w:lineRule="auto"/>
              <w:rPr>
                <w:b/>
                <w:sz w:val="16"/>
              </w:rPr>
            </w:pPr>
            <w:r w:rsidRPr="00515A63">
              <w:rPr>
                <w:b/>
                <w:sz w:val="16"/>
              </w:rPr>
              <w:t>Proses</w:t>
            </w:r>
          </w:p>
        </w:tc>
        <w:tc>
          <w:tcPr>
            <w:tcW w:w="2470" w:type="pct"/>
            <w:gridSpan w:val="2"/>
            <w:shd w:val="clear" w:color="auto" w:fill="BDD6EE" w:themeFill="accent1" w:themeFillTint="66"/>
            <w:vAlign w:val="center"/>
          </w:tcPr>
          <w:p w14:paraId="5116B78B" w14:textId="77777777" w:rsidR="009D3D02" w:rsidRPr="00515A63" w:rsidRDefault="009D3D02" w:rsidP="0063259D">
            <w:pPr>
              <w:spacing w:line="276" w:lineRule="auto"/>
              <w:rPr>
                <w:b/>
                <w:i/>
                <w:sz w:val="16"/>
              </w:rPr>
            </w:pPr>
            <w:r w:rsidRPr="00515A63">
              <w:rPr>
                <w:b/>
                <w:sz w:val="16"/>
              </w:rPr>
              <w:t>Kelas</w:t>
            </w:r>
          </w:p>
        </w:tc>
        <w:tc>
          <w:tcPr>
            <w:tcW w:w="1200" w:type="pct"/>
            <w:vMerge w:val="restart"/>
            <w:shd w:val="clear" w:color="auto" w:fill="BDD6EE" w:themeFill="accent1" w:themeFillTint="66"/>
            <w:vAlign w:val="center"/>
          </w:tcPr>
          <w:p w14:paraId="6F8C25BC" w14:textId="77777777" w:rsidR="009D3D02" w:rsidRPr="00515A63" w:rsidRDefault="009D3D02" w:rsidP="0063259D">
            <w:pPr>
              <w:spacing w:line="276" w:lineRule="auto"/>
              <w:rPr>
                <w:b/>
                <w:i/>
                <w:sz w:val="16"/>
              </w:rPr>
            </w:pPr>
            <w:r w:rsidRPr="00515A63">
              <w:rPr>
                <w:b/>
                <w:sz w:val="16"/>
              </w:rPr>
              <w:t>Jumlah</w:t>
            </w:r>
          </w:p>
        </w:tc>
      </w:tr>
      <w:tr w:rsidR="009D3D02" w:rsidRPr="00515A63" w14:paraId="7076A8E9" w14:textId="77777777" w:rsidTr="00515A63">
        <w:tc>
          <w:tcPr>
            <w:tcW w:w="1330" w:type="pct"/>
            <w:vMerge/>
            <w:shd w:val="clear" w:color="auto" w:fill="F2F2F2" w:themeFill="background1" w:themeFillShade="F2"/>
            <w:vAlign w:val="center"/>
          </w:tcPr>
          <w:p w14:paraId="3D5BA4CC" w14:textId="77777777" w:rsidR="009D3D02" w:rsidRPr="00515A63" w:rsidRDefault="009D3D02" w:rsidP="0063259D">
            <w:pPr>
              <w:spacing w:line="276" w:lineRule="auto"/>
              <w:rPr>
                <w:b/>
                <w:sz w:val="16"/>
              </w:rPr>
            </w:pPr>
          </w:p>
        </w:tc>
        <w:tc>
          <w:tcPr>
            <w:tcW w:w="1234" w:type="pct"/>
            <w:shd w:val="clear" w:color="auto" w:fill="BDD6EE" w:themeFill="accent1" w:themeFillTint="66"/>
            <w:vAlign w:val="center"/>
          </w:tcPr>
          <w:p w14:paraId="7FCDF05C" w14:textId="77777777" w:rsidR="009D3D02" w:rsidRPr="00515A63" w:rsidRDefault="009D3D02" w:rsidP="0063259D">
            <w:pPr>
              <w:spacing w:line="276" w:lineRule="auto"/>
              <w:rPr>
                <w:b/>
                <w:sz w:val="16"/>
              </w:rPr>
            </w:pPr>
            <w:r w:rsidRPr="00515A63">
              <w:rPr>
                <w:b/>
                <w:sz w:val="16"/>
              </w:rPr>
              <w:t>Non-retak</w:t>
            </w:r>
          </w:p>
        </w:tc>
        <w:tc>
          <w:tcPr>
            <w:tcW w:w="1235" w:type="pct"/>
            <w:shd w:val="clear" w:color="auto" w:fill="BDD6EE" w:themeFill="accent1" w:themeFillTint="66"/>
            <w:vAlign w:val="center"/>
          </w:tcPr>
          <w:p w14:paraId="1A8AF9DA" w14:textId="77777777" w:rsidR="009D3D02" w:rsidRPr="00515A63" w:rsidRDefault="009D3D02" w:rsidP="0063259D">
            <w:pPr>
              <w:spacing w:line="276" w:lineRule="auto"/>
              <w:rPr>
                <w:b/>
                <w:sz w:val="16"/>
              </w:rPr>
            </w:pPr>
            <w:r w:rsidRPr="00515A63">
              <w:rPr>
                <w:b/>
                <w:sz w:val="16"/>
              </w:rPr>
              <w:t>Retak</w:t>
            </w:r>
          </w:p>
        </w:tc>
        <w:tc>
          <w:tcPr>
            <w:tcW w:w="1200" w:type="pct"/>
            <w:vMerge/>
            <w:shd w:val="clear" w:color="auto" w:fill="F2F2F2" w:themeFill="background1" w:themeFillShade="F2"/>
            <w:vAlign w:val="center"/>
          </w:tcPr>
          <w:p w14:paraId="609FE08F" w14:textId="77777777" w:rsidR="009D3D02" w:rsidRPr="00515A63" w:rsidRDefault="009D3D02" w:rsidP="0063259D">
            <w:pPr>
              <w:spacing w:line="276" w:lineRule="auto"/>
              <w:rPr>
                <w:b/>
                <w:sz w:val="16"/>
              </w:rPr>
            </w:pPr>
          </w:p>
        </w:tc>
      </w:tr>
      <w:tr w:rsidR="009D3D02" w:rsidRPr="00515A63" w14:paraId="3503DED0" w14:textId="77777777" w:rsidTr="00515A63">
        <w:tc>
          <w:tcPr>
            <w:tcW w:w="1330" w:type="pct"/>
            <w:shd w:val="clear" w:color="auto" w:fill="BDD6EE" w:themeFill="accent1" w:themeFillTint="66"/>
            <w:vAlign w:val="center"/>
          </w:tcPr>
          <w:p w14:paraId="133AE01E" w14:textId="77777777" w:rsidR="009D3D02" w:rsidRPr="00515A63" w:rsidRDefault="009D3D02" w:rsidP="0063259D">
            <w:pPr>
              <w:spacing w:line="276" w:lineRule="auto"/>
              <w:rPr>
                <w:b/>
                <w:sz w:val="16"/>
              </w:rPr>
            </w:pPr>
            <w:r w:rsidRPr="00515A63">
              <w:rPr>
                <w:b/>
                <w:i/>
                <w:sz w:val="16"/>
              </w:rPr>
              <w:t>Training</w:t>
            </w:r>
          </w:p>
        </w:tc>
        <w:tc>
          <w:tcPr>
            <w:tcW w:w="1234" w:type="pct"/>
            <w:vAlign w:val="center"/>
          </w:tcPr>
          <w:p w14:paraId="54B4A0E9" w14:textId="77777777" w:rsidR="009D3D02" w:rsidRPr="00515A63" w:rsidRDefault="009D3D02" w:rsidP="0063259D">
            <w:pPr>
              <w:spacing w:line="276" w:lineRule="auto"/>
              <w:rPr>
                <w:sz w:val="16"/>
              </w:rPr>
            </w:pPr>
            <w:r w:rsidRPr="00515A63">
              <w:rPr>
                <w:sz w:val="16"/>
              </w:rPr>
              <w:t>14.022</w:t>
            </w:r>
          </w:p>
        </w:tc>
        <w:tc>
          <w:tcPr>
            <w:tcW w:w="1235" w:type="pct"/>
            <w:vAlign w:val="center"/>
          </w:tcPr>
          <w:p w14:paraId="308DE575" w14:textId="77777777" w:rsidR="009D3D02" w:rsidRPr="00515A63" w:rsidRDefault="009D3D02" w:rsidP="0063259D">
            <w:pPr>
              <w:spacing w:line="276" w:lineRule="auto"/>
              <w:rPr>
                <w:sz w:val="16"/>
              </w:rPr>
            </w:pPr>
            <w:r w:rsidRPr="00515A63">
              <w:rPr>
                <w:sz w:val="16"/>
              </w:rPr>
              <w:t>13.978</w:t>
            </w:r>
          </w:p>
        </w:tc>
        <w:tc>
          <w:tcPr>
            <w:tcW w:w="1200" w:type="pct"/>
            <w:vAlign w:val="center"/>
          </w:tcPr>
          <w:p w14:paraId="4EA89909" w14:textId="77777777" w:rsidR="009D3D02" w:rsidRPr="00515A63" w:rsidRDefault="009D3D02" w:rsidP="0063259D">
            <w:pPr>
              <w:spacing w:line="276" w:lineRule="auto"/>
              <w:rPr>
                <w:sz w:val="16"/>
              </w:rPr>
            </w:pPr>
            <w:r w:rsidRPr="00515A63">
              <w:rPr>
                <w:sz w:val="16"/>
              </w:rPr>
              <w:t>28.000</w:t>
            </w:r>
          </w:p>
        </w:tc>
      </w:tr>
      <w:tr w:rsidR="009D3D02" w:rsidRPr="00515A63" w14:paraId="08E1F7BB" w14:textId="77777777" w:rsidTr="00515A63">
        <w:tc>
          <w:tcPr>
            <w:tcW w:w="1330" w:type="pct"/>
            <w:shd w:val="clear" w:color="auto" w:fill="BDD6EE" w:themeFill="accent1" w:themeFillTint="66"/>
            <w:vAlign w:val="center"/>
          </w:tcPr>
          <w:p w14:paraId="7087A4A8" w14:textId="77777777" w:rsidR="009D3D02" w:rsidRPr="00515A63" w:rsidRDefault="009D3D02" w:rsidP="0063259D">
            <w:pPr>
              <w:spacing w:line="276" w:lineRule="auto"/>
              <w:rPr>
                <w:b/>
                <w:sz w:val="16"/>
              </w:rPr>
            </w:pPr>
            <w:r w:rsidRPr="00515A63">
              <w:rPr>
                <w:b/>
                <w:i/>
                <w:sz w:val="16"/>
              </w:rPr>
              <w:t>Testing</w:t>
            </w:r>
          </w:p>
        </w:tc>
        <w:tc>
          <w:tcPr>
            <w:tcW w:w="1234" w:type="pct"/>
            <w:vAlign w:val="center"/>
          </w:tcPr>
          <w:p w14:paraId="1EC4ABBB" w14:textId="77777777" w:rsidR="009D3D02" w:rsidRPr="00515A63" w:rsidRDefault="009D3D02" w:rsidP="0063259D">
            <w:pPr>
              <w:spacing w:line="276" w:lineRule="auto"/>
              <w:rPr>
                <w:sz w:val="16"/>
              </w:rPr>
            </w:pPr>
            <w:r w:rsidRPr="00515A63">
              <w:rPr>
                <w:sz w:val="16"/>
              </w:rPr>
              <w:t>5978</w:t>
            </w:r>
          </w:p>
        </w:tc>
        <w:tc>
          <w:tcPr>
            <w:tcW w:w="1235" w:type="pct"/>
            <w:vAlign w:val="center"/>
          </w:tcPr>
          <w:p w14:paraId="79FCF195" w14:textId="77777777" w:rsidR="009D3D02" w:rsidRPr="00515A63" w:rsidRDefault="009D3D02" w:rsidP="0063259D">
            <w:pPr>
              <w:spacing w:line="276" w:lineRule="auto"/>
              <w:rPr>
                <w:sz w:val="16"/>
              </w:rPr>
            </w:pPr>
            <w:r w:rsidRPr="00515A63">
              <w:rPr>
                <w:sz w:val="16"/>
              </w:rPr>
              <w:t>6022</w:t>
            </w:r>
          </w:p>
        </w:tc>
        <w:tc>
          <w:tcPr>
            <w:tcW w:w="1200" w:type="pct"/>
            <w:vAlign w:val="center"/>
          </w:tcPr>
          <w:p w14:paraId="77CCDA5C" w14:textId="77777777" w:rsidR="009D3D02" w:rsidRPr="00515A63" w:rsidRDefault="009D3D02" w:rsidP="0063259D">
            <w:pPr>
              <w:spacing w:line="276" w:lineRule="auto"/>
              <w:rPr>
                <w:sz w:val="16"/>
              </w:rPr>
            </w:pPr>
            <w:r w:rsidRPr="00515A63">
              <w:rPr>
                <w:sz w:val="16"/>
              </w:rPr>
              <w:t>12.000</w:t>
            </w:r>
          </w:p>
        </w:tc>
      </w:tr>
      <w:tr w:rsidR="009D3D02" w:rsidRPr="00515A63" w14:paraId="36D24513" w14:textId="77777777" w:rsidTr="00515A63">
        <w:tc>
          <w:tcPr>
            <w:tcW w:w="3800" w:type="pct"/>
            <w:gridSpan w:val="3"/>
            <w:shd w:val="clear" w:color="auto" w:fill="auto"/>
            <w:vAlign w:val="center"/>
          </w:tcPr>
          <w:p w14:paraId="5FE98198" w14:textId="77777777" w:rsidR="009D3D02" w:rsidRPr="00515A63" w:rsidRDefault="009D3D02" w:rsidP="0063259D">
            <w:pPr>
              <w:spacing w:line="276" w:lineRule="auto"/>
              <w:rPr>
                <w:sz w:val="16"/>
              </w:rPr>
            </w:pPr>
            <w:r w:rsidRPr="00515A63">
              <w:rPr>
                <w:b/>
                <w:sz w:val="16"/>
              </w:rPr>
              <w:t>Total</w:t>
            </w:r>
          </w:p>
        </w:tc>
        <w:tc>
          <w:tcPr>
            <w:tcW w:w="1200" w:type="pct"/>
            <w:shd w:val="clear" w:color="auto" w:fill="auto"/>
            <w:vAlign w:val="center"/>
          </w:tcPr>
          <w:p w14:paraId="1C1D9B0F" w14:textId="77777777" w:rsidR="009D3D02" w:rsidRPr="00515A63" w:rsidRDefault="009D3D02" w:rsidP="0063259D">
            <w:pPr>
              <w:spacing w:line="276" w:lineRule="auto"/>
              <w:rPr>
                <w:b/>
                <w:sz w:val="16"/>
              </w:rPr>
            </w:pPr>
            <w:r w:rsidRPr="00515A63">
              <w:rPr>
                <w:b/>
                <w:sz w:val="16"/>
              </w:rPr>
              <w:t>40.000</w:t>
            </w:r>
          </w:p>
        </w:tc>
      </w:tr>
    </w:tbl>
    <w:p w14:paraId="3BB0AD57" w14:textId="13EC9148" w:rsidR="009D3D02" w:rsidDel="00F01E08" w:rsidRDefault="009D3D02" w:rsidP="00F01E08">
      <w:pPr>
        <w:pStyle w:val="BodyText"/>
        <w:rPr>
          <w:del w:id="1061" w:author="aditya perwira" w:date="2019-04-22T23:52:00Z"/>
        </w:rPr>
        <w:pPrChange w:id="1062" w:author="aditya perwira" w:date="2019-04-22T23:52:00Z">
          <w:pPr>
            <w:pStyle w:val="tablehead"/>
            <w:spacing w:line="240" w:lineRule="auto"/>
          </w:pPr>
        </w:pPrChange>
      </w:pPr>
      <w:bookmarkStart w:id="1063" w:name="_Ref5600985"/>
      <w:r>
        <w:t xml:space="preserve">Pertama-tama, dilakukan </w:t>
      </w:r>
      <w:r w:rsidRPr="00F20551">
        <w:rPr>
          <w:i/>
        </w:rPr>
        <w:t>training</w:t>
      </w:r>
      <w:r>
        <w:rPr>
          <w:i/>
        </w:rPr>
        <w:t xml:space="preserve"> </w:t>
      </w:r>
      <w:r>
        <w:t xml:space="preserve">dengan citra </w:t>
      </w:r>
      <w:r w:rsidRPr="00F01E08">
        <w:rPr>
          <w:i/>
          <w:rPrChange w:id="1064" w:author="aditya perwira" w:date="2019-04-22T23:51:00Z">
            <w:rPr/>
          </w:rPrChange>
        </w:rPr>
        <w:t>training</w:t>
      </w:r>
      <w:r>
        <w:t xml:space="preserve"> yang sudah dikumpulkan sebelumnya. </w:t>
      </w:r>
      <w:r w:rsidRPr="00F20551">
        <w:rPr>
          <w:i/>
        </w:rPr>
        <w:t>Training</w:t>
      </w:r>
      <w:r>
        <w:t xml:space="preserve"> data dilakukan untuk melatih model mengenali citra sesuai dengan </w:t>
      </w:r>
      <w:proofErr w:type="spellStart"/>
      <w:r>
        <w:t>kelasnya</w:t>
      </w:r>
      <w:proofErr w:type="spellEnd"/>
      <w:r>
        <w:t xml:space="preserve"> sebelumnya dilakukan </w:t>
      </w:r>
      <w:r w:rsidRPr="00F20551">
        <w:rPr>
          <w:i/>
        </w:rPr>
        <w:t>testing</w:t>
      </w:r>
      <w:r>
        <w:t xml:space="preserve">. Hasil akurasi </w:t>
      </w:r>
      <w:r w:rsidRPr="00F20551">
        <w:rPr>
          <w:i/>
        </w:rPr>
        <w:t>training</w:t>
      </w:r>
      <w:r>
        <w:t xml:space="preserve"> yang didapat dengan dataset 40.000 adalah sebesar 100%. Keseluruhan citra berhasil dikenali dengan sempurna ketika berada pada tahap </w:t>
      </w:r>
      <w:r w:rsidRPr="00F20551">
        <w:rPr>
          <w:i/>
        </w:rPr>
        <w:t>testing</w:t>
      </w:r>
      <w:r>
        <w:t xml:space="preserve">. Selanjutnya, digunakan data yang belum pernah digunakan untuk </w:t>
      </w:r>
      <w:r w:rsidRPr="00F20551">
        <w:rPr>
          <w:i/>
        </w:rPr>
        <w:t>training</w:t>
      </w:r>
      <w:r>
        <w:t xml:space="preserve"> dan sudah dikelompokkan ke dalam citra </w:t>
      </w:r>
      <w:r w:rsidRPr="00F20551">
        <w:rPr>
          <w:i/>
        </w:rPr>
        <w:t>testing</w:t>
      </w:r>
      <w:r>
        <w:t xml:space="preserve">. </w:t>
      </w:r>
    </w:p>
    <w:p w14:paraId="1949C2AB" w14:textId="77777777" w:rsidR="00F01E08" w:rsidRDefault="00F01E08" w:rsidP="009D3D02">
      <w:pPr>
        <w:pStyle w:val="BodyText"/>
        <w:rPr>
          <w:ins w:id="1065" w:author="aditya perwira" w:date="2019-04-22T23:52:00Z"/>
        </w:rPr>
      </w:pPr>
    </w:p>
    <w:p w14:paraId="03F6A85E" w14:textId="405EF687" w:rsidR="009D3D02" w:rsidRDefault="00F01E08" w:rsidP="00431F74">
      <w:pPr>
        <w:pStyle w:val="Caption"/>
        <w:jc w:val="center"/>
        <w:pPrChange w:id="1066" w:author="aditya perwira" w:date="2019-04-23T00:23:00Z">
          <w:pPr>
            <w:pStyle w:val="tablehead"/>
            <w:spacing w:line="240" w:lineRule="auto"/>
          </w:pPr>
        </w:pPrChange>
      </w:pPr>
      <w:bookmarkStart w:id="1067" w:name="_Toc5827281"/>
      <w:bookmarkStart w:id="1068" w:name="_Ref6869586"/>
      <w:bookmarkEnd w:id="1063"/>
      <w:ins w:id="1069" w:author="aditya perwira" w:date="2019-04-22T23:52:00Z">
        <w:r>
          <w:t xml:space="preserve">TABEL </w:t>
        </w:r>
        <w:r>
          <w:fldChar w:fldCharType="begin"/>
        </w:r>
        <w:r>
          <w:instrText xml:space="preserve"> SEQ TABEL \* ARABIC </w:instrText>
        </w:r>
      </w:ins>
      <w:r>
        <w:fldChar w:fldCharType="separate"/>
      </w:r>
      <w:ins w:id="1070" w:author="aditya perwira" w:date="2019-04-23T00:26:00Z">
        <w:r w:rsidR="00973F01">
          <w:rPr>
            <w:noProof/>
          </w:rPr>
          <w:t>11</w:t>
        </w:r>
      </w:ins>
      <w:ins w:id="1071" w:author="aditya perwira" w:date="2019-04-22T23:52:00Z">
        <w:r>
          <w:fldChar w:fldCharType="end"/>
        </w:r>
        <w:bookmarkEnd w:id="1068"/>
        <w:r>
          <w:t xml:space="preserve">. </w:t>
        </w:r>
      </w:ins>
      <w:r w:rsidR="009D3D02" w:rsidRPr="00F20551">
        <w:rPr>
          <w:i/>
        </w:rPr>
        <w:t xml:space="preserve">Confusion </w:t>
      </w:r>
      <w:r w:rsidR="003E2673">
        <w:rPr>
          <w:i/>
        </w:rPr>
        <w:t>matriks</w:t>
      </w:r>
      <w:r w:rsidR="009D3D02">
        <w:t xml:space="preserve"> pengujian dengan dataset 40.000</w:t>
      </w:r>
      <w:bookmarkEnd w:id="1067"/>
    </w:p>
    <w:tbl>
      <w:tblPr>
        <w:tblStyle w:val="TableGrid"/>
        <w:tblW w:w="5000" w:type="pct"/>
        <w:tblLook w:val="04A0" w:firstRow="1" w:lastRow="0" w:firstColumn="1" w:lastColumn="0" w:noHBand="0" w:noVBand="1"/>
      </w:tblPr>
      <w:tblGrid>
        <w:gridCol w:w="1186"/>
        <w:gridCol w:w="1157"/>
        <w:gridCol w:w="1148"/>
        <w:gridCol w:w="1147"/>
      </w:tblGrid>
      <w:tr w:rsidR="009D3D02" w:rsidRPr="00515A63" w14:paraId="779A179D" w14:textId="77777777" w:rsidTr="00515A63">
        <w:tc>
          <w:tcPr>
            <w:tcW w:w="1278" w:type="pct"/>
            <w:tcBorders>
              <w:top w:val="nil"/>
              <w:left w:val="nil"/>
            </w:tcBorders>
          </w:tcPr>
          <w:p w14:paraId="28A5D5BF" w14:textId="77777777" w:rsidR="009D3D02" w:rsidRPr="00515A63" w:rsidRDefault="009D3D02" w:rsidP="0063259D">
            <w:pPr>
              <w:spacing w:line="276" w:lineRule="auto"/>
              <w:rPr>
                <w:sz w:val="16"/>
              </w:rPr>
            </w:pPr>
          </w:p>
        </w:tc>
        <w:tc>
          <w:tcPr>
            <w:tcW w:w="1247" w:type="pct"/>
            <w:shd w:val="clear" w:color="auto" w:fill="BDD6EE" w:themeFill="accent1" w:themeFillTint="66"/>
          </w:tcPr>
          <w:p w14:paraId="7D05D1AE" w14:textId="77777777" w:rsidR="009D3D02" w:rsidRPr="00515A63" w:rsidRDefault="009D3D02" w:rsidP="0063259D">
            <w:pPr>
              <w:spacing w:line="276" w:lineRule="auto"/>
              <w:rPr>
                <w:b/>
                <w:sz w:val="16"/>
              </w:rPr>
            </w:pPr>
            <w:r w:rsidRPr="00515A63">
              <w:rPr>
                <w:b/>
                <w:sz w:val="16"/>
              </w:rPr>
              <w:t>Non-retak</w:t>
            </w:r>
          </w:p>
        </w:tc>
        <w:tc>
          <w:tcPr>
            <w:tcW w:w="1238" w:type="pct"/>
            <w:shd w:val="clear" w:color="auto" w:fill="BDD6EE" w:themeFill="accent1" w:themeFillTint="66"/>
          </w:tcPr>
          <w:p w14:paraId="634A037C" w14:textId="77777777" w:rsidR="009D3D02" w:rsidRPr="00515A63" w:rsidRDefault="009D3D02" w:rsidP="0063259D">
            <w:pPr>
              <w:spacing w:line="276" w:lineRule="auto"/>
              <w:rPr>
                <w:b/>
                <w:sz w:val="16"/>
              </w:rPr>
            </w:pPr>
            <w:r w:rsidRPr="00515A63">
              <w:rPr>
                <w:b/>
                <w:sz w:val="16"/>
              </w:rPr>
              <w:t xml:space="preserve">Retak </w:t>
            </w:r>
          </w:p>
        </w:tc>
        <w:tc>
          <w:tcPr>
            <w:tcW w:w="1238" w:type="pct"/>
            <w:shd w:val="clear" w:color="auto" w:fill="BDD6EE" w:themeFill="accent1" w:themeFillTint="66"/>
          </w:tcPr>
          <w:p w14:paraId="29748EE1" w14:textId="77777777" w:rsidR="009D3D02" w:rsidRPr="00515A63" w:rsidRDefault="009D3D02" w:rsidP="0063259D">
            <w:pPr>
              <w:spacing w:line="276" w:lineRule="auto"/>
              <w:rPr>
                <w:b/>
                <w:sz w:val="16"/>
              </w:rPr>
            </w:pPr>
            <w:r w:rsidRPr="00515A63">
              <w:rPr>
                <w:b/>
                <w:sz w:val="16"/>
              </w:rPr>
              <w:t>Jumlah</w:t>
            </w:r>
          </w:p>
        </w:tc>
      </w:tr>
      <w:tr w:rsidR="009D3D02" w:rsidRPr="00515A63" w14:paraId="7B38580A" w14:textId="77777777" w:rsidTr="00515A63">
        <w:tc>
          <w:tcPr>
            <w:tcW w:w="1278" w:type="pct"/>
            <w:shd w:val="clear" w:color="auto" w:fill="BDD6EE" w:themeFill="accent1" w:themeFillTint="66"/>
          </w:tcPr>
          <w:p w14:paraId="6D88E5FB" w14:textId="77777777" w:rsidR="009D3D02" w:rsidRPr="00515A63" w:rsidRDefault="009D3D02" w:rsidP="0063259D">
            <w:pPr>
              <w:spacing w:line="276" w:lineRule="auto"/>
              <w:rPr>
                <w:b/>
                <w:sz w:val="16"/>
              </w:rPr>
            </w:pPr>
            <w:r w:rsidRPr="00515A63">
              <w:rPr>
                <w:b/>
                <w:sz w:val="16"/>
              </w:rPr>
              <w:t>Non-retak</w:t>
            </w:r>
          </w:p>
        </w:tc>
        <w:tc>
          <w:tcPr>
            <w:tcW w:w="1247" w:type="pct"/>
          </w:tcPr>
          <w:p w14:paraId="37EBC971" w14:textId="77777777" w:rsidR="009D3D02" w:rsidRPr="00515A63" w:rsidRDefault="009D3D02" w:rsidP="0063259D">
            <w:pPr>
              <w:spacing w:line="276" w:lineRule="auto"/>
              <w:rPr>
                <w:sz w:val="16"/>
              </w:rPr>
            </w:pPr>
            <w:r w:rsidRPr="00515A63">
              <w:rPr>
                <w:sz w:val="16"/>
              </w:rPr>
              <w:t>5943</w:t>
            </w:r>
          </w:p>
        </w:tc>
        <w:tc>
          <w:tcPr>
            <w:tcW w:w="1238" w:type="pct"/>
          </w:tcPr>
          <w:p w14:paraId="6B9BC63F" w14:textId="77777777" w:rsidR="009D3D02" w:rsidRPr="00515A63" w:rsidRDefault="009D3D02" w:rsidP="0063259D">
            <w:pPr>
              <w:spacing w:line="276" w:lineRule="auto"/>
              <w:rPr>
                <w:sz w:val="16"/>
              </w:rPr>
            </w:pPr>
            <w:r w:rsidRPr="00515A63">
              <w:rPr>
                <w:sz w:val="16"/>
              </w:rPr>
              <w:t>35</w:t>
            </w:r>
          </w:p>
        </w:tc>
        <w:tc>
          <w:tcPr>
            <w:tcW w:w="1238" w:type="pct"/>
          </w:tcPr>
          <w:p w14:paraId="521142B1" w14:textId="77777777" w:rsidR="009D3D02" w:rsidRPr="00515A63" w:rsidRDefault="009D3D02" w:rsidP="0063259D">
            <w:pPr>
              <w:spacing w:line="276" w:lineRule="auto"/>
              <w:rPr>
                <w:sz w:val="16"/>
              </w:rPr>
            </w:pPr>
            <w:r w:rsidRPr="00515A63">
              <w:rPr>
                <w:sz w:val="16"/>
              </w:rPr>
              <w:t>5978</w:t>
            </w:r>
          </w:p>
        </w:tc>
      </w:tr>
      <w:tr w:rsidR="009D3D02" w:rsidRPr="00515A63" w14:paraId="569B275B" w14:textId="77777777" w:rsidTr="00515A63">
        <w:tc>
          <w:tcPr>
            <w:tcW w:w="1278" w:type="pct"/>
            <w:shd w:val="clear" w:color="auto" w:fill="BDD6EE" w:themeFill="accent1" w:themeFillTint="66"/>
          </w:tcPr>
          <w:p w14:paraId="3B966C5F" w14:textId="77777777" w:rsidR="009D3D02" w:rsidRPr="00515A63" w:rsidRDefault="009D3D02" w:rsidP="0063259D">
            <w:pPr>
              <w:spacing w:line="276" w:lineRule="auto"/>
              <w:rPr>
                <w:b/>
                <w:sz w:val="16"/>
              </w:rPr>
            </w:pPr>
            <w:r w:rsidRPr="00515A63">
              <w:rPr>
                <w:b/>
                <w:sz w:val="16"/>
              </w:rPr>
              <w:t xml:space="preserve">Retak </w:t>
            </w:r>
          </w:p>
        </w:tc>
        <w:tc>
          <w:tcPr>
            <w:tcW w:w="1247" w:type="pct"/>
          </w:tcPr>
          <w:p w14:paraId="14C8525B" w14:textId="77777777" w:rsidR="009D3D02" w:rsidRPr="00515A63" w:rsidRDefault="009D3D02" w:rsidP="0063259D">
            <w:pPr>
              <w:spacing w:line="276" w:lineRule="auto"/>
              <w:rPr>
                <w:sz w:val="16"/>
              </w:rPr>
            </w:pPr>
            <w:r w:rsidRPr="00515A63">
              <w:rPr>
                <w:sz w:val="16"/>
              </w:rPr>
              <w:t>58</w:t>
            </w:r>
          </w:p>
        </w:tc>
        <w:tc>
          <w:tcPr>
            <w:tcW w:w="1238" w:type="pct"/>
          </w:tcPr>
          <w:p w14:paraId="640C185E" w14:textId="77777777" w:rsidR="009D3D02" w:rsidRPr="00515A63" w:rsidRDefault="009D3D02" w:rsidP="0063259D">
            <w:pPr>
              <w:spacing w:line="276" w:lineRule="auto"/>
              <w:rPr>
                <w:sz w:val="16"/>
              </w:rPr>
            </w:pPr>
            <w:r w:rsidRPr="00515A63">
              <w:rPr>
                <w:sz w:val="16"/>
              </w:rPr>
              <w:t>5964</w:t>
            </w:r>
          </w:p>
        </w:tc>
        <w:tc>
          <w:tcPr>
            <w:tcW w:w="1238" w:type="pct"/>
          </w:tcPr>
          <w:p w14:paraId="3F0FA78A" w14:textId="77777777" w:rsidR="009D3D02" w:rsidRPr="00515A63" w:rsidRDefault="009D3D02" w:rsidP="0063259D">
            <w:pPr>
              <w:spacing w:line="276" w:lineRule="auto"/>
              <w:rPr>
                <w:sz w:val="16"/>
              </w:rPr>
            </w:pPr>
            <w:r w:rsidRPr="00515A63">
              <w:rPr>
                <w:sz w:val="16"/>
              </w:rPr>
              <w:t>6022</w:t>
            </w:r>
          </w:p>
        </w:tc>
      </w:tr>
      <w:tr w:rsidR="009D3D02" w:rsidRPr="00515A63" w14:paraId="0CCC7F08" w14:textId="77777777" w:rsidTr="00515A63">
        <w:tc>
          <w:tcPr>
            <w:tcW w:w="1278" w:type="pct"/>
            <w:shd w:val="clear" w:color="auto" w:fill="BDD6EE" w:themeFill="accent1" w:themeFillTint="66"/>
          </w:tcPr>
          <w:p w14:paraId="1941C02D" w14:textId="77777777" w:rsidR="009D3D02" w:rsidRPr="00515A63" w:rsidRDefault="009D3D02" w:rsidP="0063259D">
            <w:pPr>
              <w:spacing w:line="276" w:lineRule="auto"/>
              <w:rPr>
                <w:b/>
                <w:sz w:val="16"/>
              </w:rPr>
            </w:pPr>
            <w:r w:rsidRPr="00515A63">
              <w:rPr>
                <w:b/>
                <w:sz w:val="16"/>
              </w:rPr>
              <w:t>Jumlah</w:t>
            </w:r>
          </w:p>
        </w:tc>
        <w:tc>
          <w:tcPr>
            <w:tcW w:w="1247" w:type="pct"/>
          </w:tcPr>
          <w:p w14:paraId="0A764A54" w14:textId="77777777" w:rsidR="009D3D02" w:rsidRPr="00515A63" w:rsidRDefault="009D3D02" w:rsidP="0063259D">
            <w:pPr>
              <w:spacing w:line="276" w:lineRule="auto"/>
              <w:rPr>
                <w:sz w:val="16"/>
              </w:rPr>
            </w:pPr>
            <w:r w:rsidRPr="00515A63">
              <w:rPr>
                <w:sz w:val="16"/>
              </w:rPr>
              <w:t>6001</w:t>
            </w:r>
          </w:p>
        </w:tc>
        <w:tc>
          <w:tcPr>
            <w:tcW w:w="1238" w:type="pct"/>
          </w:tcPr>
          <w:p w14:paraId="770E3308" w14:textId="77777777" w:rsidR="009D3D02" w:rsidRPr="00515A63" w:rsidRDefault="009D3D02" w:rsidP="0063259D">
            <w:pPr>
              <w:spacing w:line="276" w:lineRule="auto"/>
              <w:rPr>
                <w:sz w:val="16"/>
              </w:rPr>
            </w:pPr>
            <w:r w:rsidRPr="00515A63">
              <w:rPr>
                <w:sz w:val="16"/>
              </w:rPr>
              <w:t>5999</w:t>
            </w:r>
          </w:p>
        </w:tc>
        <w:tc>
          <w:tcPr>
            <w:tcW w:w="1238" w:type="pct"/>
          </w:tcPr>
          <w:p w14:paraId="76C8B4C9" w14:textId="77777777" w:rsidR="009D3D02" w:rsidRPr="00515A63" w:rsidRDefault="009D3D02" w:rsidP="0063259D">
            <w:pPr>
              <w:spacing w:line="276" w:lineRule="auto"/>
              <w:rPr>
                <w:sz w:val="16"/>
              </w:rPr>
            </w:pPr>
            <w:r w:rsidRPr="00515A63">
              <w:rPr>
                <w:sz w:val="16"/>
              </w:rPr>
              <w:t>12000</w:t>
            </w:r>
          </w:p>
        </w:tc>
      </w:tr>
    </w:tbl>
    <w:p w14:paraId="0CB67B62" w14:textId="77777777" w:rsidR="00C55313" w:rsidRDefault="009D3D02" w:rsidP="005956DF">
      <w:pPr>
        <w:pStyle w:val="BodyText"/>
        <w:rPr>
          <w:ins w:id="1072" w:author="aditya perwira" w:date="2019-04-23T00:00:00Z"/>
        </w:rPr>
      </w:pPr>
      <w:r>
        <w:t xml:space="preserve">Hasil dari proses </w:t>
      </w:r>
      <w:r w:rsidRPr="00F20551">
        <w:rPr>
          <w:i/>
        </w:rPr>
        <w:t>testing</w:t>
      </w:r>
      <w:r>
        <w:t xml:space="preserve"> ditunjukkan oleh </w:t>
      </w:r>
      <w:r w:rsidRPr="00F20551">
        <w:rPr>
          <w:i/>
        </w:rPr>
        <w:t xml:space="preserve">confusion </w:t>
      </w:r>
      <w:r w:rsidR="003E2673">
        <w:rPr>
          <w:i/>
        </w:rPr>
        <w:t>matriks</w:t>
      </w:r>
      <w:r>
        <w:t xml:space="preserve"> pad</w:t>
      </w:r>
      <w:ins w:id="1073" w:author="aditya perwira" w:date="2019-04-22T23:52:00Z">
        <w:r w:rsidR="00F01E08">
          <w:t xml:space="preserve">a </w:t>
        </w:r>
        <w:r w:rsidR="00F01E08">
          <w:fldChar w:fldCharType="begin"/>
        </w:r>
        <w:r w:rsidR="00F01E08">
          <w:instrText xml:space="preserve"> REF _Ref6869586 \h </w:instrText>
        </w:r>
      </w:ins>
      <w:r w:rsidR="00F01E08">
        <w:fldChar w:fldCharType="separate"/>
      </w:r>
      <w:ins w:id="1074" w:author="aditya perwira" w:date="2019-04-22T23:52:00Z">
        <w:r w:rsidR="00F01E08">
          <w:t xml:space="preserve">TABEL </w:t>
        </w:r>
        <w:r w:rsidR="00F01E08">
          <w:rPr>
            <w:noProof/>
          </w:rPr>
          <w:t>10</w:t>
        </w:r>
        <w:r w:rsidR="00F01E08">
          <w:fldChar w:fldCharType="end"/>
        </w:r>
      </w:ins>
      <w:del w:id="1075" w:author="aditya perwira" w:date="2019-04-22T23:52:00Z">
        <w:r w:rsidDel="00F01E08">
          <w:delText xml:space="preserve">a </w:delText>
        </w:r>
        <w:r w:rsidDel="00F01E08">
          <w:fldChar w:fldCharType="begin"/>
        </w:r>
        <w:r w:rsidDel="00F01E08">
          <w:delInstrText xml:space="preserve"> REF _Ref5832788 \h </w:delInstrText>
        </w:r>
        <w:r w:rsidDel="00F01E08">
          <w:fldChar w:fldCharType="separate"/>
        </w:r>
        <w:r w:rsidR="00DA35EB" w:rsidDel="00F01E08">
          <w:rPr>
            <w:b/>
            <w:bCs/>
          </w:rPr>
          <w:delText>Error! Reference source not found.</w:delText>
        </w:r>
        <w:r w:rsidDel="00F01E08">
          <w:fldChar w:fldCharType="end"/>
        </w:r>
      </w:del>
      <w:r>
        <w:t xml:space="preserve">. Prediksi yang dilakukan oleh </w:t>
      </w:r>
      <w:r>
        <w:lastRenderedPageBreak/>
        <w:t xml:space="preserve">model terhadap citra </w:t>
      </w:r>
      <w:r w:rsidRPr="00F20551">
        <w:rPr>
          <w:i/>
        </w:rPr>
        <w:t>testing</w:t>
      </w:r>
      <w:r>
        <w:t xml:space="preserve"> menunjukkan hasil yang baik. Citra </w:t>
      </w:r>
      <w:r w:rsidRPr="00F20551">
        <w:rPr>
          <w:i/>
          <w:iCs/>
        </w:rPr>
        <w:t>testing</w:t>
      </w:r>
      <w:r>
        <w:t xml:space="preserve"> dipilih 12000 citra secara acak dari 40000 citra dengan rincian 5943 citra non-retak dan 6022 citra retak. Dari 5978 citra non-retak, sebanyak 5943 citra dapat diprediksi dengan benar dan 35 citra lainnya salah. Kemudian dari 6022 citra retak, 58 diantaranya gagal diprediksi dengan benar dan 5964 diprediksi benar. Sehingga dapat dihitung akurasi dari proses</w:t>
      </w:r>
      <w:r>
        <w:rPr>
          <w:i/>
        </w:rPr>
        <w:t xml:space="preserve"> </w:t>
      </w:r>
      <w:r w:rsidRPr="00F20551">
        <w:rPr>
          <w:i/>
        </w:rPr>
        <w:t>testing</w:t>
      </w:r>
      <w:r>
        <w:t xml:space="preserve"> model sebesar 99,225% dengan waktu komputasi yang dibutuhkan untuk </w:t>
      </w:r>
      <w:r w:rsidRPr="00F20551">
        <w:rPr>
          <w:i/>
          <w:iCs/>
        </w:rPr>
        <w:t>training</w:t>
      </w:r>
      <w:r>
        <w:rPr>
          <w:i/>
          <w:iCs/>
        </w:rPr>
        <w:t xml:space="preserve"> </w:t>
      </w:r>
      <w:r>
        <w:t xml:space="preserve">dan </w:t>
      </w:r>
      <w:r w:rsidRPr="00F20551">
        <w:rPr>
          <w:i/>
          <w:iCs/>
        </w:rPr>
        <w:t>testing</w:t>
      </w:r>
      <w:r>
        <w:rPr>
          <w:i/>
          <w:iCs/>
        </w:rPr>
        <w:t xml:space="preserve"> </w:t>
      </w:r>
      <w:r>
        <w:t xml:space="preserve">yaitu 482 s. </w:t>
      </w:r>
    </w:p>
    <w:p w14:paraId="7CC7A693" w14:textId="365F0835" w:rsidR="00C55313" w:rsidRDefault="00C55313" w:rsidP="00431F74">
      <w:pPr>
        <w:pStyle w:val="Caption"/>
        <w:jc w:val="center"/>
        <w:rPr>
          <w:ins w:id="1076" w:author="aditya perwira" w:date="2019-04-23T00:00:00Z"/>
        </w:rPr>
        <w:pPrChange w:id="1077" w:author="aditya perwira" w:date="2019-04-23T00:23:00Z">
          <w:pPr>
            <w:pStyle w:val="BodyText"/>
          </w:pPr>
        </w:pPrChange>
      </w:pPr>
      <w:ins w:id="1078" w:author="aditya perwira" w:date="2019-04-23T00:00:00Z">
        <w:r>
          <w:t xml:space="preserve">TABEL </w:t>
        </w:r>
        <w:r>
          <w:fldChar w:fldCharType="begin"/>
        </w:r>
        <w:r>
          <w:instrText xml:space="preserve"> SEQ TABEL \* ARABIC </w:instrText>
        </w:r>
      </w:ins>
      <w:r>
        <w:fldChar w:fldCharType="separate"/>
      </w:r>
      <w:ins w:id="1079" w:author="aditya perwira" w:date="2019-04-23T00:26:00Z">
        <w:r w:rsidR="00973F01">
          <w:rPr>
            <w:noProof/>
          </w:rPr>
          <w:t>12</w:t>
        </w:r>
      </w:ins>
      <w:ins w:id="1080" w:author="aditya perwira" w:date="2019-04-23T00:00:00Z">
        <w:r>
          <w:fldChar w:fldCharType="end"/>
        </w:r>
        <w:r>
          <w:t>. Hasil pengujian dataset METU</w:t>
        </w:r>
      </w:ins>
    </w:p>
    <w:tbl>
      <w:tblPr>
        <w:tblStyle w:val="TableGrid"/>
        <w:tblW w:w="5000" w:type="pct"/>
        <w:tblLook w:val="04A0" w:firstRow="1" w:lastRow="0" w:firstColumn="1" w:lastColumn="0" w:noHBand="0" w:noVBand="1"/>
      </w:tblPr>
      <w:tblGrid>
        <w:gridCol w:w="1506"/>
        <w:gridCol w:w="1563"/>
        <w:gridCol w:w="1569"/>
      </w:tblGrid>
      <w:tr w:rsidR="00C55313" w:rsidRPr="00515A63" w14:paraId="1ACFEFD2" w14:textId="77777777" w:rsidTr="00E2545E">
        <w:trPr>
          <w:ins w:id="1081" w:author="aditya perwira" w:date="2019-04-23T00:01:00Z"/>
        </w:trPr>
        <w:tc>
          <w:tcPr>
            <w:tcW w:w="1623" w:type="pct"/>
            <w:shd w:val="clear" w:color="auto" w:fill="BDD6EE" w:themeFill="accent1" w:themeFillTint="66"/>
          </w:tcPr>
          <w:p w14:paraId="6042B405" w14:textId="77777777" w:rsidR="00C55313" w:rsidRPr="00515A63" w:rsidRDefault="00C55313" w:rsidP="00E2545E">
            <w:pPr>
              <w:spacing w:line="276" w:lineRule="auto"/>
              <w:rPr>
                <w:ins w:id="1082" w:author="aditya perwira" w:date="2019-04-23T00:01:00Z"/>
                <w:b/>
                <w:i/>
                <w:sz w:val="16"/>
              </w:rPr>
            </w:pPr>
            <w:ins w:id="1083" w:author="aditya perwira" w:date="2019-04-23T00:01:00Z">
              <w:r w:rsidRPr="00515A63">
                <w:rPr>
                  <w:b/>
                  <w:sz w:val="16"/>
                </w:rPr>
                <w:t xml:space="preserve">Akurasi </w:t>
              </w:r>
              <w:r w:rsidRPr="00515A63">
                <w:rPr>
                  <w:b/>
                  <w:i/>
                  <w:sz w:val="16"/>
                </w:rPr>
                <w:t>training</w:t>
              </w:r>
            </w:ins>
          </w:p>
        </w:tc>
        <w:tc>
          <w:tcPr>
            <w:tcW w:w="1685" w:type="pct"/>
            <w:shd w:val="clear" w:color="auto" w:fill="BDD6EE" w:themeFill="accent1" w:themeFillTint="66"/>
          </w:tcPr>
          <w:p w14:paraId="7A01139B" w14:textId="77777777" w:rsidR="00C55313" w:rsidRPr="00515A63" w:rsidRDefault="00C55313" w:rsidP="00E2545E">
            <w:pPr>
              <w:spacing w:line="276" w:lineRule="auto"/>
              <w:rPr>
                <w:ins w:id="1084" w:author="aditya perwira" w:date="2019-04-23T00:01:00Z"/>
                <w:b/>
                <w:i/>
                <w:sz w:val="16"/>
              </w:rPr>
            </w:pPr>
            <w:ins w:id="1085" w:author="aditya perwira" w:date="2019-04-23T00:01:00Z">
              <w:r w:rsidRPr="00515A63">
                <w:rPr>
                  <w:b/>
                  <w:sz w:val="16"/>
                </w:rPr>
                <w:t xml:space="preserve">Akurasi </w:t>
              </w:r>
              <w:r w:rsidRPr="00515A63">
                <w:rPr>
                  <w:b/>
                  <w:i/>
                  <w:sz w:val="16"/>
                </w:rPr>
                <w:t>testing</w:t>
              </w:r>
            </w:ins>
          </w:p>
        </w:tc>
        <w:tc>
          <w:tcPr>
            <w:tcW w:w="1692" w:type="pct"/>
            <w:shd w:val="clear" w:color="auto" w:fill="BDD6EE" w:themeFill="accent1" w:themeFillTint="66"/>
          </w:tcPr>
          <w:p w14:paraId="165A21D0" w14:textId="77777777" w:rsidR="00C55313" w:rsidRPr="00515A63" w:rsidRDefault="00C55313" w:rsidP="00E2545E">
            <w:pPr>
              <w:spacing w:line="276" w:lineRule="auto"/>
              <w:rPr>
                <w:ins w:id="1086" w:author="aditya perwira" w:date="2019-04-23T00:01:00Z"/>
                <w:b/>
                <w:sz w:val="16"/>
              </w:rPr>
            </w:pPr>
            <w:ins w:id="1087" w:author="aditya perwira" w:date="2019-04-23T00:01:00Z">
              <w:r w:rsidRPr="00515A63">
                <w:rPr>
                  <w:b/>
                  <w:sz w:val="16"/>
                </w:rPr>
                <w:t>Waktu komputasi</w:t>
              </w:r>
            </w:ins>
          </w:p>
        </w:tc>
      </w:tr>
      <w:tr w:rsidR="00C55313" w:rsidRPr="00515A63" w14:paraId="71AD1246" w14:textId="77777777" w:rsidTr="00E2545E">
        <w:trPr>
          <w:trHeight w:val="70"/>
          <w:ins w:id="1088" w:author="aditya perwira" w:date="2019-04-23T00:01:00Z"/>
        </w:trPr>
        <w:tc>
          <w:tcPr>
            <w:tcW w:w="1623" w:type="pct"/>
            <w:shd w:val="clear" w:color="auto" w:fill="auto"/>
          </w:tcPr>
          <w:p w14:paraId="36301B2A" w14:textId="62DC61DF" w:rsidR="00C55313" w:rsidRPr="00515A63" w:rsidRDefault="00456AC7" w:rsidP="00E2545E">
            <w:pPr>
              <w:spacing w:line="276" w:lineRule="auto"/>
              <w:rPr>
                <w:ins w:id="1089" w:author="aditya perwira" w:date="2019-04-23T00:01:00Z"/>
                <w:sz w:val="16"/>
              </w:rPr>
            </w:pPr>
            <w:ins w:id="1090" w:author="aditya perwira" w:date="2019-04-23T00:01:00Z">
              <w:r>
                <w:rPr>
                  <w:sz w:val="16"/>
                </w:rPr>
                <w:t>100</w:t>
              </w:r>
              <w:r w:rsidR="00C55313" w:rsidRPr="00515A63">
                <w:rPr>
                  <w:sz w:val="16"/>
                </w:rPr>
                <w:t>%</w:t>
              </w:r>
            </w:ins>
          </w:p>
        </w:tc>
        <w:tc>
          <w:tcPr>
            <w:tcW w:w="1685" w:type="pct"/>
            <w:shd w:val="clear" w:color="auto" w:fill="auto"/>
          </w:tcPr>
          <w:p w14:paraId="6E8EE5DC" w14:textId="0F6105A3" w:rsidR="00C55313" w:rsidRPr="00515A63" w:rsidRDefault="00456AC7" w:rsidP="00E2545E">
            <w:pPr>
              <w:spacing w:line="276" w:lineRule="auto"/>
              <w:rPr>
                <w:ins w:id="1091" w:author="aditya perwira" w:date="2019-04-23T00:01:00Z"/>
                <w:sz w:val="16"/>
              </w:rPr>
            </w:pPr>
            <w:ins w:id="1092" w:author="aditya perwira" w:date="2019-04-23T00:01:00Z">
              <w:r>
                <w:rPr>
                  <w:sz w:val="16"/>
                </w:rPr>
                <w:t>99,225</w:t>
              </w:r>
              <w:r w:rsidR="00C55313" w:rsidRPr="00515A63">
                <w:rPr>
                  <w:sz w:val="16"/>
                </w:rPr>
                <w:t>%</w:t>
              </w:r>
            </w:ins>
          </w:p>
        </w:tc>
        <w:tc>
          <w:tcPr>
            <w:tcW w:w="1692" w:type="pct"/>
            <w:shd w:val="clear" w:color="auto" w:fill="auto"/>
          </w:tcPr>
          <w:p w14:paraId="7B150D53" w14:textId="159DBDC8" w:rsidR="00C55313" w:rsidRPr="00515A63" w:rsidRDefault="00456AC7" w:rsidP="00E2545E">
            <w:pPr>
              <w:spacing w:line="276" w:lineRule="auto"/>
              <w:rPr>
                <w:ins w:id="1093" w:author="aditya perwira" w:date="2019-04-23T00:01:00Z"/>
                <w:sz w:val="16"/>
              </w:rPr>
            </w:pPr>
            <w:ins w:id="1094" w:author="aditya perwira" w:date="2019-04-23T00:01:00Z">
              <w:r>
                <w:rPr>
                  <w:sz w:val="16"/>
                </w:rPr>
                <w:t>428</w:t>
              </w:r>
              <w:r w:rsidR="00C55313" w:rsidRPr="00515A63">
                <w:rPr>
                  <w:sz w:val="16"/>
                </w:rPr>
                <w:t xml:space="preserve"> s</w:t>
              </w:r>
            </w:ins>
          </w:p>
        </w:tc>
      </w:tr>
    </w:tbl>
    <w:p w14:paraId="025790E5" w14:textId="37FC9B1A" w:rsidR="00515A63" w:rsidRDefault="009D3D02" w:rsidP="005956DF">
      <w:pPr>
        <w:pStyle w:val="BodyText"/>
      </w:pPr>
      <w:r>
        <w:t xml:space="preserve">Selanjutnya, dihitung nilai presisi dan </w:t>
      </w:r>
      <w:r w:rsidRPr="00F20551">
        <w:rPr>
          <w:i/>
        </w:rPr>
        <w:t>recall</w:t>
      </w:r>
      <w:r>
        <w:t xml:space="preserve"> dari model dengan hasil disajikan pada</w:t>
      </w:r>
      <w:r w:rsidR="00F01E08">
        <w:t xml:space="preserve"> </w:t>
      </w:r>
      <w:r w:rsidR="00456AC7">
        <w:fldChar w:fldCharType="begin"/>
      </w:r>
      <w:r w:rsidR="00456AC7">
        <w:instrText xml:space="preserve"> REF _Ref6869635 \h </w:instrText>
      </w:r>
      <w:r w:rsidR="00456AC7">
        <w:fldChar w:fldCharType="separate"/>
      </w:r>
      <w:r w:rsidR="00456AC7">
        <w:t xml:space="preserve">TABEL </w:t>
      </w:r>
      <w:r w:rsidR="00456AC7">
        <w:rPr>
          <w:noProof/>
        </w:rPr>
        <w:t>12</w:t>
      </w:r>
      <w:r w:rsidR="00456AC7">
        <w:fldChar w:fldCharType="end"/>
      </w:r>
      <w:del w:id="1095" w:author="aditya perwira" w:date="2019-04-22T23:53:00Z">
        <w:r w:rsidR="009C6132" w:rsidDel="00F01E08">
          <w:delText xml:space="preserve"> TABLE V</w:delText>
        </w:r>
        <w:r w:rsidR="005956DF" w:rsidDel="00F01E08">
          <w:delText>I</w:delText>
        </w:r>
      </w:del>
      <w:r w:rsidR="005956DF">
        <w:t>.</w:t>
      </w:r>
    </w:p>
    <w:p w14:paraId="446B5F9F" w14:textId="0DD5B102" w:rsidR="009D3D02" w:rsidRDefault="00F01E08" w:rsidP="00C55313">
      <w:pPr>
        <w:pStyle w:val="Caption"/>
        <w:jc w:val="center"/>
        <w:pPrChange w:id="1096" w:author="aditya perwira" w:date="2019-04-22T23:57:00Z">
          <w:pPr>
            <w:pStyle w:val="tablehead"/>
            <w:spacing w:line="240" w:lineRule="auto"/>
          </w:pPr>
        </w:pPrChange>
      </w:pPr>
      <w:bookmarkStart w:id="1097" w:name="_Toc5827282"/>
      <w:bookmarkStart w:id="1098" w:name="_Ref6869635"/>
      <w:ins w:id="1099" w:author="aditya perwira" w:date="2019-04-22T23:53:00Z">
        <w:r>
          <w:t xml:space="preserve">TABEL </w:t>
        </w:r>
        <w:r>
          <w:fldChar w:fldCharType="begin"/>
        </w:r>
        <w:r>
          <w:instrText xml:space="preserve"> SEQ TABEL \* ARABIC </w:instrText>
        </w:r>
      </w:ins>
      <w:r>
        <w:fldChar w:fldCharType="separate"/>
      </w:r>
      <w:ins w:id="1100" w:author="aditya perwira" w:date="2019-04-23T00:26:00Z">
        <w:r w:rsidR="00973F01">
          <w:rPr>
            <w:noProof/>
          </w:rPr>
          <w:t>13</w:t>
        </w:r>
      </w:ins>
      <w:ins w:id="1101" w:author="aditya perwira" w:date="2019-04-22T23:53:00Z">
        <w:r>
          <w:fldChar w:fldCharType="end"/>
        </w:r>
        <w:bookmarkEnd w:id="1098"/>
        <w:r>
          <w:t xml:space="preserve">. </w:t>
        </w:r>
      </w:ins>
      <w:r w:rsidR="009D3D02" w:rsidRPr="009C6132">
        <w:t>Presisi dan recall model pada dataset pertama</w:t>
      </w:r>
      <w:bookmarkEnd w:id="1097"/>
    </w:p>
    <w:tbl>
      <w:tblPr>
        <w:tblStyle w:val="TableGrid"/>
        <w:tblW w:w="5000" w:type="pct"/>
        <w:tblLook w:val="04A0" w:firstRow="1" w:lastRow="0" w:firstColumn="1" w:lastColumn="0" w:noHBand="0" w:noVBand="1"/>
      </w:tblPr>
      <w:tblGrid>
        <w:gridCol w:w="1546"/>
        <w:gridCol w:w="1547"/>
        <w:gridCol w:w="1545"/>
      </w:tblGrid>
      <w:tr w:rsidR="009D3D02" w:rsidRPr="00515A63" w14:paraId="0AE36313" w14:textId="77777777" w:rsidTr="00515A63">
        <w:tc>
          <w:tcPr>
            <w:tcW w:w="1666" w:type="pct"/>
            <w:shd w:val="clear" w:color="auto" w:fill="BDD6EE" w:themeFill="accent1" w:themeFillTint="66"/>
          </w:tcPr>
          <w:p w14:paraId="6640323F" w14:textId="77777777" w:rsidR="009D3D02" w:rsidRPr="00515A63" w:rsidRDefault="009D3D02" w:rsidP="0063259D">
            <w:pPr>
              <w:spacing w:line="276" w:lineRule="auto"/>
              <w:rPr>
                <w:b/>
                <w:sz w:val="16"/>
              </w:rPr>
            </w:pPr>
            <w:r w:rsidRPr="00515A63">
              <w:rPr>
                <w:b/>
                <w:sz w:val="16"/>
              </w:rPr>
              <w:t>Kelas</w:t>
            </w:r>
          </w:p>
        </w:tc>
        <w:tc>
          <w:tcPr>
            <w:tcW w:w="1668" w:type="pct"/>
            <w:shd w:val="clear" w:color="auto" w:fill="BDD6EE" w:themeFill="accent1" w:themeFillTint="66"/>
          </w:tcPr>
          <w:p w14:paraId="47D492C6" w14:textId="77777777" w:rsidR="009D3D02" w:rsidRPr="00515A63" w:rsidRDefault="009D3D02" w:rsidP="0063259D">
            <w:pPr>
              <w:spacing w:line="276" w:lineRule="auto"/>
              <w:rPr>
                <w:b/>
                <w:sz w:val="16"/>
              </w:rPr>
            </w:pPr>
            <w:r w:rsidRPr="00515A63">
              <w:rPr>
                <w:b/>
                <w:sz w:val="16"/>
              </w:rPr>
              <w:t>Presisi</w:t>
            </w:r>
          </w:p>
        </w:tc>
        <w:tc>
          <w:tcPr>
            <w:tcW w:w="1667" w:type="pct"/>
            <w:shd w:val="clear" w:color="auto" w:fill="BDD6EE" w:themeFill="accent1" w:themeFillTint="66"/>
          </w:tcPr>
          <w:p w14:paraId="410F8162" w14:textId="77777777" w:rsidR="009D3D02" w:rsidRPr="00515A63" w:rsidRDefault="009D3D02" w:rsidP="0063259D">
            <w:pPr>
              <w:spacing w:line="276" w:lineRule="auto"/>
              <w:rPr>
                <w:b/>
                <w:sz w:val="16"/>
              </w:rPr>
            </w:pPr>
            <w:r w:rsidRPr="00515A63">
              <w:rPr>
                <w:b/>
                <w:i/>
                <w:sz w:val="16"/>
              </w:rPr>
              <w:t>Recall</w:t>
            </w:r>
          </w:p>
        </w:tc>
      </w:tr>
      <w:tr w:rsidR="009D3D02" w:rsidRPr="00515A63" w14:paraId="768C8C58" w14:textId="77777777" w:rsidTr="00515A63">
        <w:tc>
          <w:tcPr>
            <w:tcW w:w="1666" w:type="pct"/>
            <w:shd w:val="clear" w:color="auto" w:fill="BDD6EE" w:themeFill="accent1" w:themeFillTint="66"/>
          </w:tcPr>
          <w:p w14:paraId="505C748B" w14:textId="77777777" w:rsidR="009D3D02" w:rsidRPr="00515A63" w:rsidRDefault="009D3D02" w:rsidP="0063259D">
            <w:pPr>
              <w:spacing w:line="276" w:lineRule="auto"/>
              <w:rPr>
                <w:b/>
                <w:sz w:val="16"/>
              </w:rPr>
            </w:pPr>
            <w:r w:rsidRPr="00515A63">
              <w:rPr>
                <w:b/>
                <w:sz w:val="16"/>
              </w:rPr>
              <w:t>Non-retak</w:t>
            </w:r>
          </w:p>
        </w:tc>
        <w:tc>
          <w:tcPr>
            <w:tcW w:w="1668" w:type="pct"/>
          </w:tcPr>
          <w:p w14:paraId="05EFCB85" w14:textId="77777777" w:rsidR="009D3D02" w:rsidRPr="00515A63" w:rsidRDefault="009D3D02" w:rsidP="0063259D">
            <w:pPr>
              <w:spacing w:line="276" w:lineRule="auto"/>
              <w:rPr>
                <w:sz w:val="16"/>
              </w:rPr>
            </w:pPr>
            <w:r w:rsidRPr="00515A63">
              <w:rPr>
                <w:sz w:val="16"/>
              </w:rPr>
              <w:t>99,414%</w:t>
            </w:r>
          </w:p>
        </w:tc>
        <w:tc>
          <w:tcPr>
            <w:tcW w:w="1667" w:type="pct"/>
          </w:tcPr>
          <w:p w14:paraId="5B5F6AAE" w14:textId="77777777" w:rsidR="009D3D02" w:rsidRPr="00515A63" w:rsidRDefault="009D3D02" w:rsidP="0063259D">
            <w:pPr>
              <w:spacing w:line="276" w:lineRule="auto"/>
              <w:rPr>
                <w:sz w:val="16"/>
              </w:rPr>
            </w:pPr>
            <w:r w:rsidRPr="00515A63">
              <w:rPr>
                <w:sz w:val="16"/>
              </w:rPr>
              <w:t>99,033%</w:t>
            </w:r>
          </w:p>
        </w:tc>
      </w:tr>
      <w:tr w:rsidR="009D3D02" w:rsidRPr="00515A63" w14:paraId="17B88E7B" w14:textId="77777777" w:rsidTr="00515A63">
        <w:tc>
          <w:tcPr>
            <w:tcW w:w="1666" w:type="pct"/>
            <w:shd w:val="clear" w:color="auto" w:fill="BDD6EE" w:themeFill="accent1" w:themeFillTint="66"/>
          </w:tcPr>
          <w:p w14:paraId="08F104D5" w14:textId="77777777" w:rsidR="009D3D02" w:rsidRPr="00515A63" w:rsidRDefault="009D3D02" w:rsidP="0063259D">
            <w:pPr>
              <w:spacing w:line="276" w:lineRule="auto"/>
              <w:rPr>
                <w:b/>
                <w:sz w:val="16"/>
              </w:rPr>
            </w:pPr>
            <w:r w:rsidRPr="00515A63">
              <w:rPr>
                <w:b/>
                <w:sz w:val="16"/>
              </w:rPr>
              <w:t>Retak</w:t>
            </w:r>
          </w:p>
        </w:tc>
        <w:tc>
          <w:tcPr>
            <w:tcW w:w="1668" w:type="pct"/>
          </w:tcPr>
          <w:p w14:paraId="21531268" w14:textId="77777777" w:rsidR="009D3D02" w:rsidRPr="00515A63" w:rsidRDefault="009D3D02" w:rsidP="0063259D">
            <w:pPr>
              <w:spacing w:line="276" w:lineRule="auto"/>
              <w:rPr>
                <w:sz w:val="16"/>
              </w:rPr>
            </w:pPr>
            <w:r w:rsidRPr="00515A63">
              <w:rPr>
                <w:sz w:val="16"/>
              </w:rPr>
              <w:t>99,037%</w:t>
            </w:r>
          </w:p>
        </w:tc>
        <w:tc>
          <w:tcPr>
            <w:tcW w:w="1667" w:type="pct"/>
          </w:tcPr>
          <w:p w14:paraId="0AF5EE03" w14:textId="77777777" w:rsidR="009D3D02" w:rsidRPr="00515A63" w:rsidRDefault="009D3D02" w:rsidP="0063259D">
            <w:pPr>
              <w:spacing w:line="276" w:lineRule="auto"/>
              <w:rPr>
                <w:sz w:val="16"/>
              </w:rPr>
            </w:pPr>
            <w:r w:rsidRPr="00515A63">
              <w:rPr>
                <w:sz w:val="16"/>
              </w:rPr>
              <w:t>99,416%</w:t>
            </w:r>
          </w:p>
        </w:tc>
      </w:tr>
      <w:tr w:rsidR="009D3D02" w:rsidRPr="00515A63" w14:paraId="598C4EB4" w14:textId="77777777" w:rsidTr="00515A63">
        <w:tc>
          <w:tcPr>
            <w:tcW w:w="1666" w:type="pct"/>
            <w:shd w:val="clear" w:color="auto" w:fill="BDD6EE" w:themeFill="accent1" w:themeFillTint="66"/>
          </w:tcPr>
          <w:p w14:paraId="1E3ED0AA" w14:textId="77777777" w:rsidR="009D3D02" w:rsidRPr="00515A63" w:rsidRDefault="009D3D02" w:rsidP="0063259D">
            <w:pPr>
              <w:spacing w:line="276" w:lineRule="auto"/>
              <w:rPr>
                <w:b/>
                <w:sz w:val="16"/>
              </w:rPr>
            </w:pPr>
            <w:r w:rsidRPr="00515A63">
              <w:rPr>
                <w:b/>
                <w:sz w:val="16"/>
              </w:rPr>
              <w:t>Rata-rata</w:t>
            </w:r>
          </w:p>
        </w:tc>
        <w:tc>
          <w:tcPr>
            <w:tcW w:w="1668" w:type="pct"/>
            <w:vAlign w:val="bottom"/>
          </w:tcPr>
          <w:p w14:paraId="6AD7C446" w14:textId="77777777" w:rsidR="009D3D02" w:rsidRPr="00515A63" w:rsidRDefault="009D3D02" w:rsidP="0063259D">
            <w:pPr>
              <w:spacing w:line="276" w:lineRule="auto"/>
              <w:rPr>
                <w:sz w:val="16"/>
              </w:rPr>
            </w:pPr>
            <w:r w:rsidRPr="00515A63">
              <w:rPr>
                <w:sz w:val="16"/>
              </w:rPr>
              <w:t>99,226%</w:t>
            </w:r>
          </w:p>
        </w:tc>
        <w:tc>
          <w:tcPr>
            <w:tcW w:w="1667" w:type="pct"/>
            <w:vAlign w:val="bottom"/>
          </w:tcPr>
          <w:p w14:paraId="7291AC4F" w14:textId="77777777" w:rsidR="009D3D02" w:rsidRPr="00515A63" w:rsidRDefault="009D3D02" w:rsidP="0063259D">
            <w:pPr>
              <w:spacing w:line="276" w:lineRule="auto"/>
              <w:rPr>
                <w:sz w:val="16"/>
              </w:rPr>
            </w:pPr>
            <w:r w:rsidRPr="00515A63">
              <w:rPr>
                <w:sz w:val="16"/>
              </w:rPr>
              <w:t>99,225%</w:t>
            </w:r>
          </w:p>
        </w:tc>
      </w:tr>
    </w:tbl>
    <w:p w14:paraId="76B440E7" w14:textId="78A9007F" w:rsidR="009D3D02" w:rsidDel="00F01E08" w:rsidRDefault="009D3D02" w:rsidP="00F01E08">
      <w:pPr>
        <w:pStyle w:val="Heading2"/>
        <w:tabs>
          <w:tab w:val="num" w:pos="227"/>
        </w:tabs>
        <w:ind w:left="288"/>
        <w:rPr>
          <w:del w:id="1102" w:author="aditya perwira" w:date="2019-04-22T23:55:00Z"/>
        </w:rPr>
        <w:pPrChange w:id="1103" w:author="aditya perwira" w:date="2019-04-22T23:55:00Z">
          <w:pPr>
            <w:pStyle w:val="Heading2"/>
            <w:tabs>
              <w:tab w:val="clear" w:pos="3629"/>
            </w:tabs>
            <w:ind w:left="284"/>
          </w:pPr>
        </w:pPrChange>
      </w:pPr>
      <w:del w:id="1104" w:author="aditya perwira" w:date="2019-04-22T23:55:00Z">
        <w:r w:rsidDel="00F01E08">
          <w:delText>Pengujian dengan dataset gempa Lombok</w:delText>
        </w:r>
      </w:del>
    </w:p>
    <w:p w14:paraId="7C2AE53C" w14:textId="6A8F69A0" w:rsidR="009D3D02" w:rsidDel="00F01E08" w:rsidRDefault="009D3D02" w:rsidP="009D3D02">
      <w:pPr>
        <w:pStyle w:val="BodyText"/>
        <w:rPr>
          <w:del w:id="1105" w:author="aditya perwira" w:date="2019-04-22T23:55:00Z"/>
        </w:rPr>
      </w:pPr>
      <w:del w:id="1106" w:author="aditya perwira" w:date="2019-04-22T23:55:00Z">
        <w:r w:rsidDel="00F01E08">
          <w:delText xml:space="preserve">Berbeda dengan dataset </w:delText>
        </w:r>
      </w:del>
      <w:del w:id="1107" w:author="aditya perwira" w:date="2019-04-22T23:54:00Z">
        <w:r w:rsidDel="00F01E08">
          <w:delText>pertama</w:delText>
        </w:r>
      </w:del>
      <w:del w:id="1108" w:author="aditya perwira" w:date="2019-04-22T23:55:00Z">
        <w:r w:rsidDel="00F01E08">
          <w:delText xml:space="preserve">, dataset </w:delText>
        </w:r>
      </w:del>
      <w:del w:id="1109" w:author="aditya perwira" w:date="2019-04-22T23:54:00Z">
        <w:r w:rsidDel="00F01E08">
          <w:delText xml:space="preserve">kedua </w:delText>
        </w:r>
      </w:del>
      <w:del w:id="1110" w:author="aditya perwira" w:date="2019-04-22T23:55:00Z">
        <w:r w:rsidDel="00F01E08">
          <w:delText xml:space="preserve">memiliki 3 </w:delText>
        </w:r>
      </w:del>
      <w:del w:id="1111" w:author="aditya perwira" w:date="2019-04-22T23:54:00Z">
        <w:r w:rsidDel="00F01E08">
          <w:delText xml:space="preserve">variasi jumlah citra dengan kelas berjumlah 3 </w:delText>
        </w:r>
      </w:del>
      <w:del w:id="1112" w:author="aditya perwira" w:date="2019-04-22T23:55:00Z">
        <w:r w:rsidDel="00F01E08">
          <w:delText xml:space="preserve">yaitu berat, ringan, dan sedang. Jenis pertama merupakan data hasil anotasi yang dilakukan oleh dosen dari Jurusan Teknik Sipil berjumlah 334 citra. Kemudian, jenis kedua merupakan data yang disortir oleh peneliti untuk diambil citra-citra yang retakannya terlihat jelas. Artinya, citra dengan </w:delText>
        </w:r>
        <w:r w:rsidDel="00F01E08">
          <w:rPr>
            <w:i/>
          </w:rPr>
          <w:delText>background</w:delText>
        </w:r>
        <w:r w:rsidDel="00F01E08">
          <w:delText xml:space="preserve"> yang tidak standar dihapus untuk menyeragamkan data. Degan ini, jumlah citra pada jenis kedua mengalami pengurangan sehingga hanya berjumlah 82 citra. Terakhir, jenis ketiga merupakan citra pada data jenis kedua yang diaugmentasi. Augmentasi data meliputi </w:delText>
        </w:r>
        <w:r w:rsidDel="00F01E08">
          <w:rPr>
            <w:i/>
          </w:rPr>
          <w:delText>flipping</w:delText>
        </w:r>
        <w:r w:rsidDel="00F01E08">
          <w:delText xml:space="preserve">, </w:delText>
        </w:r>
        <w:r w:rsidDel="00F01E08">
          <w:rPr>
            <w:i/>
          </w:rPr>
          <w:delText xml:space="preserve">rotating, </w:delText>
        </w:r>
        <w:r w:rsidDel="00F01E08">
          <w:delText xml:space="preserve">dan penambahan </w:delText>
        </w:r>
        <w:r w:rsidDel="00F01E08">
          <w:rPr>
            <w:i/>
          </w:rPr>
          <w:delText>noise</w:delText>
        </w:r>
        <w:r w:rsidDel="00F01E08">
          <w:delText xml:space="preserve"> pada keseluruhan citra. Penerapan augmentasi dapat menambah jumlah citra menjadi 984 citra.</w:delText>
        </w:r>
      </w:del>
    </w:p>
    <w:p w14:paraId="14A930CD" w14:textId="796E42BF" w:rsidR="009D3D02" w:rsidRDefault="009D3D02" w:rsidP="00F01E08">
      <w:pPr>
        <w:pStyle w:val="Heading2"/>
        <w:tabs>
          <w:tab w:val="num" w:pos="227"/>
        </w:tabs>
        <w:ind w:left="288"/>
        <w:pPrChange w:id="1113" w:author="aditya perwira" w:date="2019-04-22T23:55:00Z">
          <w:pPr>
            <w:pStyle w:val="Heading2"/>
            <w:numPr>
              <w:ilvl w:val="0"/>
              <w:numId w:val="0"/>
            </w:numPr>
            <w:tabs>
              <w:tab w:val="clear" w:pos="3629"/>
            </w:tabs>
            <w:ind w:left="0" w:firstLine="0"/>
          </w:pPr>
        </w:pPrChange>
      </w:pPr>
      <w:del w:id="1114" w:author="aditya perwira" w:date="2019-04-22T23:55:00Z">
        <w:r w:rsidDel="00F01E08">
          <w:delText xml:space="preserve">D.1 </w:delText>
        </w:r>
      </w:del>
      <w:r>
        <w:t>Pengujian dengan dataset gempa Lombok 334 citra</w:t>
      </w:r>
    </w:p>
    <w:p w14:paraId="39C1E1A5" w14:textId="7A7D9448" w:rsidR="009D3D02" w:rsidRPr="00F01E08" w:rsidRDefault="009D3D02" w:rsidP="009D3D02">
      <w:pPr>
        <w:pStyle w:val="BodyText"/>
        <w:rPr>
          <w:rPrChange w:id="1115" w:author="aditya perwira" w:date="2019-04-22T23:55:00Z">
            <w:rPr>
              <w:i/>
            </w:rPr>
          </w:rPrChange>
        </w:rPr>
      </w:pPr>
      <w:r>
        <w:t xml:space="preserve">Citra </w:t>
      </w:r>
      <w:ins w:id="1116" w:author="aditya perwira" w:date="2019-04-22T23:55:00Z">
        <w:r w:rsidR="00F01E08">
          <w:t xml:space="preserve">gempa Lombok </w:t>
        </w:r>
      </w:ins>
      <w:r>
        <w:t xml:space="preserve">hasil anotasi sebanyak </w:t>
      </w:r>
      <w:commentRangeStart w:id="1117"/>
      <w:r>
        <w:t xml:space="preserve">334 citra </w:t>
      </w:r>
      <w:commentRangeEnd w:id="1117"/>
      <w:r w:rsidR="00C230E9">
        <w:rPr>
          <w:rStyle w:val="CommentReference"/>
          <w:spacing w:val="0"/>
        </w:rPr>
        <w:commentReference w:id="1117"/>
      </w:r>
      <w:r>
        <w:t xml:space="preserve">digunakan untuk pengujian dengan skenario perbandingan sebesar 90:10. Dari 334 citra, 300 citra dipilih secara acak untuk menjadi citra </w:t>
      </w:r>
      <w:r w:rsidRPr="00F20551">
        <w:rPr>
          <w:i/>
        </w:rPr>
        <w:t>training</w:t>
      </w:r>
      <w:r>
        <w:t xml:space="preserve"> dan 34 citra lainnya </w:t>
      </w:r>
      <w:proofErr w:type="gramStart"/>
      <w:r>
        <w:t>akan</w:t>
      </w:r>
      <w:proofErr w:type="gramEnd"/>
      <w:r>
        <w:t xml:space="preserve"> menjadi citra </w:t>
      </w:r>
      <w:r w:rsidRPr="00F20551">
        <w:rPr>
          <w:i/>
        </w:rPr>
        <w:t>testing</w:t>
      </w:r>
      <w:r>
        <w:rPr>
          <w:i/>
        </w:rPr>
        <w:t>.</w:t>
      </w:r>
      <w:ins w:id="1118" w:author="aditya perwira" w:date="2019-04-22T23:55:00Z">
        <w:r w:rsidR="00F01E08">
          <w:rPr>
            <w:i/>
          </w:rPr>
          <w:t xml:space="preserve"> </w:t>
        </w:r>
        <w:r w:rsidR="00F01E08">
          <w:t>Pengujian ini bertujuan untuk melihat performa model untuk mengklasifikasi</w:t>
        </w:r>
      </w:ins>
      <w:ins w:id="1119" w:author="aditya perwira" w:date="2019-04-22T23:56:00Z">
        <w:r w:rsidR="00F01E08">
          <w:t>kan</w:t>
        </w:r>
      </w:ins>
      <w:ins w:id="1120" w:author="aditya perwira" w:date="2019-04-22T23:55:00Z">
        <w:r w:rsidR="00F01E08">
          <w:t xml:space="preserve"> citra </w:t>
        </w:r>
      </w:ins>
      <w:ins w:id="1121" w:author="aditya perwira" w:date="2019-04-23T00:17:00Z">
        <w:r w:rsidR="00AA4980">
          <w:t xml:space="preserve">gempa Lombok </w:t>
        </w:r>
      </w:ins>
      <w:ins w:id="1122" w:author="aditya perwira" w:date="2019-04-22T23:56:00Z">
        <w:r w:rsidR="00F01E08">
          <w:t xml:space="preserve">hasil anotasi yang belum </w:t>
        </w:r>
      </w:ins>
      <w:proofErr w:type="spellStart"/>
      <w:ins w:id="1123" w:author="aditya perwira" w:date="2019-04-22T23:57:00Z">
        <w:r w:rsidR="00C55313">
          <w:t>distandarisasi</w:t>
        </w:r>
      </w:ins>
      <w:proofErr w:type="spellEnd"/>
      <w:ins w:id="1124" w:author="aditya perwira" w:date="2019-04-22T23:58:00Z">
        <w:r w:rsidR="00C55313">
          <w:t xml:space="preserve">. </w:t>
        </w:r>
      </w:ins>
    </w:p>
    <w:p w14:paraId="4A3B2E98" w14:textId="3D4E11C1" w:rsidR="005956DF" w:rsidDel="00C55313" w:rsidRDefault="005956DF" w:rsidP="009D3D02">
      <w:pPr>
        <w:pStyle w:val="BodyText"/>
        <w:rPr>
          <w:del w:id="1125" w:author="aditya perwira" w:date="2019-04-22T23:57:00Z"/>
          <w:i/>
        </w:rPr>
      </w:pPr>
    </w:p>
    <w:p w14:paraId="5B7760A6" w14:textId="770BF7F8" w:rsidR="005956DF" w:rsidDel="00C55313" w:rsidRDefault="005956DF" w:rsidP="009D3D02">
      <w:pPr>
        <w:pStyle w:val="BodyText"/>
        <w:rPr>
          <w:del w:id="1126" w:author="aditya perwira" w:date="2019-04-22T23:57:00Z"/>
          <w:i/>
        </w:rPr>
      </w:pPr>
    </w:p>
    <w:p w14:paraId="5DFA411E" w14:textId="74F9A07C" w:rsidR="009D3D02" w:rsidRPr="009C6132" w:rsidRDefault="00C55313" w:rsidP="00C55313">
      <w:pPr>
        <w:pStyle w:val="Caption"/>
        <w:jc w:val="center"/>
        <w:pPrChange w:id="1127" w:author="aditya perwira" w:date="2019-04-22T23:57:00Z">
          <w:pPr>
            <w:pStyle w:val="tablehead"/>
            <w:spacing w:line="240" w:lineRule="auto"/>
          </w:pPr>
        </w:pPrChange>
      </w:pPr>
      <w:bookmarkStart w:id="1128" w:name="_Toc5827283"/>
      <w:ins w:id="1129" w:author="aditya perwira" w:date="2019-04-22T23:57:00Z">
        <w:r>
          <w:t xml:space="preserve">TABEL </w:t>
        </w:r>
        <w:r>
          <w:fldChar w:fldCharType="begin"/>
        </w:r>
        <w:r>
          <w:instrText xml:space="preserve"> SEQ TABEL \* ARABIC </w:instrText>
        </w:r>
      </w:ins>
      <w:r>
        <w:fldChar w:fldCharType="separate"/>
      </w:r>
      <w:ins w:id="1130" w:author="aditya perwira" w:date="2019-04-23T00:26:00Z">
        <w:r w:rsidR="00973F01">
          <w:rPr>
            <w:noProof/>
          </w:rPr>
          <w:t>14</w:t>
        </w:r>
      </w:ins>
      <w:ins w:id="1131" w:author="aditya perwira" w:date="2019-04-22T23:57:00Z">
        <w:r>
          <w:fldChar w:fldCharType="end"/>
        </w:r>
        <w:r>
          <w:t xml:space="preserve">. </w:t>
        </w:r>
      </w:ins>
      <w:r w:rsidR="009D3D02" w:rsidRPr="009C6132">
        <w:t xml:space="preserve">Sebaran citra training dan testing tiap jenis data pada </w:t>
      </w:r>
      <w:bookmarkEnd w:id="1128"/>
      <w:r w:rsidR="009D3D02" w:rsidRPr="009C6132">
        <w:t>dataset gempa Lombok 334 citra</w:t>
      </w:r>
    </w:p>
    <w:tbl>
      <w:tblPr>
        <w:tblStyle w:val="TableGrid"/>
        <w:tblW w:w="5000" w:type="pct"/>
        <w:tblLook w:val="04A0" w:firstRow="1" w:lastRow="0" w:firstColumn="1" w:lastColumn="0" w:noHBand="0" w:noVBand="1"/>
      </w:tblPr>
      <w:tblGrid>
        <w:gridCol w:w="1050"/>
        <w:gridCol w:w="976"/>
        <w:gridCol w:w="901"/>
        <w:gridCol w:w="901"/>
        <w:gridCol w:w="810"/>
      </w:tblGrid>
      <w:tr w:rsidR="009D3D02" w:rsidRPr="00515A63" w14:paraId="63E0E5DB" w14:textId="77777777" w:rsidTr="00515A63">
        <w:tc>
          <w:tcPr>
            <w:tcW w:w="1133" w:type="pct"/>
            <w:vMerge w:val="restart"/>
            <w:shd w:val="clear" w:color="auto" w:fill="BDD6EE" w:themeFill="accent1" w:themeFillTint="66"/>
            <w:vAlign w:val="center"/>
          </w:tcPr>
          <w:p w14:paraId="64A1155B" w14:textId="77777777" w:rsidR="009D3D02" w:rsidRPr="00515A63" w:rsidRDefault="009D3D02" w:rsidP="0063259D">
            <w:pPr>
              <w:spacing w:line="276" w:lineRule="auto"/>
              <w:rPr>
                <w:b/>
                <w:sz w:val="16"/>
              </w:rPr>
            </w:pPr>
            <w:r w:rsidRPr="00515A63">
              <w:rPr>
                <w:b/>
                <w:sz w:val="16"/>
              </w:rPr>
              <w:t>Proses</w:t>
            </w:r>
          </w:p>
        </w:tc>
        <w:tc>
          <w:tcPr>
            <w:tcW w:w="2994" w:type="pct"/>
            <w:gridSpan w:val="3"/>
            <w:shd w:val="clear" w:color="auto" w:fill="BDD6EE" w:themeFill="accent1" w:themeFillTint="66"/>
          </w:tcPr>
          <w:p w14:paraId="12BD2EC2" w14:textId="77777777" w:rsidR="009D3D02" w:rsidRPr="00515A63" w:rsidRDefault="009D3D02" w:rsidP="0063259D">
            <w:pPr>
              <w:spacing w:line="276" w:lineRule="auto"/>
              <w:rPr>
                <w:b/>
                <w:sz w:val="16"/>
              </w:rPr>
            </w:pPr>
            <w:r w:rsidRPr="00515A63">
              <w:rPr>
                <w:b/>
                <w:sz w:val="16"/>
              </w:rPr>
              <w:t>Kelas</w:t>
            </w:r>
          </w:p>
        </w:tc>
        <w:tc>
          <w:tcPr>
            <w:tcW w:w="873" w:type="pct"/>
            <w:vMerge w:val="restart"/>
            <w:shd w:val="clear" w:color="auto" w:fill="BDD6EE" w:themeFill="accent1" w:themeFillTint="66"/>
            <w:vAlign w:val="center"/>
          </w:tcPr>
          <w:p w14:paraId="7EB79520" w14:textId="77777777" w:rsidR="009D3D02" w:rsidRPr="00515A63" w:rsidRDefault="009D3D02" w:rsidP="0063259D">
            <w:pPr>
              <w:spacing w:line="276" w:lineRule="auto"/>
              <w:rPr>
                <w:b/>
                <w:i/>
                <w:sz w:val="16"/>
              </w:rPr>
            </w:pPr>
            <w:r w:rsidRPr="00515A63">
              <w:rPr>
                <w:b/>
                <w:sz w:val="16"/>
              </w:rPr>
              <w:t>Jumlah</w:t>
            </w:r>
          </w:p>
        </w:tc>
      </w:tr>
      <w:tr w:rsidR="009D3D02" w:rsidRPr="00515A63" w14:paraId="019D2067" w14:textId="77777777" w:rsidTr="00515A63">
        <w:tc>
          <w:tcPr>
            <w:tcW w:w="1133" w:type="pct"/>
            <w:vMerge/>
            <w:shd w:val="clear" w:color="auto" w:fill="F2F2F2" w:themeFill="background1" w:themeFillShade="F2"/>
          </w:tcPr>
          <w:p w14:paraId="45DEFEDD" w14:textId="77777777" w:rsidR="009D3D02" w:rsidRPr="00515A63" w:rsidRDefault="009D3D02" w:rsidP="0063259D">
            <w:pPr>
              <w:spacing w:line="276" w:lineRule="auto"/>
              <w:rPr>
                <w:b/>
                <w:sz w:val="16"/>
              </w:rPr>
            </w:pPr>
          </w:p>
        </w:tc>
        <w:tc>
          <w:tcPr>
            <w:tcW w:w="1052" w:type="pct"/>
            <w:shd w:val="clear" w:color="auto" w:fill="BDD6EE" w:themeFill="accent1" w:themeFillTint="66"/>
          </w:tcPr>
          <w:p w14:paraId="16E44B3D" w14:textId="77777777" w:rsidR="009D3D02" w:rsidRPr="00515A63" w:rsidRDefault="009D3D02" w:rsidP="0063259D">
            <w:pPr>
              <w:spacing w:line="276" w:lineRule="auto"/>
              <w:rPr>
                <w:b/>
                <w:sz w:val="16"/>
              </w:rPr>
            </w:pPr>
            <w:r w:rsidRPr="00515A63">
              <w:rPr>
                <w:b/>
                <w:sz w:val="16"/>
              </w:rPr>
              <w:t>Berat</w:t>
            </w:r>
          </w:p>
        </w:tc>
        <w:tc>
          <w:tcPr>
            <w:tcW w:w="971" w:type="pct"/>
            <w:shd w:val="clear" w:color="auto" w:fill="BDD6EE" w:themeFill="accent1" w:themeFillTint="66"/>
          </w:tcPr>
          <w:p w14:paraId="4F272CAA" w14:textId="77777777" w:rsidR="009D3D02" w:rsidRPr="00515A63" w:rsidRDefault="009D3D02" w:rsidP="0063259D">
            <w:pPr>
              <w:spacing w:line="276" w:lineRule="auto"/>
              <w:rPr>
                <w:b/>
                <w:sz w:val="16"/>
              </w:rPr>
            </w:pPr>
            <w:r w:rsidRPr="00515A63">
              <w:rPr>
                <w:b/>
                <w:sz w:val="16"/>
              </w:rPr>
              <w:t>Ringan</w:t>
            </w:r>
          </w:p>
        </w:tc>
        <w:tc>
          <w:tcPr>
            <w:tcW w:w="971" w:type="pct"/>
            <w:shd w:val="clear" w:color="auto" w:fill="BDD6EE" w:themeFill="accent1" w:themeFillTint="66"/>
          </w:tcPr>
          <w:p w14:paraId="2CE956DE" w14:textId="77777777" w:rsidR="009D3D02" w:rsidRPr="00515A63" w:rsidRDefault="009D3D02" w:rsidP="0063259D">
            <w:pPr>
              <w:spacing w:line="276" w:lineRule="auto"/>
              <w:rPr>
                <w:b/>
                <w:sz w:val="16"/>
              </w:rPr>
            </w:pPr>
            <w:r w:rsidRPr="00515A63">
              <w:rPr>
                <w:b/>
                <w:sz w:val="16"/>
              </w:rPr>
              <w:t>Sedang</w:t>
            </w:r>
          </w:p>
        </w:tc>
        <w:tc>
          <w:tcPr>
            <w:tcW w:w="873" w:type="pct"/>
            <w:vMerge/>
            <w:shd w:val="clear" w:color="auto" w:fill="F2F2F2" w:themeFill="background1" w:themeFillShade="F2"/>
          </w:tcPr>
          <w:p w14:paraId="0EB645B6" w14:textId="77777777" w:rsidR="009D3D02" w:rsidRPr="00515A63" w:rsidRDefault="009D3D02" w:rsidP="0063259D">
            <w:pPr>
              <w:spacing w:line="276" w:lineRule="auto"/>
              <w:rPr>
                <w:b/>
                <w:sz w:val="16"/>
              </w:rPr>
            </w:pPr>
          </w:p>
        </w:tc>
      </w:tr>
      <w:tr w:rsidR="009D3D02" w:rsidRPr="00515A63" w14:paraId="6AD6513D" w14:textId="77777777" w:rsidTr="00515A63">
        <w:tc>
          <w:tcPr>
            <w:tcW w:w="1133" w:type="pct"/>
            <w:shd w:val="clear" w:color="auto" w:fill="BDD6EE" w:themeFill="accent1" w:themeFillTint="66"/>
          </w:tcPr>
          <w:p w14:paraId="03F0B543" w14:textId="77777777" w:rsidR="009D3D02" w:rsidRPr="00515A63" w:rsidRDefault="009D3D02" w:rsidP="0063259D">
            <w:pPr>
              <w:spacing w:line="276" w:lineRule="auto"/>
              <w:rPr>
                <w:b/>
                <w:sz w:val="16"/>
              </w:rPr>
            </w:pPr>
            <w:r w:rsidRPr="00515A63">
              <w:rPr>
                <w:b/>
                <w:i/>
                <w:sz w:val="16"/>
              </w:rPr>
              <w:t>Training</w:t>
            </w:r>
          </w:p>
        </w:tc>
        <w:tc>
          <w:tcPr>
            <w:tcW w:w="1052" w:type="pct"/>
          </w:tcPr>
          <w:p w14:paraId="44667467" w14:textId="77777777" w:rsidR="009D3D02" w:rsidRPr="00515A63" w:rsidRDefault="009D3D02" w:rsidP="0063259D">
            <w:pPr>
              <w:spacing w:line="276" w:lineRule="auto"/>
              <w:rPr>
                <w:sz w:val="16"/>
              </w:rPr>
            </w:pPr>
            <w:r w:rsidRPr="00515A63">
              <w:rPr>
                <w:sz w:val="16"/>
              </w:rPr>
              <w:t>73</w:t>
            </w:r>
          </w:p>
        </w:tc>
        <w:tc>
          <w:tcPr>
            <w:tcW w:w="971" w:type="pct"/>
          </w:tcPr>
          <w:p w14:paraId="298C6713" w14:textId="77777777" w:rsidR="009D3D02" w:rsidRPr="00515A63" w:rsidRDefault="009D3D02" w:rsidP="0063259D">
            <w:pPr>
              <w:spacing w:line="276" w:lineRule="auto"/>
              <w:rPr>
                <w:sz w:val="16"/>
              </w:rPr>
            </w:pPr>
            <w:r w:rsidRPr="00515A63">
              <w:rPr>
                <w:sz w:val="16"/>
              </w:rPr>
              <w:t>154</w:t>
            </w:r>
          </w:p>
        </w:tc>
        <w:tc>
          <w:tcPr>
            <w:tcW w:w="971" w:type="pct"/>
          </w:tcPr>
          <w:p w14:paraId="0A5AFB5A" w14:textId="77777777" w:rsidR="009D3D02" w:rsidRPr="00515A63" w:rsidRDefault="009D3D02" w:rsidP="0063259D">
            <w:pPr>
              <w:spacing w:line="276" w:lineRule="auto"/>
              <w:rPr>
                <w:sz w:val="16"/>
              </w:rPr>
            </w:pPr>
            <w:r w:rsidRPr="00515A63">
              <w:rPr>
                <w:sz w:val="16"/>
              </w:rPr>
              <w:t>73</w:t>
            </w:r>
          </w:p>
        </w:tc>
        <w:tc>
          <w:tcPr>
            <w:tcW w:w="873" w:type="pct"/>
          </w:tcPr>
          <w:p w14:paraId="5F696F0E" w14:textId="77777777" w:rsidR="009D3D02" w:rsidRPr="00515A63" w:rsidRDefault="009D3D02" w:rsidP="0063259D">
            <w:pPr>
              <w:spacing w:line="276" w:lineRule="auto"/>
              <w:rPr>
                <w:sz w:val="16"/>
              </w:rPr>
            </w:pPr>
            <w:r w:rsidRPr="00515A63">
              <w:rPr>
                <w:sz w:val="16"/>
              </w:rPr>
              <w:t>300</w:t>
            </w:r>
          </w:p>
        </w:tc>
      </w:tr>
      <w:tr w:rsidR="009D3D02" w:rsidRPr="00515A63" w14:paraId="038F9B16" w14:textId="77777777" w:rsidTr="00515A63">
        <w:tc>
          <w:tcPr>
            <w:tcW w:w="1133" w:type="pct"/>
            <w:shd w:val="clear" w:color="auto" w:fill="BDD6EE" w:themeFill="accent1" w:themeFillTint="66"/>
          </w:tcPr>
          <w:p w14:paraId="3AF7733E" w14:textId="77777777" w:rsidR="009D3D02" w:rsidRPr="00515A63" w:rsidRDefault="009D3D02" w:rsidP="0063259D">
            <w:pPr>
              <w:spacing w:line="276" w:lineRule="auto"/>
              <w:rPr>
                <w:b/>
                <w:sz w:val="16"/>
              </w:rPr>
            </w:pPr>
            <w:r w:rsidRPr="00515A63">
              <w:rPr>
                <w:b/>
                <w:i/>
                <w:sz w:val="16"/>
              </w:rPr>
              <w:t>Testing</w:t>
            </w:r>
          </w:p>
        </w:tc>
        <w:tc>
          <w:tcPr>
            <w:tcW w:w="1052" w:type="pct"/>
          </w:tcPr>
          <w:p w14:paraId="420CE285" w14:textId="77777777" w:rsidR="009D3D02" w:rsidRPr="00515A63" w:rsidRDefault="009D3D02" w:rsidP="0063259D">
            <w:pPr>
              <w:spacing w:line="276" w:lineRule="auto"/>
              <w:rPr>
                <w:sz w:val="16"/>
              </w:rPr>
            </w:pPr>
            <w:r w:rsidRPr="00515A63">
              <w:rPr>
                <w:sz w:val="16"/>
              </w:rPr>
              <w:t>8</w:t>
            </w:r>
          </w:p>
        </w:tc>
        <w:tc>
          <w:tcPr>
            <w:tcW w:w="971" w:type="pct"/>
          </w:tcPr>
          <w:p w14:paraId="035AEFB9" w14:textId="77777777" w:rsidR="009D3D02" w:rsidRPr="00515A63" w:rsidRDefault="009D3D02" w:rsidP="0063259D">
            <w:pPr>
              <w:spacing w:line="276" w:lineRule="auto"/>
              <w:rPr>
                <w:sz w:val="16"/>
              </w:rPr>
            </w:pPr>
            <w:r w:rsidRPr="00515A63">
              <w:rPr>
                <w:sz w:val="16"/>
              </w:rPr>
              <w:t>19</w:t>
            </w:r>
          </w:p>
        </w:tc>
        <w:tc>
          <w:tcPr>
            <w:tcW w:w="971" w:type="pct"/>
          </w:tcPr>
          <w:p w14:paraId="52AB32CB" w14:textId="77777777" w:rsidR="009D3D02" w:rsidRPr="00515A63" w:rsidRDefault="009D3D02" w:rsidP="0063259D">
            <w:pPr>
              <w:spacing w:line="276" w:lineRule="auto"/>
              <w:rPr>
                <w:sz w:val="16"/>
              </w:rPr>
            </w:pPr>
            <w:r w:rsidRPr="00515A63">
              <w:rPr>
                <w:sz w:val="16"/>
              </w:rPr>
              <w:t>7</w:t>
            </w:r>
          </w:p>
        </w:tc>
        <w:tc>
          <w:tcPr>
            <w:tcW w:w="873" w:type="pct"/>
          </w:tcPr>
          <w:p w14:paraId="0CC8847E" w14:textId="77777777" w:rsidR="009D3D02" w:rsidRPr="00515A63" w:rsidRDefault="009D3D02" w:rsidP="0063259D">
            <w:pPr>
              <w:spacing w:line="276" w:lineRule="auto"/>
              <w:rPr>
                <w:sz w:val="16"/>
              </w:rPr>
            </w:pPr>
            <w:r w:rsidRPr="00515A63">
              <w:rPr>
                <w:sz w:val="16"/>
              </w:rPr>
              <w:t>34</w:t>
            </w:r>
          </w:p>
        </w:tc>
      </w:tr>
      <w:tr w:rsidR="009D3D02" w:rsidRPr="00515A63" w14:paraId="3BE77A1C" w14:textId="77777777" w:rsidTr="00515A63">
        <w:tc>
          <w:tcPr>
            <w:tcW w:w="4127" w:type="pct"/>
            <w:gridSpan w:val="4"/>
            <w:shd w:val="clear" w:color="auto" w:fill="auto"/>
          </w:tcPr>
          <w:p w14:paraId="373D4F25" w14:textId="77777777" w:rsidR="009D3D02" w:rsidRPr="00515A63" w:rsidRDefault="009D3D02" w:rsidP="0063259D">
            <w:pPr>
              <w:spacing w:line="276" w:lineRule="auto"/>
              <w:rPr>
                <w:b/>
                <w:sz w:val="16"/>
              </w:rPr>
            </w:pPr>
            <w:r w:rsidRPr="00515A63">
              <w:rPr>
                <w:b/>
                <w:sz w:val="16"/>
              </w:rPr>
              <w:t>Total</w:t>
            </w:r>
          </w:p>
        </w:tc>
        <w:tc>
          <w:tcPr>
            <w:tcW w:w="873" w:type="pct"/>
            <w:shd w:val="clear" w:color="auto" w:fill="auto"/>
          </w:tcPr>
          <w:p w14:paraId="4612021A" w14:textId="77777777" w:rsidR="009D3D02" w:rsidRPr="00515A63" w:rsidRDefault="009D3D02" w:rsidP="0063259D">
            <w:pPr>
              <w:spacing w:line="276" w:lineRule="auto"/>
              <w:rPr>
                <w:b/>
                <w:sz w:val="16"/>
              </w:rPr>
            </w:pPr>
            <w:r w:rsidRPr="00515A63">
              <w:rPr>
                <w:b/>
                <w:sz w:val="16"/>
              </w:rPr>
              <w:t>334</w:t>
            </w:r>
          </w:p>
        </w:tc>
      </w:tr>
    </w:tbl>
    <w:p w14:paraId="3A4455C5" w14:textId="4F11141B" w:rsidR="009D3D02" w:rsidRDefault="009D3D02" w:rsidP="009D3D02">
      <w:pPr>
        <w:pStyle w:val="BodyText"/>
      </w:pPr>
      <w:r>
        <w:t xml:space="preserve">Selanjutnya, citra-citra tersebut digunakan untuk </w:t>
      </w:r>
      <w:r w:rsidRPr="00F20551">
        <w:rPr>
          <w:i/>
        </w:rPr>
        <w:t>training</w:t>
      </w:r>
      <w:r>
        <w:t xml:space="preserve"> dan </w:t>
      </w:r>
      <w:r w:rsidRPr="00F20551">
        <w:rPr>
          <w:i/>
        </w:rPr>
        <w:t>testing</w:t>
      </w:r>
      <w:r>
        <w:t xml:space="preserve"> model secara berurutan. Hasil dari pengujian dapat dilihat pada </w:t>
      </w:r>
      <w:ins w:id="1132" w:author="aditya perwira" w:date="2019-04-23T00:03:00Z">
        <w:r w:rsidR="00456AC7">
          <w:fldChar w:fldCharType="begin"/>
        </w:r>
        <w:r w:rsidR="00456AC7">
          <w:instrText xml:space="preserve"> REF _Ref6870201 \h </w:instrText>
        </w:r>
      </w:ins>
      <w:r w:rsidR="00456AC7">
        <w:fldChar w:fldCharType="separate"/>
      </w:r>
      <w:ins w:id="1133" w:author="aditya perwira" w:date="2019-04-23T00:03:00Z">
        <w:r w:rsidR="00456AC7">
          <w:t xml:space="preserve">TABEL </w:t>
        </w:r>
        <w:r w:rsidR="00456AC7">
          <w:rPr>
            <w:noProof/>
          </w:rPr>
          <w:t>14</w:t>
        </w:r>
        <w:r w:rsidR="00456AC7">
          <w:fldChar w:fldCharType="end"/>
        </w:r>
      </w:ins>
      <w:del w:id="1134" w:author="aditya perwira" w:date="2019-04-23T00:02:00Z">
        <w:r w:rsidR="009C6132" w:rsidDel="00456AC7">
          <w:delText>TABLE VII</w:delText>
        </w:r>
        <w:r w:rsidR="005956DF" w:rsidDel="00456AC7">
          <w:delText>I</w:delText>
        </w:r>
      </w:del>
      <w:r w:rsidR="009C6132">
        <w:t>.</w:t>
      </w:r>
    </w:p>
    <w:p w14:paraId="6A9B38FC" w14:textId="730E754A" w:rsidR="009D3D02" w:rsidRDefault="00C55313" w:rsidP="00C55313">
      <w:pPr>
        <w:pStyle w:val="Caption"/>
        <w:jc w:val="center"/>
        <w:pPrChange w:id="1135" w:author="aditya perwira" w:date="2019-04-22T23:59:00Z">
          <w:pPr>
            <w:pStyle w:val="tablehead"/>
            <w:spacing w:line="240" w:lineRule="auto"/>
          </w:pPr>
        </w:pPrChange>
      </w:pPr>
      <w:bookmarkStart w:id="1136" w:name="_Toc5827285"/>
      <w:bookmarkStart w:id="1137" w:name="_Ref6870201"/>
      <w:ins w:id="1138" w:author="aditya perwira" w:date="2019-04-22T23:59:00Z">
        <w:r>
          <w:t xml:space="preserve">TABEL </w:t>
        </w:r>
        <w:r>
          <w:fldChar w:fldCharType="begin"/>
        </w:r>
        <w:r>
          <w:instrText xml:space="preserve"> SEQ TABEL \* ARABIC </w:instrText>
        </w:r>
      </w:ins>
      <w:r>
        <w:fldChar w:fldCharType="separate"/>
      </w:r>
      <w:ins w:id="1139" w:author="aditya perwira" w:date="2019-04-23T00:26:00Z">
        <w:r w:rsidR="00973F01">
          <w:rPr>
            <w:noProof/>
          </w:rPr>
          <w:t>15</w:t>
        </w:r>
      </w:ins>
      <w:ins w:id="1140" w:author="aditya perwira" w:date="2019-04-22T23:59:00Z">
        <w:r>
          <w:fldChar w:fldCharType="end"/>
        </w:r>
        <w:bookmarkEnd w:id="1137"/>
        <w:r>
          <w:t xml:space="preserve">. </w:t>
        </w:r>
      </w:ins>
      <w:r w:rsidR="009D3D02">
        <w:t xml:space="preserve">Hasil pengujian </w:t>
      </w:r>
      <w:bookmarkEnd w:id="1136"/>
      <w:r w:rsidR="009D3D02">
        <w:t>dataset gempa Lombok 334 citra</w:t>
      </w:r>
    </w:p>
    <w:tbl>
      <w:tblPr>
        <w:tblStyle w:val="TableGrid"/>
        <w:tblW w:w="5000" w:type="pct"/>
        <w:tblLook w:val="04A0" w:firstRow="1" w:lastRow="0" w:firstColumn="1" w:lastColumn="0" w:noHBand="0" w:noVBand="1"/>
      </w:tblPr>
      <w:tblGrid>
        <w:gridCol w:w="1506"/>
        <w:gridCol w:w="1563"/>
        <w:gridCol w:w="1569"/>
      </w:tblGrid>
      <w:tr w:rsidR="009D3D02" w:rsidRPr="00515A63" w14:paraId="10CA7214" w14:textId="77777777" w:rsidTr="00515A63">
        <w:tc>
          <w:tcPr>
            <w:tcW w:w="1623" w:type="pct"/>
            <w:shd w:val="clear" w:color="auto" w:fill="BDD6EE" w:themeFill="accent1" w:themeFillTint="66"/>
          </w:tcPr>
          <w:p w14:paraId="5FE61441" w14:textId="77777777" w:rsidR="009D3D02" w:rsidRPr="00515A63" w:rsidRDefault="009D3D02" w:rsidP="0063259D">
            <w:pPr>
              <w:spacing w:line="276" w:lineRule="auto"/>
              <w:rPr>
                <w:b/>
                <w:i/>
                <w:sz w:val="16"/>
              </w:rPr>
            </w:pPr>
            <w:r w:rsidRPr="00515A63">
              <w:rPr>
                <w:b/>
                <w:sz w:val="16"/>
              </w:rPr>
              <w:t xml:space="preserve">Akurasi </w:t>
            </w:r>
            <w:r w:rsidRPr="00515A63">
              <w:rPr>
                <w:b/>
                <w:i/>
                <w:sz w:val="16"/>
              </w:rPr>
              <w:t>training</w:t>
            </w:r>
          </w:p>
        </w:tc>
        <w:tc>
          <w:tcPr>
            <w:tcW w:w="1685" w:type="pct"/>
            <w:shd w:val="clear" w:color="auto" w:fill="BDD6EE" w:themeFill="accent1" w:themeFillTint="66"/>
          </w:tcPr>
          <w:p w14:paraId="18A3F35B" w14:textId="77777777" w:rsidR="009D3D02" w:rsidRPr="00515A63" w:rsidRDefault="009D3D02" w:rsidP="0063259D">
            <w:pPr>
              <w:spacing w:line="276" w:lineRule="auto"/>
              <w:rPr>
                <w:b/>
                <w:i/>
                <w:sz w:val="16"/>
              </w:rPr>
            </w:pPr>
            <w:r w:rsidRPr="00515A63">
              <w:rPr>
                <w:b/>
                <w:sz w:val="16"/>
              </w:rPr>
              <w:t xml:space="preserve">Akurasi </w:t>
            </w:r>
            <w:r w:rsidRPr="00515A63">
              <w:rPr>
                <w:b/>
                <w:i/>
                <w:sz w:val="16"/>
              </w:rPr>
              <w:t>testing</w:t>
            </w:r>
          </w:p>
        </w:tc>
        <w:tc>
          <w:tcPr>
            <w:tcW w:w="1692" w:type="pct"/>
            <w:shd w:val="clear" w:color="auto" w:fill="BDD6EE" w:themeFill="accent1" w:themeFillTint="66"/>
          </w:tcPr>
          <w:p w14:paraId="64BBB98E" w14:textId="77777777" w:rsidR="009D3D02" w:rsidRPr="00515A63" w:rsidRDefault="009D3D02" w:rsidP="0063259D">
            <w:pPr>
              <w:spacing w:line="276" w:lineRule="auto"/>
              <w:rPr>
                <w:b/>
                <w:sz w:val="16"/>
              </w:rPr>
            </w:pPr>
            <w:r w:rsidRPr="00515A63">
              <w:rPr>
                <w:b/>
                <w:sz w:val="16"/>
              </w:rPr>
              <w:t>Waktu komputasi</w:t>
            </w:r>
          </w:p>
        </w:tc>
      </w:tr>
      <w:tr w:rsidR="009D3D02" w:rsidRPr="00515A63" w14:paraId="084127ED" w14:textId="77777777" w:rsidTr="00515A63">
        <w:trPr>
          <w:trHeight w:val="70"/>
        </w:trPr>
        <w:tc>
          <w:tcPr>
            <w:tcW w:w="1623" w:type="pct"/>
            <w:shd w:val="clear" w:color="auto" w:fill="auto"/>
          </w:tcPr>
          <w:p w14:paraId="4187158C" w14:textId="77777777" w:rsidR="009D3D02" w:rsidRPr="00515A63" w:rsidRDefault="009D3D02" w:rsidP="0063259D">
            <w:pPr>
              <w:spacing w:line="276" w:lineRule="auto"/>
              <w:rPr>
                <w:sz w:val="16"/>
              </w:rPr>
            </w:pPr>
            <w:r w:rsidRPr="00515A63">
              <w:rPr>
                <w:sz w:val="16"/>
              </w:rPr>
              <w:t>90%</w:t>
            </w:r>
          </w:p>
        </w:tc>
        <w:tc>
          <w:tcPr>
            <w:tcW w:w="1685" w:type="pct"/>
            <w:shd w:val="clear" w:color="auto" w:fill="auto"/>
          </w:tcPr>
          <w:p w14:paraId="7652831C" w14:textId="77777777" w:rsidR="009D3D02" w:rsidRPr="00515A63" w:rsidRDefault="009D3D02" w:rsidP="0063259D">
            <w:pPr>
              <w:spacing w:line="276" w:lineRule="auto"/>
              <w:rPr>
                <w:sz w:val="16"/>
              </w:rPr>
            </w:pPr>
            <w:r w:rsidRPr="00515A63">
              <w:rPr>
                <w:sz w:val="16"/>
              </w:rPr>
              <w:t>61,765%</w:t>
            </w:r>
          </w:p>
        </w:tc>
        <w:tc>
          <w:tcPr>
            <w:tcW w:w="1692" w:type="pct"/>
            <w:shd w:val="clear" w:color="auto" w:fill="auto"/>
          </w:tcPr>
          <w:p w14:paraId="567CAE8C" w14:textId="77777777" w:rsidR="009D3D02" w:rsidRPr="00515A63" w:rsidRDefault="009D3D02" w:rsidP="0063259D">
            <w:pPr>
              <w:spacing w:line="276" w:lineRule="auto"/>
              <w:rPr>
                <w:sz w:val="16"/>
              </w:rPr>
            </w:pPr>
            <w:r w:rsidRPr="00515A63">
              <w:rPr>
                <w:sz w:val="16"/>
              </w:rPr>
              <w:t>27 s</w:t>
            </w:r>
          </w:p>
        </w:tc>
      </w:tr>
    </w:tbl>
    <w:p w14:paraId="46A55443" w14:textId="68CFFBF3" w:rsidR="009D3D02" w:rsidRDefault="009D3D02" w:rsidP="009D3D02">
      <w:pPr>
        <w:pStyle w:val="BodyText"/>
      </w:pPr>
      <w:r>
        <w:t xml:space="preserve">Dengan menghabiskan waktu komputasi selama 27 s, akurasi </w:t>
      </w:r>
      <w:r w:rsidRPr="00F20551">
        <w:rPr>
          <w:i/>
        </w:rPr>
        <w:t>training</w:t>
      </w:r>
      <w:r>
        <w:rPr>
          <w:i/>
        </w:rPr>
        <w:t xml:space="preserve"> </w:t>
      </w:r>
      <w:r>
        <w:t xml:space="preserve">menggunakan citra 334 menunjukkan hasil yang baik dengan persentase keakuratan sebesar 90%. Akan tetapi, ketika model diuji dengan citra </w:t>
      </w:r>
      <w:r w:rsidRPr="00F20551">
        <w:rPr>
          <w:i/>
        </w:rPr>
        <w:t>testing</w:t>
      </w:r>
      <w:r>
        <w:t xml:space="preserve"> </w:t>
      </w:r>
      <w:proofErr w:type="spellStart"/>
      <w:r>
        <w:t>akurasinya</w:t>
      </w:r>
      <w:proofErr w:type="spellEnd"/>
      <w:r>
        <w:t xml:space="preserve"> menurun menjadi 61,765%. Dari 34 citra yang diuji, model mampu mengklasifikasikan dengan benar 4 citra retakan berat, 14 citra retakan ringan, dan 3 citra retakan sedang. Dari hasil pada</w:t>
      </w:r>
      <w:ins w:id="1141" w:author="aditya perwira" w:date="2019-04-23T00:04:00Z">
        <w:r w:rsidR="00456AC7">
          <w:t xml:space="preserve"> </w:t>
        </w:r>
        <w:r w:rsidR="00456AC7">
          <w:fldChar w:fldCharType="begin"/>
        </w:r>
        <w:r w:rsidR="00456AC7">
          <w:instrText xml:space="preserve"> REF _Ref6870283 \h </w:instrText>
        </w:r>
      </w:ins>
      <w:r w:rsidR="00456AC7">
        <w:fldChar w:fldCharType="separate"/>
      </w:r>
      <w:ins w:id="1142" w:author="aditya perwira" w:date="2019-04-23T00:04:00Z">
        <w:r w:rsidR="00456AC7">
          <w:t xml:space="preserve">TABEL </w:t>
        </w:r>
        <w:r w:rsidR="00456AC7">
          <w:rPr>
            <w:noProof/>
          </w:rPr>
          <w:t>15</w:t>
        </w:r>
        <w:r w:rsidR="00456AC7">
          <w:fldChar w:fldCharType="end"/>
        </w:r>
      </w:ins>
      <w:del w:id="1143" w:author="aditya perwira" w:date="2019-04-23T00:04:00Z">
        <w:r w:rsidDel="00456AC7">
          <w:delText xml:space="preserve"> </w:delText>
        </w:r>
        <w:r w:rsidR="005956DF" w:rsidDel="00456AC7">
          <w:delText>TABLE IX</w:delText>
        </w:r>
      </w:del>
      <w:r>
        <w:t xml:space="preserve">, kemudian dihitung nilai presisi dan </w:t>
      </w:r>
      <w:r w:rsidRPr="00F20551">
        <w:rPr>
          <w:i/>
        </w:rPr>
        <w:t>recall</w:t>
      </w:r>
      <w:r>
        <w:t xml:space="preserve"> dari tiap kelas.</w:t>
      </w:r>
    </w:p>
    <w:p w14:paraId="5CF4CF6D" w14:textId="77777777" w:rsidR="00515A63" w:rsidRDefault="00515A63" w:rsidP="009D3D02">
      <w:pPr>
        <w:pStyle w:val="BodyText"/>
      </w:pPr>
    </w:p>
    <w:p w14:paraId="4F9E6BC6" w14:textId="0A141BA1" w:rsidR="009D3D02" w:rsidRDefault="00456AC7" w:rsidP="00456AC7">
      <w:pPr>
        <w:pStyle w:val="Caption"/>
        <w:jc w:val="center"/>
        <w:pPrChange w:id="1144" w:author="aditya perwira" w:date="2019-04-23T00:04:00Z">
          <w:pPr>
            <w:pStyle w:val="tablehead"/>
            <w:spacing w:line="240" w:lineRule="auto"/>
          </w:pPr>
        </w:pPrChange>
      </w:pPr>
      <w:bookmarkStart w:id="1145" w:name="_Toc5827284"/>
      <w:bookmarkStart w:id="1146" w:name="_Ref6870283"/>
      <w:ins w:id="1147" w:author="aditya perwira" w:date="2019-04-23T00:04:00Z">
        <w:r>
          <w:t xml:space="preserve">TABEL </w:t>
        </w:r>
        <w:r>
          <w:fldChar w:fldCharType="begin"/>
        </w:r>
        <w:r>
          <w:instrText xml:space="preserve"> SEQ TABEL \* ARABIC </w:instrText>
        </w:r>
      </w:ins>
      <w:r>
        <w:fldChar w:fldCharType="separate"/>
      </w:r>
      <w:ins w:id="1148" w:author="aditya perwira" w:date="2019-04-23T00:26:00Z">
        <w:r w:rsidR="00973F01">
          <w:rPr>
            <w:noProof/>
          </w:rPr>
          <w:t>16</w:t>
        </w:r>
      </w:ins>
      <w:ins w:id="1149" w:author="aditya perwira" w:date="2019-04-23T00:04:00Z">
        <w:r>
          <w:fldChar w:fldCharType="end"/>
        </w:r>
        <w:bookmarkEnd w:id="1146"/>
        <w:r>
          <w:t xml:space="preserve">. </w:t>
        </w:r>
      </w:ins>
      <w:r w:rsidR="009D3D02" w:rsidRPr="009C6132">
        <w:t xml:space="preserve">Confusion </w:t>
      </w:r>
      <w:r w:rsidR="003E2673">
        <w:t>matriks</w:t>
      </w:r>
      <w:r w:rsidR="009D3D02">
        <w:t xml:space="preserve"> pengujian dengan dataset gempa Lombok 334 citra untuk citra </w:t>
      </w:r>
      <w:r w:rsidR="009D3D02" w:rsidRPr="009C6132">
        <w:t>testing</w:t>
      </w:r>
      <w:bookmarkEnd w:id="1145"/>
    </w:p>
    <w:tbl>
      <w:tblPr>
        <w:tblStyle w:val="TableGrid"/>
        <w:tblW w:w="5000" w:type="pct"/>
        <w:tblLook w:val="04A0" w:firstRow="1" w:lastRow="0" w:firstColumn="1" w:lastColumn="0" w:noHBand="0" w:noVBand="1"/>
      </w:tblPr>
      <w:tblGrid>
        <w:gridCol w:w="1119"/>
        <w:gridCol w:w="1170"/>
        <w:gridCol w:w="1175"/>
        <w:gridCol w:w="1174"/>
      </w:tblGrid>
      <w:tr w:rsidR="009D3D02" w:rsidRPr="00515A63" w14:paraId="77F4BB19" w14:textId="77777777" w:rsidTr="00515A63">
        <w:tc>
          <w:tcPr>
            <w:tcW w:w="1206" w:type="pct"/>
            <w:tcBorders>
              <w:top w:val="nil"/>
              <w:left w:val="nil"/>
            </w:tcBorders>
          </w:tcPr>
          <w:p w14:paraId="0B99782E" w14:textId="77777777" w:rsidR="009D3D02" w:rsidRPr="00515A63" w:rsidRDefault="009D3D02" w:rsidP="0063259D">
            <w:pPr>
              <w:spacing w:line="276" w:lineRule="auto"/>
              <w:rPr>
                <w:sz w:val="16"/>
              </w:rPr>
            </w:pPr>
          </w:p>
        </w:tc>
        <w:tc>
          <w:tcPr>
            <w:tcW w:w="1261" w:type="pct"/>
            <w:shd w:val="clear" w:color="auto" w:fill="BDD6EE" w:themeFill="accent1" w:themeFillTint="66"/>
          </w:tcPr>
          <w:p w14:paraId="19A429BF" w14:textId="77777777" w:rsidR="009D3D02" w:rsidRPr="00515A63" w:rsidRDefault="009D3D02" w:rsidP="0063259D">
            <w:pPr>
              <w:spacing w:line="276" w:lineRule="auto"/>
              <w:rPr>
                <w:b/>
                <w:sz w:val="16"/>
              </w:rPr>
            </w:pPr>
            <w:r w:rsidRPr="00515A63">
              <w:rPr>
                <w:b/>
                <w:sz w:val="16"/>
              </w:rPr>
              <w:t>Berat</w:t>
            </w:r>
          </w:p>
        </w:tc>
        <w:tc>
          <w:tcPr>
            <w:tcW w:w="1267" w:type="pct"/>
            <w:shd w:val="clear" w:color="auto" w:fill="BDD6EE" w:themeFill="accent1" w:themeFillTint="66"/>
          </w:tcPr>
          <w:p w14:paraId="49E23E3B" w14:textId="77777777" w:rsidR="009D3D02" w:rsidRPr="00515A63" w:rsidRDefault="009D3D02" w:rsidP="0063259D">
            <w:pPr>
              <w:spacing w:line="276" w:lineRule="auto"/>
              <w:rPr>
                <w:b/>
                <w:sz w:val="16"/>
              </w:rPr>
            </w:pPr>
            <w:r w:rsidRPr="00515A63">
              <w:rPr>
                <w:b/>
                <w:sz w:val="16"/>
              </w:rPr>
              <w:t>Ringan</w:t>
            </w:r>
          </w:p>
        </w:tc>
        <w:tc>
          <w:tcPr>
            <w:tcW w:w="1267" w:type="pct"/>
            <w:shd w:val="clear" w:color="auto" w:fill="BDD6EE" w:themeFill="accent1" w:themeFillTint="66"/>
          </w:tcPr>
          <w:p w14:paraId="077A3FF8" w14:textId="77777777" w:rsidR="009D3D02" w:rsidRPr="00515A63" w:rsidRDefault="009D3D02" w:rsidP="0063259D">
            <w:pPr>
              <w:spacing w:line="276" w:lineRule="auto"/>
              <w:rPr>
                <w:b/>
                <w:sz w:val="16"/>
              </w:rPr>
            </w:pPr>
            <w:r w:rsidRPr="00515A63">
              <w:rPr>
                <w:b/>
                <w:sz w:val="16"/>
              </w:rPr>
              <w:t>Sedang</w:t>
            </w:r>
          </w:p>
        </w:tc>
      </w:tr>
      <w:tr w:rsidR="009D3D02" w:rsidRPr="00515A63" w14:paraId="7F2F287F" w14:textId="77777777" w:rsidTr="00515A63">
        <w:tc>
          <w:tcPr>
            <w:tcW w:w="1206" w:type="pct"/>
            <w:shd w:val="clear" w:color="auto" w:fill="BDD6EE" w:themeFill="accent1" w:themeFillTint="66"/>
          </w:tcPr>
          <w:p w14:paraId="02BA9C28" w14:textId="77777777" w:rsidR="009D3D02" w:rsidRPr="00515A63" w:rsidRDefault="009D3D02" w:rsidP="0063259D">
            <w:pPr>
              <w:spacing w:line="276" w:lineRule="auto"/>
              <w:rPr>
                <w:b/>
                <w:sz w:val="16"/>
              </w:rPr>
            </w:pPr>
            <w:r w:rsidRPr="00515A63">
              <w:rPr>
                <w:b/>
                <w:sz w:val="16"/>
              </w:rPr>
              <w:t>Berat</w:t>
            </w:r>
          </w:p>
        </w:tc>
        <w:tc>
          <w:tcPr>
            <w:tcW w:w="1261" w:type="pct"/>
          </w:tcPr>
          <w:p w14:paraId="4C055790" w14:textId="77777777" w:rsidR="009D3D02" w:rsidRPr="00515A63" w:rsidRDefault="009D3D02" w:rsidP="0063259D">
            <w:pPr>
              <w:spacing w:line="276" w:lineRule="auto"/>
              <w:rPr>
                <w:sz w:val="16"/>
              </w:rPr>
            </w:pPr>
            <w:r w:rsidRPr="00515A63">
              <w:rPr>
                <w:sz w:val="16"/>
              </w:rPr>
              <w:t>4</w:t>
            </w:r>
          </w:p>
        </w:tc>
        <w:tc>
          <w:tcPr>
            <w:tcW w:w="1267" w:type="pct"/>
          </w:tcPr>
          <w:p w14:paraId="03FD0F87" w14:textId="77777777" w:rsidR="009D3D02" w:rsidRPr="00515A63" w:rsidRDefault="009D3D02" w:rsidP="0063259D">
            <w:pPr>
              <w:spacing w:line="276" w:lineRule="auto"/>
              <w:rPr>
                <w:sz w:val="16"/>
              </w:rPr>
            </w:pPr>
            <w:r w:rsidRPr="00515A63">
              <w:rPr>
                <w:sz w:val="16"/>
              </w:rPr>
              <w:t>1</w:t>
            </w:r>
          </w:p>
        </w:tc>
        <w:tc>
          <w:tcPr>
            <w:tcW w:w="1267" w:type="pct"/>
          </w:tcPr>
          <w:p w14:paraId="1E495ADA" w14:textId="77777777" w:rsidR="009D3D02" w:rsidRPr="00515A63" w:rsidRDefault="009D3D02" w:rsidP="0063259D">
            <w:pPr>
              <w:spacing w:line="276" w:lineRule="auto"/>
              <w:rPr>
                <w:sz w:val="16"/>
              </w:rPr>
            </w:pPr>
            <w:r w:rsidRPr="00515A63">
              <w:rPr>
                <w:sz w:val="16"/>
              </w:rPr>
              <w:t>3</w:t>
            </w:r>
          </w:p>
        </w:tc>
      </w:tr>
      <w:tr w:rsidR="009D3D02" w:rsidRPr="00515A63" w14:paraId="1C1BD091" w14:textId="77777777" w:rsidTr="00515A63">
        <w:tc>
          <w:tcPr>
            <w:tcW w:w="1206" w:type="pct"/>
            <w:shd w:val="clear" w:color="auto" w:fill="BDD6EE" w:themeFill="accent1" w:themeFillTint="66"/>
          </w:tcPr>
          <w:p w14:paraId="4F317F08" w14:textId="77777777" w:rsidR="009D3D02" w:rsidRPr="00515A63" w:rsidRDefault="009D3D02" w:rsidP="0063259D">
            <w:pPr>
              <w:spacing w:line="276" w:lineRule="auto"/>
              <w:rPr>
                <w:b/>
                <w:sz w:val="16"/>
              </w:rPr>
            </w:pPr>
            <w:r w:rsidRPr="00515A63">
              <w:rPr>
                <w:b/>
                <w:sz w:val="16"/>
              </w:rPr>
              <w:t>Ringan</w:t>
            </w:r>
          </w:p>
        </w:tc>
        <w:tc>
          <w:tcPr>
            <w:tcW w:w="1261" w:type="pct"/>
          </w:tcPr>
          <w:p w14:paraId="38E32927" w14:textId="77777777" w:rsidR="009D3D02" w:rsidRPr="00515A63" w:rsidRDefault="009D3D02" w:rsidP="0063259D">
            <w:pPr>
              <w:spacing w:line="276" w:lineRule="auto"/>
              <w:rPr>
                <w:sz w:val="16"/>
              </w:rPr>
            </w:pPr>
            <w:r w:rsidRPr="00515A63">
              <w:rPr>
                <w:sz w:val="16"/>
              </w:rPr>
              <w:t>1</w:t>
            </w:r>
          </w:p>
        </w:tc>
        <w:tc>
          <w:tcPr>
            <w:tcW w:w="1267" w:type="pct"/>
          </w:tcPr>
          <w:p w14:paraId="7DAE8F70" w14:textId="77777777" w:rsidR="009D3D02" w:rsidRPr="00515A63" w:rsidRDefault="009D3D02" w:rsidP="0063259D">
            <w:pPr>
              <w:spacing w:line="276" w:lineRule="auto"/>
              <w:rPr>
                <w:sz w:val="16"/>
              </w:rPr>
            </w:pPr>
            <w:r w:rsidRPr="00515A63">
              <w:rPr>
                <w:sz w:val="16"/>
              </w:rPr>
              <w:t>14</w:t>
            </w:r>
          </w:p>
        </w:tc>
        <w:tc>
          <w:tcPr>
            <w:tcW w:w="1267" w:type="pct"/>
          </w:tcPr>
          <w:p w14:paraId="2CC1A676" w14:textId="77777777" w:rsidR="009D3D02" w:rsidRPr="00515A63" w:rsidRDefault="009D3D02" w:rsidP="0063259D">
            <w:pPr>
              <w:spacing w:line="276" w:lineRule="auto"/>
              <w:rPr>
                <w:sz w:val="16"/>
              </w:rPr>
            </w:pPr>
            <w:r w:rsidRPr="00515A63">
              <w:rPr>
                <w:sz w:val="16"/>
              </w:rPr>
              <w:t>4</w:t>
            </w:r>
          </w:p>
        </w:tc>
      </w:tr>
      <w:tr w:rsidR="009D3D02" w:rsidRPr="00515A63" w14:paraId="7659A221" w14:textId="77777777" w:rsidTr="00515A63">
        <w:tc>
          <w:tcPr>
            <w:tcW w:w="1206" w:type="pct"/>
            <w:shd w:val="clear" w:color="auto" w:fill="BDD6EE" w:themeFill="accent1" w:themeFillTint="66"/>
          </w:tcPr>
          <w:p w14:paraId="721CFA07" w14:textId="77777777" w:rsidR="009D3D02" w:rsidRPr="00515A63" w:rsidRDefault="009D3D02" w:rsidP="0063259D">
            <w:pPr>
              <w:spacing w:line="276" w:lineRule="auto"/>
              <w:rPr>
                <w:b/>
                <w:sz w:val="16"/>
              </w:rPr>
            </w:pPr>
            <w:r w:rsidRPr="00515A63">
              <w:rPr>
                <w:b/>
                <w:sz w:val="16"/>
              </w:rPr>
              <w:t>Sedang</w:t>
            </w:r>
          </w:p>
        </w:tc>
        <w:tc>
          <w:tcPr>
            <w:tcW w:w="1261" w:type="pct"/>
          </w:tcPr>
          <w:p w14:paraId="5CB0D6F4" w14:textId="77777777" w:rsidR="009D3D02" w:rsidRPr="00515A63" w:rsidRDefault="009D3D02" w:rsidP="0063259D">
            <w:pPr>
              <w:spacing w:line="276" w:lineRule="auto"/>
              <w:rPr>
                <w:sz w:val="16"/>
              </w:rPr>
            </w:pPr>
            <w:r w:rsidRPr="00515A63">
              <w:rPr>
                <w:sz w:val="16"/>
              </w:rPr>
              <w:t>2</w:t>
            </w:r>
          </w:p>
        </w:tc>
        <w:tc>
          <w:tcPr>
            <w:tcW w:w="1267" w:type="pct"/>
          </w:tcPr>
          <w:p w14:paraId="07332496" w14:textId="77777777" w:rsidR="009D3D02" w:rsidRPr="00515A63" w:rsidRDefault="009D3D02" w:rsidP="0063259D">
            <w:pPr>
              <w:spacing w:line="276" w:lineRule="auto"/>
              <w:rPr>
                <w:sz w:val="16"/>
              </w:rPr>
            </w:pPr>
            <w:r w:rsidRPr="00515A63">
              <w:rPr>
                <w:sz w:val="16"/>
              </w:rPr>
              <w:t>2</w:t>
            </w:r>
          </w:p>
        </w:tc>
        <w:tc>
          <w:tcPr>
            <w:tcW w:w="1267" w:type="pct"/>
          </w:tcPr>
          <w:p w14:paraId="500F4F14" w14:textId="77777777" w:rsidR="009D3D02" w:rsidRPr="00515A63" w:rsidRDefault="009D3D02" w:rsidP="0063259D">
            <w:pPr>
              <w:spacing w:line="276" w:lineRule="auto"/>
              <w:rPr>
                <w:sz w:val="16"/>
              </w:rPr>
            </w:pPr>
            <w:r w:rsidRPr="00515A63">
              <w:rPr>
                <w:sz w:val="16"/>
              </w:rPr>
              <w:t>3</w:t>
            </w:r>
          </w:p>
        </w:tc>
      </w:tr>
    </w:tbl>
    <w:p w14:paraId="67ADD375" w14:textId="4CB4F521" w:rsidR="009D3D02" w:rsidRDefault="00456AC7" w:rsidP="00456AC7">
      <w:pPr>
        <w:pStyle w:val="Caption"/>
        <w:jc w:val="center"/>
        <w:pPrChange w:id="1150" w:author="aditya perwira" w:date="2019-04-23T00:04:00Z">
          <w:pPr>
            <w:pStyle w:val="tablehead"/>
            <w:spacing w:line="240" w:lineRule="auto"/>
          </w:pPr>
        </w:pPrChange>
      </w:pPr>
      <w:bookmarkStart w:id="1151" w:name="_Toc5827286"/>
      <w:ins w:id="1152" w:author="aditya perwira" w:date="2019-04-23T00:04:00Z">
        <w:r>
          <w:t xml:space="preserve">TABEL </w:t>
        </w:r>
        <w:r>
          <w:fldChar w:fldCharType="begin"/>
        </w:r>
        <w:r>
          <w:instrText xml:space="preserve"> SEQ TABEL \* ARABIC </w:instrText>
        </w:r>
      </w:ins>
      <w:r>
        <w:fldChar w:fldCharType="separate"/>
      </w:r>
      <w:ins w:id="1153" w:author="aditya perwira" w:date="2019-04-23T00:26:00Z">
        <w:r w:rsidR="00973F01">
          <w:rPr>
            <w:noProof/>
          </w:rPr>
          <w:t>17</w:t>
        </w:r>
      </w:ins>
      <w:ins w:id="1154" w:author="aditya perwira" w:date="2019-04-23T00:04:00Z">
        <w:r>
          <w:fldChar w:fldCharType="end"/>
        </w:r>
        <w:r>
          <w:t xml:space="preserve">. </w:t>
        </w:r>
      </w:ins>
      <w:r w:rsidR="009D3D02">
        <w:t xml:space="preserve">Nilai presisi dan </w:t>
      </w:r>
      <w:r w:rsidR="009D3D02" w:rsidRPr="009C6132">
        <w:t>recall</w:t>
      </w:r>
      <w:r w:rsidR="009D3D02">
        <w:t xml:space="preserve"> </w:t>
      </w:r>
      <w:bookmarkEnd w:id="1151"/>
      <w:r w:rsidR="009D3D02">
        <w:t>dataset gempa Lombok 334 citra</w:t>
      </w:r>
    </w:p>
    <w:tbl>
      <w:tblPr>
        <w:tblStyle w:val="TableGrid"/>
        <w:tblW w:w="5000" w:type="pct"/>
        <w:tblLook w:val="04A0" w:firstRow="1" w:lastRow="0" w:firstColumn="1" w:lastColumn="0" w:noHBand="0" w:noVBand="1"/>
      </w:tblPr>
      <w:tblGrid>
        <w:gridCol w:w="1509"/>
        <w:gridCol w:w="1565"/>
        <w:gridCol w:w="1564"/>
      </w:tblGrid>
      <w:tr w:rsidR="009D3D02" w:rsidRPr="00515A63" w14:paraId="6BF1547E" w14:textId="77777777" w:rsidTr="00515A63">
        <w:tc>
          <w:tcPr>
            <w:tcW w:w="1627" w:type="pct"/>
            <w:shd w:val="clear" w:color="auto" w:fill="BDD6EE" w:themeFill="accent1" w:themeFillTint="66"/>
          </w:tcPr>
          <w:p w14:paraId="129618EE" w14:textId="77777777" w:rsidR="009D3D02" w:rsidRPr="00515A63" w:rsidRDefault="009D3D02" w:rsidP="0063259D">
            <w:pPr>
              <w:spacing w:line="276" w:lineRule="auto"/>
              <w:rPr>
                <w:b/>
                <w:sz w:val="16"/>
                <w:szCs w:val="22"/>
              </w:rPr>
            </w:pPr>
            <w:r w:rsidRPr="00515A63">
              <w:rPr>
                <w:b/>
                <w:sz w:val="16"/>
                <w:szCs w:val="22"/>
              </w:rPr>
              <w:t>Kelas</w:t>
            </w:r>
          </w:p>
        </w:tc>
        <w:tc>
          <w:tcPr>
            <w:tcW w:w="1687" w:type="pct"/>
            <w:shd w:val="clear" w:color="auto" w:fill="BDD6EE" w:themeFill="accent1" w:themeFillTint="66"/>
          </w:tcPr>
          <w:p w14:paraId="23472BBE" w14:textId="77777777" w:rsidR="009D3D02" w:rsidRPr="00515A63" w:rsidRDefault="009D3D02" w:rsidP="0063259D">
            <w:pPr>
              <w:spacing w:line="276" w:lineRule="auto"/>
              <w:rPr>
                <w:b/>
                <w:sz w:val="16"/>
                <w:szCs w:val="22"/>
              </w:rPr>
            </w:pPr>
            <w:r w:rsidRPr="00515A63">
              <w:rPr>
                <w:b/>
                <w:sz w:val="16"/>
                <w:szCs w:val="22"/>
              </w:rPr>
              <w:t>Presisi</w:t>
            </w:r>
          </w:p>
        </w:tc>
        <w:tc>
          <w:tcPr>
            <w:tcW w:w="1686" w:type="pct"/>
            <w:shd w:val="clear" w:color="auto" w:fill="BDD6EE" w:themeFill="accent1" w:themeFillTint="66"/>
          </w:tcPr>
          <w:p w14:paraId="7C65E439" w14:textId="77777777" w:rsidR="009D3D02" w:rsidRPr="00515A63" w:rsidRDefault="009D3D02" w:rsidP="0063259D">
            <w:pPr>
              <w:spacing w:line="276" w:lineRule="auto"/>
              <w:rPr>
                <w:b/>
                <w:i/>
                <w:sz w:val="16"/>
                <w:szCs w:val="22"/>
              </w:rPr>
            </w:pPr>
            <w:r w:rsidRPr="00515A63">
              <w:rPr>
                <w:b/>
                <w:i/>
                <w:sz w:val="16"/>
                <w:szCs w:val="22"/>
              </w:rPr>
              <w:t>Recall</w:t>
            </w:r>
          </w:p>
        </w:tc>
      </w:tr>
      <w:tr w:rsidR="009D3D02" w:rsidRPr="00515A63" w14:paraId="5C240385" w14:textId="77777777" w:rsidTr="00515A63">
        <w:tc>
          <w:tcPr>
            <w:tcW w:w="1627" w:type="pct"/>
            <w:shd w:val="clear" w:color="auto" w:fill="BDD6EE" w:themeFill="accent1" w:themeFillTint="66"/>
          </w:tcPr>
          <w:p w14:paraId="2443544B" w14:textId="77777777" w:rsidR="009D3D02" w:rsidRPr="00515A63" w:rsidRDefault="009D3D02" w:rsidP="0063259D">
            <w:pPr>
              <w:spacing w:line="276" w:lineRule="auto"/>
              <w:rPr>
                <w:b/>
                <w:sz w:val="16"/>
                <w:szCs w:val="22"/>
              </w:rPr>
            </w:pPr>
            <w:r w:rsidRPr="00515A63">
              <w:rPr>
                <w:b/>
                <w:sz w:val="16"/>
                <w:szCs w:val="22"/>
              </w:rPr>
              <w:t>Berat</w:t>
            </w:r>
          </w:p>
        </w:tc>
        <w:tc>
          <w:tcPr>
            <w:tcW w:w="1687" w:type="pct"/>
          </w:tcPr>
          <w:p w14:paraId="46059817" w14:textId="77777777" w:rsidR="009D3D02" w:rsidRPr="00515A63" w:rsidRDefault="009D3D02" w:rsidP="0063259D">
            <w:pPr>
              <w:spacing w:line="276" w:lineRule="auto"/>
              <w:rPr>
                <w:sz w:val="16"/>
                <w:szCs w:val="22"/>
              </w:rPr>
            </w:pPr>
            <w:r w:rsidRPr="00515A63">
              <w:rPr>
                <w:sz w:val="16"/>
                <w:szCs w:val="22"/>
              </w:rPr>
              <w:t>50%</w:t>
            </w:r>
          </w:p>
        </w:tc>
        <w:tc>
          <w:tcPr>
            <w:tcW w:w="1686" w:type="pct"/>
          </w:tcPr>
          <w:p w14:paraId="5FA871D6" w14:textId="77777777" w:rsidR="009D3D02" w:rsidRPr="00515A63" w:rsidRDefault="009D3D02" w:rsidP="0063259D">
            <w:pPr>
              <w:spacing w:line="276" w:lineRule="auto"/>
              <w:rPr>
                <w:sz w:val="16"/>
                <w:szCs w:val="22"/>
              </w:rPr>
            </w:pPr>
            <w:r w:rsidRPr="00515A63">
              <w:rPr>
                <w:sz w:val="16"/>
                <w:szCs w:val="22"/>
              </w:rPr>
              <w:t>57,143%</w:t>
            </w:r>
          </w:p>
        </w:tc>
      </w:tr>
      <w:tr w:rsidR="009D3D02" w:rsidRPr="00515A63" w14:paraId="6F93E716" w14:textId="77777777" w:rsidTr="00515A63">
        <w:tc>
          <w:tcPr>
            <w:tcW w:w="1627" w:type="pct"/>
            <w:shd w:val="clear" w:color="auto" w:fill="BDD6EE" w:themeFill="accent1" w:themeFillTint="66"/>
          </w:tcPr>
          <w:p w14:paraId="6CA7EAEB" w14:textId="77777777" w:rsidR="009D3D02" w:rsidRPr="00515A63" w:rsidRDefault="009D3D02" w:rsidP="0063259D">
            <w:pPr>
              <w:spacing w:line="276" w:lineRule="auto"/>
              <w:rPr>
                <w:b/>
                <w:sz w:val="16"/>
                <w:szCs w:val="22"/>
              </w:rPr>
            </w:pPr>
            <w:r w:rsidRPr="00515A63">
              <w:rPr>
                <w:b/>
                <w:sz w:val="16"/>
                <w:szCs w:val="22"/>
              </w:rPr>
              <w:t>Ringan</w:t>
            </w:r>
          </w:p>
        </w:tc>
        <w:tc>
          <w:tcPr>
            <w:tcW w:w="1687" w:type="pct"/>
          </w:tcPr>
          <w:p w14:paraId="00EC1EE7" w14:textId="77777777" w:rsidR="009D3D02" w:rsidRPr="00515A63" w:rsidRDefault="009D3D02" w:rsidP="0063259D">
            <w:pPr>
              <w:spacing w:line="276" w:lineRule="auto"/>
              <w:rPr>
                <w:sz w:val="16"/>
                <w:szCs w:val="22"/>
              </w:rPr>
            </w:pPr>
            <w:r w:rsidRPr="00515A63">
              <w:rPr>
                <w:sz w:val="16"/>
                <w:szCs w:val="22"/>
              </w:rPr>
              <w:t>73,684%</w:t>
            </w:r>
          </w:p>
        </w:tc>
        <w:tc>
          <w:tcPr>
            <w:tcW w:w="1686" w:type="pct"/>
          </w:tcPr>
          <w:p w14:paraId="7D6A3C30" w14:textId="77777777" w:rsidR="009D3D02" w:rsidRPr="00515A63" w:rsidRDefault="009D3D02" w:rsidP="0063259D">
            <w:pPr>
              <w:spacing w:line="276" w:lineRule="auto"/>
              <w:rPr>
                <w:sz w:val="16"/>
                <w:szCs w:val="22"/>
              </w:rPr>
            </w:pPr>
            <w:r w:rsidRPr="00515A63">
              <w:rPr>
                <w:sz w:val="16"/>
                <w:szCs w:val="22"/>
              </w:rPr>
              <w:t>82,352%</w:t>
            </w:r>
          </w:p>
        </w:tc>
      </w:tr>
      <w:tr w:rsidR="009D3D02" w:rsidRPr="00515A63" w14:paraId="48C4CCC9" w14:textId="77777777" w:rsidTr="00515A63">
        <w:tc>
          <w:tcPr>
            <w:tcW w:w="1627" w:type="pct"/>
            <w:shd w:val="clear" w:color="auto" w:fill="BDD6EE" w:themeFill="accent1" w:themeFillTint="66"/>
          </w:tcPr>
          <w:p w14:paraId="181520B8" w14:textId="77777777" w:rsidR="009D3D02" w:rsidRPr="00515A63" w:rsidRDefault="009D3D02" w:rsidP="0063259D">
            <w:pPr>
              <w:spacing w:line="276" w:lineRule="auto"/>
              <w:rPr>
                <w:b/>
                <w:sz w:val="16"/>
                <w:szCs w:val="22"/>
              </w:rPr>
            </w:pPr>
            <w:r w:rsidRPr="00515A63">
              <w:rPr>
                <w:b/>
                <w:sz w:val="16"/>
                <w:szCs w:val="22"/>
              </w:rPr>
              <w:t>Sedang</w:t>
            </w:r>
          </w:p>
        </w:tc>
        <w:tc>
          <w:tcPr>
            <w:tcW w:w="1687" w:type="pct"/>
          </w:tcPr>
          <w:p w14:paraId="7D94F1B5" w14:textId="77777777" w:rsidR="009D3D02" w:rsidRPr="00515A63" w:rsidRDefault="009D3D02" w:rsidP="0063259D">
            <w:pPr>
              <w:spacing w:line="276" w:lineRule="auto"/>
              <w:rPr>
                <w:sz w:val="16"/>
                <w:szCs w:val="22"/>
              </w:rPr>
            </w:pPr>
            <w:r w:rsidRPr="00515A63">
              <w:rPr>
                <w:sz w:val="16"/>
                <w:szCs w:val="22"/>
              </w:rPr>
              <w:t>42,857%</w:t>
            </w:r>
          </w:p>
        </w:tc>
        <w:tc>
          <w:tcPr>
            <w:tcW w:w="1686" w:type="pct"/>
          </w:tcPr>
          <w:p w14:paraId="560995CD" w14:textId="77777777" w:rsidR="009D3D02" w:rsidRPr="00515A63" w:rsidRDefault="009D3D02" w:rsidP="0063259D">
            <w:pPr>
              <w:spacing w:line="276" w:lineRule="auto"/>
              <w:rPr>
                <w:sz w:val="16"/>
                <w:szCs w:val="22"/>
              </w:rPr>
            </w:pPr>
            <w:r w:rsidRPr="00515A63">
              <w:rPr>
                <w:sz w:val="16"/>
                <w:szCs w:val="22"/>
              </w:rPr>
              <w:t>30%</w:t>
            </w:r>
          </w:p>
        </w:tc>
      </w:tr>
      <w:tr w:rsidR="009D3D02" w:rsidRPr="00515A63" w14:paraId="0CADEC79" w14:textId="77777777" w:rsidTr="00515A63">
        <w:tc>
          <w:tcPr>
            <w:tcW w:w="1627" w:type="pct"/>
            <w:shd w:val="clear" w:color="auto" w:fill="BDD6EE" w:themeFill="accent1" w:themeFillTint="66"/>
          </w:tcPr>
          <w:p w14:paraId="40F129C4" w14:textId="77777777" w:rsidR="009D3D02" w:rsidRPr="00515A63" w:rsidRDefault="009D3D02" w:rsidP="0063259D">
            <w:pPr>
              <w:spacing w:line="276" w:lineRule="auto"/>
              <w:rPr>
                <w:b/>
                <w:sz w:val="16"/>
                <w:szCs w:val="22"/>
              </w:rPr>
            </w:pPr>
            <w:r w:rsidRPr="00515A63">
              <w:rPr>
                <w:b/>
                <w:sz w:val="16"/>
                <w:szCs w:val="22"/>
              </w:rPr>
              <w:t>Rata-rata</w:t>
            </w:r>
          </w:p>
        </w:tc>
        <w:tc>
          <w:tcPr>
            <w:tcW w:w="1687" w:type="pct"/>
            <w:vAlign w:val="bottom"/>
          </w:tcPr>
          <w:p w14:paraId="7EDC0982" w14:textId="77777777" w:rsidR="009D3D02" w:rsidRPr="00515A63" w:rsidRDefault="009D3D02" w:rsidP="0063259D">
            <w:pPr>
              <w:spacing w:line="276" w:lineRule="auto"/>
              <w:rPr>
                <w:sz w:val="16"/>
                <w:szCs w:val="22"/>
              </w:rPr>
            </w:pPr>
            <w:r w:rsidRPr="00515A63">
              <w:rPr>
                <w:sz w:val="16"/>
                <w:szCs w:val="22"/>
              </w:rPr>
              <w:t>55,514%</w:t>
            </w:r>
          </w:p>
        </w:tc>
        <w:tc>
          <w:tcPr>
            <w:tcW w:w="1686" w:type="pct"/>
            <w:vAlign w:val="bottom"/>
          </w:tcPr>
          <w:p w14:paraId="5A65C11A" w14:textId="77777777" w:rsidR="009D3D02" w:rsidRPr="00515A63" w:rsidRDefault="009D3D02" w:rsidP="0063259D">
            <w:pPr>
              <w:spacing w:line="276" w:lineRule="auto"/>
              <w:rPr>
                <w:sz w:val="16"/>
                <w:szCs w:val="22"/>
              </w:rPr>
            </w:pPr>
            <w:r w:rsidRPr="00515A63">
              <w:rPr>
                <w:sz w:val="16"/>
                <w:szCs w:val="22"/>
              </w:rPr>
              <w:t>56,498%</w:t>
            </w:r>
          </w:p>
        </w:tc>
      </w:tr>
    </w:tbl>
    <w:p w14:paraId="07559243" w14:textId="77B9C532" w:rsidR="009D3D02" w:rsidRDefault="009D3D02" w:rsidP="00456AC7">
      <w:pPr>
        <w:pStyle w:val="Heading2"/>
        <w:tabs>
          <w:tab w:val="num" w:pos="227"/>
        </w:tabs>
        <w:ind w:left="288"/>
        <w:pPrChange w:id="1155" w:author="aditya perwira" w:date="2019-04-23T00:05:00Z">
          <w:pPr>
            <w:pStyle w:val="Heading2"/>
            <w:numPr>
              <w:ilvl w:val="0"/>
              <w:numId w:val="0"/>
            </w:numPr>
            <w:tabs>
              <w:tab w:val="clear" w:pos="3629"/>
            </w:tabs>
            <w:ind w:left="426" w:hanging="426"/>
          </w:pPr>
        </w:pPrChange>
      </w:pPr>
      <w:del w:id="1156" w:author="aditya perwira" w:date="2019-04-23T00:05:00Z">
        <w:r w:rsidDel="00456AC7">
          <w:delText xml:space="preserve">D.2 </w:delText>
        </w:r>
      </w:del>
      <w:r>
        <w:t xml:space="preserve">Pengujian dataset </w:t>
      </w:r>
      <w:proofErr w:type="spellStart"/>
      <w:r>
        <w:t>gampa</w:t>
      </w:r>
      <w:proofErr w:type="spellEnd"/>
      <w:r>
        <w:t xml:space="preserve"> Lombok 4.008 citra </w:t>
      </w:r>
      <w:proofErr w:type="spellStart"/>
      <w:r>
        <w:t>augmentasi</w:t>
      </w:r>
      <w:proofErr w:type="spellEnd"/>
      <w:r>
        <w:t xml:space="preserve"> 334 citra dengan skenario 90:10</w:t>
      </w:r>
    </w:p>
    <w:p w14:paraId="78D8BF92" w14:textId="77777777" w:rsidR="009D3D02" w:rsidRDefault="009D3D02" w:rsidP="009D3D02">
      <w:pPr>
        <w:pStyle w:val="BodyText"/>
      </w:pPr>
      <w:r>
        <w:t xml:space="preserve">Citra sebanyak 334 diperbanyak dengan menerapkan teknik </w:t>
      </w:r>
      <w:proofErr w:type="spellStart"/>
      <w:r>
        <w:t>augmentasi</w:t>
      </w:r>
      <w:proofErr w:type="spellEnd"/>
      <w:r>
        <w:t xml:space="preserve">. penerapan </w:t>
      </w:r>
      <w:proofErr w:type="spellStart"/>
      <w:r>
        <w:t>augmentasi</w:t>
      </w:r>
      <w:proofErr w:type="spellEnd"/>
      <w:r>
        <w:t xml:space="preserve"> berhasil menambah citra pada dataset menjadi 984 citra dengan rincian 972 citra retakan berat, 2067 citra retakan ringan, dan 960 citra retakan sedang.</w:t>
      </w:r>
    </w:p>
    <w:p w14:paraId="2E3A3CD3" w14:textId="3EAE7E2D" w:rsidR="009D3D02" w:rsidDel="00806EF0" w:rsidRDefault="009D3D02" w:rsidP="00806EF0">
      <w:pPr>
        <w:pStyle w:val="BodyText"/>
        <w:rPr>
          <w:del w:id="1157" w:author="aditya perwira" w:date="2019-04-23T00:07:00Z"/>
        </w:rPr>
        <w:pPrChange w:id="1158" w:author="aditya perwira" w:date="2019-04-23T00:07:00Z">
          <w:pPr>
            <w:pStyle w:val="tablehead"/>
            <w:spacing w:line="240" w:lineRule="auto"/>
          </w:pPr>
        </w:pPrChange>
      </w:pPr>
      <w:r>
        <w:t xml:space="preserve">Dataset 4.008 citra tersebut kemudian digunakan untuk melakukan </w:t>
      </w:r>
      <w:r w:rsidRPr="00F20551">
        <w:rPr>
          <w:i/>
          <w:iCs/>
        </w:rPr>
        <w:t>training</w:t>
      </w:r>
      <w:r>
        <w:rPr>
          <w:i/>
          <w:iCs/>
        </w:rPr>
        <w:t xml:space="preserve"> </w:t>
      </w:r>
      <w:r>
        <w:t xml:space="preserve">dan </w:t>
      </w:r>
      <w:r w:rsidRPr="00F20551">
        <w:rPr>
          <w:i/>
          <w:iCs/>
        </w:rPr>
        <w:t>testing</w:t>
      </w:r>
      <w:r>
        <w:t xml:space="preserve"> dengan skenario perbandingan sebesar 90:10. Sebanyak 3.607 citra dipilih secara acak untuk menjadi citra </w:t>
      </w:r>
      <w:r w:rsidRPr="00F20551">
        <w:rPr>
          <w:i/>
          <w:iCs/>
        </w:rPr>
        <w:t>training</w:t>
      </w:r>
      <w:r>
        <w:t xml:space="preserve">. Sedangkan 401 citra sisanya digunakan sebagai citra </w:t>
      </w:r>
      <w:r w:rsidRPr="00F20551">
        <w:rPr>
          <w:i/>
          <w:iCs/>
        </w:rPr>
        <w:t>testing</w:t>
      </w:r>
      <w:r>
        <w:t>.</w:t>
      </w:r>
      <w:ins w:id="1159" w:author="aditya perwira" w:date="2019-04-23T00:05:00Z">
        <w:r w:rsidR="00456AC7">
          <w:t xml:space="preserve"> Tujuan dari pengujian ini adalah untuk melihat bagaimana performa model untuk mengklasifikasikan </w:t>
        </w:r>
      </w:ins>
      <w:ins w:id="1160" w:author="aditya perwira" w:date="2019-04-23T00:06:00Z">
        <w:r w:rsidR="00456AC7">
          <w:t xml:space="preserve">citra </w:t>
        </w:r>
      </w:ins>
      <w:ins w:id="1161" w:author="aditya perwira" w:date="2019-04-23T00:17:00Z">
        <w:r w:rsidR="00AA4980">
          <w:t xml:space="preserve">gempa Lombok </w:t>
        </w:r>
      </w:ins>
      <w:ins w:id="1162" w:author="aditya perwira" w:date="2019-04-23T00:06:00Z">
        <w:r w:rsidR="00456AC7">
          <w:t xml:space="preserve">belum standar yang sudah </w:t>
        </w:r>
        <w:proofErr w:type="spellStart"/>
        <w:r w:rsidR="00456AC7">
          <w:t>diaugmentasi</w:t>
        </w:r>
      </w:ins>
      <w:proofErr w:type="spellEnd"/>
      <w:ins w:id="1163" w:author="aditya perwira" w:date="2019-04-23T00:11:00Z">
        <w:r w:rsidR="00806EF0">
          <w:t xml:space="preserve"> dengan citra </w:t>
        </w:r>
        <w:r w:rsidR="00806EF0">
          <w:rPr>
            <w:i/>
          </w:rPr>
          <w:t>training</w:t>
        </w:r>
        <w:r w:rsidR="00806EF0">
          <w:t xml:space="preserve"> sebesar 90%</w:t>
        </w:r>
      </w:ins>
      <w:ins w:id="1164" w:author="aditya perwira" w:date="2019-04-23T00:06:00Z">
        <w:r w:rsidR="00456AC7">
          <w:t>.</w:t>
        </w:r>
      </w:ins>
    </w:p>
    <w:p w14:paraId="7B03C8C3" w14:textId="77777777" w:rsidR="00806EF0" w:rsidRDefault="00806EF0" w:rsidP="009D3D02">
      <w:pPr>
        <w:pStyle w:val="BodyText"/>
        <w:rPr>
          <w:ins w:id="1165" w:author="aditya perwira" w:date="2019-04-23T00:07:00Z"/>
        </w:rPr>
      </w:pPr>
    </w:p>
    <w:p w14:paraId="0DC39B92" w14:textId="7E6257B7" w:rsidR="005956DF" w:rsidDel="00806EF0" w:rsidRDefault="005956DF" w:rsidP="00806EF0">
      <w:pPr>
        <w:pStyle w:val="BodyText"/>
        <w:ind w:firstLine="0"/>
        <w:jc w:val="left"/>
        <w:rPr>
          <w:del w:id="1166" w:author="aditya perwira" w:date="2019-04-23T00:07:00Z"/>
        </w:rPr>
        <w:pPrChange w:id="1167" w:author="aditya perwira" w:date="2019-04-23T00:08:00Z">
          <w:pPr>
            <w:pStyle w:val="tablehead"/>
            <w:spacing w:line="240" w:lineRule="auto"/>
          </w:pPr>
        </w:pPrChange>
      </w:pPr>
    </w:p>
    <w:p w14:paraId="0B3C3D01" w14:textId="61180F1D" w:rsidR="009D3D02" w:rsidRDefault="00806EF0" w:rsidP="00806EF0">
      <w:pPr>
        <w:pStyle w:val="Caption"/>
        <w:jc w:val="center"/>
        <w:rPr>
          <w:ins w:id="1168" w:author="aditya perwira" w:date="2019-04-23T00:07:00Z"/>
        </w:rPr>
        <w:pPrChange w:id="1169" w:author="aditya perwira" w:date="2019-04-23T00:08:00Z">
          <w:pPr>
            <w:pStyle w:val="tablehead"/>
            <w:spacing w:line="240" w:lineRule="auto"/>
          </w:pPr>
        </w:pPrChange>
      </w:pPr>
      <w:bookmarkStart w:id="1170" w:name="_Toc5827287"/>
      <w:ins w:id="1171" w:author="aditya perwira" w:date="2019-04-23T00:07:00Z">
        <w:r>
          <w:t xml:space="preserve">TABEL </w:t>
        </w:r>
        <w:r>
          <w:fldChar w:fldCharType="begin"/>
        </w:r>
        <w:r>
          <w:instrText xml:space="preserve"> SEQ TABEL \* ARABIC </w:instrText>
        </w:r>
      </w:ins>
      <w:r>
        <w:fldChar w:fldCharType="separate"/>
      </w:r>
      <w:ins w:id="1172" w:author="aditya perwira" w:date="2019-04-23T00:26:00Z">
        <w:r w:rsidR="00973F01">
          <w:rPr>
            <w:noProof/>
          </w:rPr>
          <w:t>18</w:t>
        </w:r>
      </w:ins>
      <w:ins w:id="1173" w:author="aditya perwira" w:date="2019-04-23T00:07:00Z">
        <w:r>
          <w:fldChar w:fldCharType="end"/>
        </w:r>
      </w:ins>
      <w:ins w:id="1174" w:author="aditya perwira" w:date="2019-04-23T00:08:00Z">
        <w:r>
          <w:t xml:space="preserve">. </w:t>
        </w:r>
      </w:ins>
      <w:r w:rsidR="009D3D02">
        <w:t xml:space="preserve">Sebaran citra </w:t>
      </w:r>
      <w:r w:rsidR="009D3D02" w:rsidRPr="009C6132">
        <w:t>training</w:t>
      </w:r>
      <w:r w:rsidR="009D3D02">
        <w:t xml:space="preserve"> dan </w:t>
      </w:r>
      <w:r w:rsidR="009D3D02" w:rsidRPr="009C6132">
        <w:t>testing</w:t>
      </w:r>
      <w:r w:rsidR="009D3D02">
        <w:t xml:space="preserve"> tiap jenis data pada </w:t>
      </w:r>
      <w:bookmarkEnd w:id="1170"/>
      <w:r w:rsidR="009D3D02">
        <w:t xml:space="preserve">dataset </w:t>
      </w:r>
      <w:proofErr w:type="spellStart"/>
      <w:r w:rsidR="009D3D02">
        <w:t>gampa</w:t>
      </w:r>
      <w:proofErr w:type="spellEnd"/>
      <w:r w:rsidR="009D3D02">
        <w:t xml:space="preserve"> Lombok 4.008 citra </w:t>
      </w:r>
      <w:proofErr w:type="spellStart"/>
      <w:r w:rsidR="009D3D02">
        <w:t>augmentasi</w:t>
      </w:r>
      <w:proofErr w:type="spellEnd"/>
      <w:r w:rsidR="009D3D02">
        <w:t xml:space="preserve"> 334 citra dengan skenario 90:10</w:t>
      </w:r>
    </w:p>
    <w:p w14:paraId="1DCC0E21" w14:textId="0814BBAD" w:rsidR="00806EF0" w:rsidDel="00806EF0" w:rsidRDefault="00806EF0" w:rsidP="00806EF0">
      <w:pPr>
        <w:pStyle w:val="BodyText"/>
        <w:ind w:firstLine="0"/>
        <w:rPr>
          <w:del w:id="1175" w:author="aditya perwira" w:date="2019-04-23T00:08:00Z"/>
        </w:rPr>
        <w:pPrChange w:id="1176" w:author="aditya perwira" w:date="2019-04-23T00:07:00Z">
          <w:pPr>
            <w:pStyle w:val="tablehead"/>
            <w:spacing w:line="240" w:lineRule="auto"/>
          </w:pPr>
        </w:pPrChange>
      </w:pPr>
    </w:p>
    <w:tbl>
      <w:tblPr>
        <w:tblStyle w:val="TableGrid"/>
        <w:tblW w:w="5000" w:type="pct"/>
        <w:tblLook w:val="04A0" w:firstRow="1" w:lastRow="0" w:firstColumn="1" w:lastColumn="0" w:noHBand="0" w:noVBand="1"/>
      </w:tblPr>
      <w:tblGrid>
        <w:gridCol w:w="819"/>
        <w:gridCol w:w="1189"/>
        <w:gridCol w:w="1042"/>
        <w:gridCol w:w="818"/>
        <w:gridCol w:w="770"/>
      </w:tblGrid>
      <w:tr w:rsidR="009D3D02" w:rsidRPr="00515A63" w14:paraId="1402CAAB" w14:textId="77777777" w:rsidTr="00515A63">
        <w:tc>
          <w:tcPr>
            <w:tcW w:w="883" w:type="pct"/>
            <w:vMerge w:val="restart"/>
            <w:shd w:val="clear" w:color="auto" w:fill="BDD6EE" w:themeFill="accent1" w:themeFillTint="66"/>
            <w:vAlign w:val="center"/>
          </w:tcPr>
          <w:p w14:paraId="20FCF461" w14:textId="77777777" w:rsidR="009D3D02" w:rsidRPr="00515A63" w:rsidRDefault="009D3D02" w:rsidP="0063259D">
            <w:pPr>
              <w:spacing w:line="276" w:lineRule="auto"/>
              <w:rPr>
                <w:b/>
                <w:sz w:val="16"/>
              </w:rPr>
            </w:pPr>
            <w:r w:rsidRPr="00515A63">
              <w:rPr>
                <w:b/>
                <w:sz w:val="16"/>
              </w:rPr>
              <w:t>Proses</w:t>
            </w:r>
          </w:p>
        </w:tc>
        <w:tc>
          <w:tcPr>
            <w:tcW w:w="3287" w:type="pct"/>
            <w:gridSpan w:val="3"/>
            <w:shd w:val="clear" w:color="auto" w:fill="BDD6EE" w:themeFill="accent1" w:themeFillTint="66"/>
            <w:vAlign w:val="center"/>
          </w:tcPr>
          <w:p w14:paraId="2337FCBD" w14:textId="77777777" w:rsidR="009D3D02" w:rsidRPr="00515A63" w:rsidRDefault="009D3D02" w:rsidP="0063259D">
            <w:pPr>
              <w:spacing w:line="276" w:lineRule="auto"/>
              <w:rPr>
                <w:b/>
                <w:sz w:val="16"/>
              </w:rPr>
            </w:pPr>
            <w:r w:rsidRPr="00515A63">
              <w:rPr>
                <w:b/>
                <w:sz w:val="16"/>
              </w:rPr>
              <w:t>Kelas</w:t>
            </w:r>
          </w:p>
        </w:tc>
        <w:tc>
          <w:tcPr>
            <w:tcW w:w="830" w:type="pct"/>
            <w:vMerge w:val="restart"/>
            <w:shd w:val="clear" w:color="auto" w:fill="BDD6EE" w:themeFill="accent1" w:themeFillTint="66"/>
            <w:vAlign w:val="center"/>
          </w:tcPr>
          <w:p w14:paraId="35E7ADC9" w14:textId="77777777" w:rsidR="009D3D02" w:rsidRPr="00515A63" w:rsidRDefault="009D3D02" w:rsidP="0063259D">
            <w:pPr>
              <w:spacing w:line="276" w:lineRule="auto"/>
              <w:rPr>
                <w:b/>
                <w:i/>
                <w:sz w:val="16"/>
              </w:rPr>
            </w:pPr>
            <w:r w:rsidRPr="00515A63">
              <w:rPr>
                <w:b/>
                <w:sz w:val="16"/>
              </w:rPr>
              <w:t>Jumlah</w:t>
            </w:r>
          </w:p>
        </w:tc>
      </w:tr>
      <w:tr w:rsidR="009D3D02" w:rsidRPr="00515A63" w14:paraId="1A2317C6" w14:textId="77777777" w:rsidTr="00515A63">
        <w:tc>
          <w:tcPr>
            <w:tcW w:w="883" w:type="pct"/>
            <w:vMerge/>
            <w:shd w:val="clear" w:color="auto" w:fill="F2F2F2" w:themeFill="background1" w:themeFillShade="F2"/>
            <w:vAlign w:val="center"/>
          </w:tcPr>
          <w:p w14:paraId="4A25C302" w14:textId="77777777" w:rsidR="009D3D02" w:rsidRPr="00515A63" w:rsidRDefault="009D3D02" w:rsidP="0063259D">
            <w:pPr>
              <w:spacing w:line="276" w:lineRule="auto"/>
              <w:rPr>
                <w:b/>
                <w:sz w:val="16"/>
              </w:rPr>
            </w:pPr>
          </w:p>
        </w:tc>
        <w:tc>
          <w:tcPr>
            <w:tcW w:w="1282" w:type="pct"/>
            <w:shd w:val="clear" w:color="auto" w:fill="BDD6EE" w:themeFill="accent1" w:themeFillTint="66"/>
            <w:vAlign w:val="center"/>
          </w:tcPr>
          <w:p w14:paraId="25B7091B" w14:textId="77777777" w:rsidR="009D3D02" w:rsidRPr="00515A63" w:rsidRDefault="009D3D02" w:rsidP="0063259D">
            <w:pPr>
              <w:spacing w:line="276" w:lineRule="auto"/>
              <w:rPr>
                <w:b/>
                <w:sz w:val="16"/>
              </w:rPr>
            </w:pPr>
            <w:r w:rsidRPr="00515A63">
              <w:rPr>
                <w:b/>
                <w:sz w:val="16"/>
              </w:rPr>
              <w:t>Berat</w:t>
            </w:r>
          </w:p>
        </w:tc>
        <w:tc>
          <w:tcPr>
            <w:tcW w:w="1123" w:type="pct"/>
            <w:shd w:val="clear" w:color="auto" w:fill="BDD6EE" w:themeFill="accent1" w:themeFillTint="66"/>
            <w:vAlign w:val="center"/>
          </w:tcPr>
          <w:p w14:paraId="79E5216E" w14:textId="77777777" w:rsidR="009D3D02" w:rsidRPr="00515A63" w:rsidRDefault="009D3D02" w:rsidP="0063259D">
            <w:pPr>
              <w:spacing w:line="276" w:lineRule="auto"/>
              <w:rPr>
                <w:b/>
                <w:sz w:val="16"/>
              </w:rPr>
            </w:pPr>
            <w:r w:rsidRPr="00515A63">
              <w:rPr>
                <w:b/>
                <w:sz w:val="16"/>
              </w:rPr>
              <w:t>Ringan</w:t>
            </w:r>
          </w:p>
        </w:tc>
        <w:tc>
          <w:tcPr>
            <w:tcW w:w="882" w:type="pct"/>
            <w:shd w:val="clear" w:color="auto" w:fill="BDD6EE" w:themeFill="accent1" w:themeFillTint="66"/>
            <w:vAlign w:val="center"/>
          </w:tcPr>
          <w:p w14:paraId="664063E2" w14:textId="77777777" w:rsidR="009D3D02" w:rsidRPr="00515A63" w:rsidRDefault="009D3D02" w:rsidP="0063259D">
            <w:pPr>
              <w:spacing w:line="276" w:lineRule="auto"/>
              <w:rPr>
                <w:b/>
                <w:sz w:val="16"/>
              </w:rPr>
            </w:pPr>
            <w:r w:rsidRPr="00515A63">
              <w:rPr>
                <w:b/>
                <w:sz w:val="16"/>
              </w:rPr>
              <w:t>Sedang</w:t>
            </w:r>
          </w:p>
        </w:tc>
        <w:tc>
          <w:tcPr>
            <w:tcW w:w="830" w:type="pct"/>
            <w:vMerge/>
            <w:shd w:val="clear" w:color="auto" w:fill="F2F2F2" w:themeFill="background1" w:themeFillShade="F2"/>
            <w:vAlign w:val="center"/>
          </w:tcPr>
          <w:p w14:paraId="4F44B6BC" w14:textId="77777777" w:rsidR="009D3D02" w:rsidRPr="00515A63" w:rsidRDefault="009D3D02" w:rsidP="0063259D">
            <w:pPr>
              <w:spacing w:line="276" w:lineRule="auto"/>
              <w:rPr>
                <w:b/>
                <w:sz w:val="16"/>
              </w:rPr>
            </w:pPr>
          </w:p>
        </w:tc>
      </w:tr>
      <w:tr w:rsidR="009D3D02" w:rsidRPr="00515A63" w14:paraId="1C6D262E" w14:textId="77777777" w:rsidTr="00515A63">
        <w:tc>
          <w:tcPr>
            <w:tcW w:w="883" w:type="pct"/>
            <w:shd w:val="clear" w:color="auto" w:fill="BDD6EE" w:themeFill="accent1" w:themeFillTint="66"/>
            <w:vAlign w:val="center"/>
          </w:tcPr>
          <w:p w14:paraId="4F53D9BA" w14:textId="77777777" w:rsidR="009D3D02" w:rsidRPr="00515A63" w:rsidRDefault="009D3D02" w:rsidP="0063259D">
            <w:pPr>
              <w:spacing w:line="276" w:lineRule="auto"/>
              <w:rPr>
                <w:b/>
                <w:sz w:val="16"/>
              </w:rPr>
            </w:pPr>
            <w:r w:rsidRPr="00515A63">
              <w:rPr>
                <w:b/>
                <w:i/>
                <w:sz w:val="16"/>
              </w:rPr>
              <w:t>Training</w:t>
            </w:r>
          </w:p>
        </w:tc>
        <w:tc>
          <w:tcPr>
            <w:tcW w:w="1282" w:type="pct"/>
            <w:vAlign w:val="center"/>
          </w:tcPr>
          <w:p w14:paraId="5ED48365" w14:textId="77777777" w:rsidR="009D3D02" w:rsidRPr="00515A63" w:rsidRDefault="009D3D02" w:rsidP="0063259D">
            <w:pPr>
              <w:spacing w:line="276" w:lineRule="auto"/>
              <w:rPr>
                <w:sz w:val="16"/>
              </w:rPr>
            </w:pPr>
            <w:r w:rsidRPr="00515A63">
              <w:rPr>
                <w:sz w:val="16"/>
              </w:rPr>
              <w:t>885</w:t>
            </w:r>
          </w:p>
        </w:tc>
        <w:tc>
          <w:tcPr>
            <w:tcW w:w="1123" w:type="pct"/>
            <w:vAlign w:val="center"/>
          </w:tcPr>
          <w:p w14:paraId="19C196D4" w14:textId="77777777" w:rsidR="009D3D02" w:rsidRPr="00515A63" w:rsidRDefault="009D3D02" w:rsidP="0063259D">
            <w:pPr>
              <w:spacing w:line="276" w:lineRule="auto"/>
              <w:rPr>
                <w:sz w:val="16"/>
              </w:rPr>
            </w:pPr>
            <w:r w:rsidRPr="00515A63">
              <w:rPr>
                <w:sz w:val="16"/>
              </w:rPr>
              <w:t>1863</w:t>
            </w:r>
          </w:p>
        </w:tc>
        <w:tc>
          <w:tcPr>
            <w:tcW w:w="882" w:type="pct"/>
            <w:vAlign w:val="center"/>
          </w:tcPr>
          <w:p w14:paraId="32C41464" w14:textId="77777777" w:rsidR="009D3D02" w:rsidRPr="00515A63" w:rsidRDefault="009D3D02" w:rsidP="0063259D">
            <w:pPr>
              <w:spacing w:line="276" w:lineRule="auto"/>
              <w:rPr>
                <w:sz w:val="16"/>
              </w:rPr>
            </w:pPr>
            <w:r w:rsidRPr="00515A63">
              <w:rPr>
                <w:sz w:val="16"/>
              </w:rPr>
              <w:t>859</w:t>
            </w:r>
          </w:p>
        </w:tc>
        <w:tc>
          <w:tcPr>
            <w:tcW w:w="830" w:type="pct"/>
            <w:vAlign w:val="center"/>
          </w:tcPr>
          <w:p w14:paraId="274EFDD9" w14:textId="77777777" w:rsidR="009D3D02" w:rsidRPr="00515A63" w:rsidRDefault="009D3D02" w:rsidP="0063259D">
            <w:pPr>
              <w:spacing w:line="276" w:lineRule="auto"/>
              <w:rPr>
                <w:sz w:val="16"/>
              </w:rPr>
            </w:pPr>
            <w:r w:rsidRPr="00515A63">
              <w:rPr>
                <w:sz w:val="16"/>
              </w:rPr>
              <w:t>3.607</w:t>
            </w:r>
          </w:p>
        </w:tc>
      </w:tr>
      <w:tr w:rsidR="009D3D02" w:rsidRPr="00515A63" w14:paraId="1FDB4301" w14:textId="77777777" w:rsidTr="00515A63">
        <w:tc>
          <w:tcPr>
            <w:tcW w:w="883" w:type="pct"/>
            <w:shd w:val="clear" w:color="auto" w:fill="BDD6EE" w:themeFill="accent1" w:themeFillTint="66"/>
            <w:vAlign w:val="center"/>
          </w:tcPr>
          <w:p w14:paraId="225E7CF8" w14:textId="77777777" w:rsidR="009D3D02" w:rsidRPr="00515A63" w:rsidRDefault="009D3D02" w:rsidP="0063259D">
            <w:pPr>
              <w:spacing w:line="276" w:lineRule="auto"/>
              <w:rPr>
                <w:b/>
                <w:sz w:val="16"/>
              </w:rPr>
            </w:pPr>
            <w:r w:rsidRPr="00515A63">
              <w:rPr>
                <w:b/>
                <w:i/>
                <w:sz w:val="16"/>
              </w:rPr>
              <w:t>Testing</w:t>
            </w:r>
          </w:p>
        </w:tc>
        <w:tc>
          <w:tcPr>
            <w:tcW w:w="1282" w:type="pct"/>
            <w:vAlign w:val="center"/>
          </w:tcPr>
          <w:p w14:paraId="1DECE9CC" w14:textId="77777777" w:rsidR="009D3D02" w:rsidRPr="00515A63" w:rsidRDefault="009D3D02" w:rsidP="0063259D">
            <w:pPr>
              <w:spacing w:line="276" w:lineRule="auto"/>
              <w:rPr>
                <w:sz w:val="16"/>
              </w:rPr>
            </w:pPr>
            <w:r w:rsidRPr="00515A63">
              <w:rPr>
                <w:sz w:val="16"/>
              </w:rPr>
              <w:t>87</w:t>
            </w:r>
          </w:p>
        </w:tc>
        <w:tc>
          <w:tcPr>
            <w:tcW w:w="1123" w:type="pct"/>
            <w:vAlign w:val="center"/>
          </w:tcPr>
          <w:p w14:paraId="24D1F753" w14:textId="77777777" w:rsidR="009D3D02" w:rsidRPr="00515A63" w:rsidRDefault="009D3D02" w:rsidP="0063259D">
            <w:pPr>
              <w:spacing w:line="276" w:lineRule="auto"/>
              <w:rPr>
                <w:sz w:val="16"/>
              </w:rPr>
            </w:pPr>
            <w:r w:rsidRPr="00515A63">
              <w:rPr>
                <w:sz w:val="16"/>
              </w:rPr>
              <w:t>213</w:t>
            </w:r>
          </w:p>
        </w:tc>
        <w:tc>
          <w:tcPr>
            <w:tcW w:w="882" w:type="pct"/>
            <w:vAlign w:val="center"/>
          </w:tcPr>
          <w:p w14:paraId="2609F82E" w14:textId="77777777" w:rsidR="009D3D02" w:rsidRPr="00515A63" w:rsidRDefault="009D3D02" w:rsidP="0063259D">
            <w:pPr>
              <w:spacing w:line="276" w:lineRule="auto"/>
              <w:rPr>
                <w:sz w:val="16"/>
              </w:rPr>
            </w:pPr>
            <w:r w:rsidRPr="00515A63">
              <w:rPr>
                <w:sz w:val="16"/>
              </w:rPr>
              <w:t>101</w:t>
            </w:r>
          </w:p>
        </w:tc>
        <w:tc>
          <w:tcPr>
            <w:tcW w:w="830" w:type="pct"/>
            <w:vAlign w:val="center"/>
          </w:tcPr>
          <w:p w14:paraId="6782CC0F" w14:textId="77777777" w:rsidR="009D3D02" w:rsidRPr="00515A63" w:rsidRDefault="009D3D02" w:rsidP="0063259D">
            <w:pPr>
              <w:spacing w:line="276" w:lineRule="auto"/>
              <w:rPr>
                <w:sz w:val="16"/>
              </w:rPr>
            </w:pPr>
            <w:r w:rsidRPr="00515A63">
              <w:rPr>
                <w:sz w:val="16"/>
              </w:rPr>
              <w:t>401</w:t>
            </w:r>
          </w:p>
        </w:tc>
      </w:tr>
      <w:tr w:rsidR="009D3D02" w:rsidRPr="00515A63" w14:paraId="76A26B26" w14:textId="77777777" w:rsidTr="00515A63">
        <w:tc>
          <w:tcPr>
            <w:tcW w:w="4170" w:type="pct"/>
            <w:gridSpan w:val="4"/>
            <w:shd w:val="clear" w:color="auto" w:fill="auto"/>
            <w:vAlign w:val="center"/>
          </w:tcPr>
          <w:p w14:paraId="39A631E4" w14:textId="77777777" w:rsidR="009D3D02" w:rsidRPr="00515A63" w:rsidRDefault="009D3D02" w:rsidP="0063259D">
            <w:pPr>
              <w:spacing w:line="276" w:lineRule="auto"/>
              <w:rPr>
                <w:b/>
                <w:sz w:val="16"/>
              </w:rPr>
            </w:pPr>
            <w:r w:rsidRPr="00515A63">
              <w:rPr>
                <w:b/>
                <w:sz w:val="16"/>
              </w:rPr>
              <w:t>Total</w:t>
            </w:r>
          </w:p>
        </w:tc>
        <w:tc>
          <w:tcPr>
            <w:tcW w:w="830" w:type="pct"/>
            <w:shd w:val="clear" w:color="auto" w:fill="auto"/>
            <w:vAlign w:val="center"/>
          </w:tcPr>
          <w:p w14:paraId="37D4B7F8" w14:textId="77777777" w:rsidR="009D3D02" w:rsidRPr="00515A63" w:rsidRDefault="009D3D02" w:rsidP="0063259D">
            <w:pPr>
              <w:spacing w:line="276" w:lineRule="auto"/>
              <w:rPr>
                <w:b/>
                <w:sz w:val="16"/>
              </w:rPr>
            </w:pPr>
            <w:r w:rsidRPr="00515A63">
              <w:rPr>
                <w:b/>
                <w:sz w:val="16"/>
              </w:rPr>
              <w:t>4.008</w:t>
            </w:r>
          </w:p>
        </w:tc>
      </w:tr>
    </w:tbl>
    <w:p w14:paraId="06D4787C" w14:textId="666D0070" w:rsidR="009D3D02" w:rsidRDefault="009D3D02" w:rsidP="00515A63">
      <w:pPr>
        <w:pStyle w:val="BodyText"/>
      </w:pPr>
      <w:r>
        <w:t xml:space="preserve">Selanjutnya, citra-citra tersebut digunakan untuk </w:t>
      </w:r>
      <w:r w:rsidRPr="00F20551">
        <w:rPr>
          <w:i/>
        </w:rPr>
        <w:t>training</w:t>
      </w:r>
      <w:r>
        <w:t xml:space="preserve"> dan </w:t>
      </w:r>
      <w:r w:rsidRPr="00F20551">
        <w:rPr>
          <w:i/>
        </w:rPr>
        <w:t>testing</w:t>
      </w:r>
      <w:r>
        <w:t xml:space="preserve"> model secara berurutan. Hasil dari pengujian dapat dilihat pada</w:t>
      </w:r>
      <w:ins w:id="1177" w:author="aditya perwira" w:date="2019-04-23T00:08:00Z">
        <w:r w:rsidR="00806EF0">
          <w:t xml:space="preserve"> </w:t>
        </w:r>
        <w:r w:rsidR="00806EF0">
          <w:fldChar w:fldCharType="begin"/>
        </w:r>
        <w:r w:rsidR="00806EF0">
          <w:instrText xml:space="preserve"> REF _Ref6870533 \h </w:instrText>
        </w:r>
      </w:ins>
      <w:r w:rsidR="00806EF0">
        <w:fldChar w:fldCharType="separate"/>
      </w:r>
      <w:ins w:id="1178" w:author="aditya perwira" w:date="2019-04-23T00:08:00Z">
        <w:r w:rsidR="00806EF0">
          <w:t xml:space="preserve">TABEL </w:t>
        </w:r>
        <w:r w:rsidR="00806EF0">
          <w:rPr>
            <w:noProof/>
          </w:rPr>
          <w:t>18</w:t>
        </w:r>
        <w:r w:rsidR="00806EF0">
          <w:fldChar w:fldCharType="end"/>
        </w:r>
      </w:ins>
      <w:del w:id="1179" w:author="aditya perwira" w:date="2019-04-23T00:08:00Z">
        <w:r w:rsidDel="00806EF0">
          <w:delText xml:space="preserve"> </w:delText>
        </w:r>
        <w:r w:rsidDel="00806EF0">
          <w:fldChar w:fldCharType="begin"/>
        </w:r>
        <w:r w:rsidDel="00806EF0">
          <w:delInstrText xml:space="preserve"> REF _Ref5673607 \h </w:delInstrText>
        </w:r>
        <w:r w:rsidDel="00806EF0">
          <w:fldChar w:fldCharType="separate"/>
        </w:r>
        <w:r w:rsidR="00DA35EB" w:rsidDel="00806EF0">
          <w:rPr>
            <w:b/>
            <w:bCs/>
          </w:rPr>
          <w:delText>Error! Reference source not found.</w:delText>
        </w:r>
        <w:r w:rsidDel="00806EF0">
          <w:fldChar w:fldCharType="end"/>
        </w:r>
        <w:r w:rsidR="009C6132" w:rsidDel="00806EF0">
          <w:delText>ABLE XI</w:delText>
        </w:r>
      </w:del>
      <w:r w:rsidR="009C6132">
        <w:t>.</w:t>
      </w:r>
    </w:p>
    <w:p w14:paraId="201ED330" w14:textId="3740442A" w:rsidR="009D3D02" w:rsidRDefault="00806EF0" w:rsidP="00806EF0">
      <w:pPr>
        <w:pStyle w:val="Caption"/>
        <w:jc w:val="center"/>
        <w:pPrChange w:id="1180" w:author="aditya perwira" w:date="2019-04-23T00:08:00Z">
          <w:pPr>
            <w:pStyle w:val="tablehead"/>
            <w:spacing w:line="240" w:lineRule="auto"/>
          </w:pPr>
        </w:pPrChange>
      </w:pPr>
      <w:bookmarkStart w:id="1181" w:name="_Toc5827289"/>
      <w:bookmarkStart w:id="1182" w:name="_Ref6870533"/>
      <w:ins w:id="1183" w:author="aditya perwira" w:date="2019-04-23T00:08:00Z">
        <w:r>
          <w:t xml:space="preserve">TABEL </w:t>
        </w:r>
        <w:r>
          <w:fldChar w:fldCharType="begin"/>
        </w:r>
        <w:r>
          <w:instrText xml:space="preserve"> SEQ TABEL \* ARABIC </w:instrText>
        </w:r>
      </w:ins>
      <w:r>
        <w:fldChar w:fldCharType="separate"/>
      </w:r>
      <w:ins w:id="1184" w:author="aditya perwira" w:date="2019-04-23T00:26:00Z">
        <w:r w:rsidR="00973F01">
          <w:rPr>
            <w:noProof/>
          </w:rPr>
          <w:t>19</w:t>
        </w:r>
      </w:ins>
      <w:ins w:id="1185" w:author="aditya perwira" w:date="2019-04-23T00:08:00Z">
        <w:r>
          <w:fldChar w:fldCharType="end"/>
        </w:r>
        <w:bookmarkEnd w:id="1182"/>
        <w:r>
          <w:t xml:space="preserve">. </w:t>
        </w:r>
      </w:ins>
      <w:r w:rsidR="009D3D02">
        <w:t xml:space="preserve">Hasil pengujian </w:t>
      </w:r>
      <w:bookmarkEnd w:id="1181"/>
      <w:r w:rsidR="009D3D02">
        <w:t xml:space="preserve">dataset </w:t>
      </w:r>
      <w:proofErr w:type="spellStart"/>
      <w:r w:rsidR="009D3D02">
        <w:t>gampa</w:t>
      </w:r>
      <w:proofErr w:type="spellEnd"/>
      <w:r w:rsidR="009D3D02">
        <w:t xml:space="preserve"> Lombok 4.008 citra </w:t>
      </w:r>
      <w:proofErr w:type="spellStart"/>
      <w:r w:rsidR="009D3D02">
        <w:t>augmentasi</w:t>
      </w:r>
      <w:proofErr w:type="spellEnd"/>
      <w:r w:rsidR="009D3D02">
        <w:t xml:space="preserve"> 334 citra dengan skenario 90:10</w:t>
      </w:r>
    </w:p>
    <w:tbl>
      <w:tblPr>
        <w:tblStyle w:val="TableGrid"/>
        <w:tblW w:w="5000" w:type="pct"/>
        <w:tblLook w:val="04A0" w:firstRow="1" w:lastRow="0" w:firstColumn="1" w:lastColumn="0" w:noHBand="0" w:noVBand="1"/>
      </w:tblPr>
      <w:tblGrid>
        <w:gridCol w:w="1517"/>
        <w:gridCol w:w="1574"/>
        <w:gridCol w:w="1547"/>
      </w:tblGrid>
      <w:tr w:rsidR="009D3D02" w:rsidRPr="00515A63" w14:paraId="0DC9C66B" w14:textId="77777777" w:rsidTr="00515A63">
        <w:tc>
          <w:tcPr>
            <w:tcW w:w="1635" w:type="pct"/>
            <w:shd w:val="clear" w:color="auto" w:fill="BDD6EE" w:themeFill="accent1" w:themeFillTint="66"/>
            <w:vAlign w:val="center"/>
          </w:tcPr>
          <w:p w14:paraId="59989D5F" w14:textId="77777777" w:rsidR="009D3D02" w:rsidRPr="00515A63" w:rsidRDefault="009D3D02" w:rsidP="0063259D">
            <w:pPr>
              <w:spacing w:line="276" w:lineRule="auto"/>
              <w:rPr>
                <w:b/>
                <w:i/>
                <w:sz w:val="16"/>
                <w:szCs w:val="22"/>
              </w:rPr>
            </w:pPr>
            <w:r w:rsidRPr="00515A63">
              <w:rPr>
                <w:b/>
                <w:sz w:val="16"/>
                <w:szCs w:val="22"/>
              </w:rPr>
              <w:t xml:space="preserve">Akurasi </w:t>
            </w:r>
            <w:r w:rsidRPr="00515A63">
              <w:rPr>
                <w:b/>
                <w:i/>
                <w:sz w:val="16"/>
                <w:szCs w:val="22"/>
              </w:rPr>
              <w:t>training</w:t>
            </w:r>
          </w:p>
        </w:tc>
        <w:tc>
          <w:tcPr>
            <w:tcW w:w="1697" w:type="pct"/>
            <w:shd w:val="clear" w:color="auto" w:fill="BDD6EE" w:themeFill="accent1" w:themeFillTint="66"/>
            <w:vAlign w:val="center"/>
          </w:tcPr>
          <w:p w14:paraId="4EDA238C" w14:textId="77777777" w:rsidR="009D3D02" w:rsidRPr="00515A63" w:rsidRDefault="009D3D02" w:rsidP="0063259D">
            <w:pPr>
              <w:spacing w:line="276" w:lineRule="auto"/>
              <w:rPr>
                <w:b/>
                <w:i/>
                <w:sz w:val="16"/>
                <w:szCs w:val="22"/>
              </w:rPr>
            </w:pPr>
            <w:r w:rsidRPr="00515A63">
              <w:rPr>
                <w:b/>
                <w:sz w:val="16"/>
                <w:szCs w:val="22"/>
              </w:rPr>
              <w:t xml:space="preserve">Akurasi </w:t>
            </w:r>
            <w:r w:rsidRPr="00515A63">
              <w:rPr>
                <w:b/>
                <w:i/>
                <w:sz w:val="16"/>
                <w:szCs w:val="22"/>
              </w:rPr>
              <w:t>testing</w:t>
            </w:r>
          </w:p>
        </w:tc>
        <w:tc>
          <w:tcPr>
            <w:tcW w:w="1669" w:type="pct"/>
            <w:shd w:val="clear" w:color="auto" w:fill="BDD6EE" w:themeFill="accent1" w:themeFillTint="66"/>
            <w:vAlign w:val="center"/>
          </w:tcPr>
          <w:p w14:paraId="21928A21" w14:textId="77777777" w:rsidR="009D3D02" w:rsidRPr="00515A63" w:rsidRDefault="009D3D02" w:rsidP="0063259D">
            <w:pPr>
              <w:spacing w:line="276" w:lineRule="auto"/>
              <w:rPr>
                <w:b/>
                <w:sz w:val="16"/>
                <w:szCs w:val="22"/>
              </w:rPr>
            </w:pPr>
            <w:r w:rsidRPr="00515A63">
              <w:rPr>
                <w:b/>
                <w:sz w:val="16"/>
                <w:szCs w:val="22"/>
              </w:rPr>
              <w:t>Waktu komputasi</w:t>
            </w:r>
          </w:p>
        </w:tc>
      </w:tr>
      <w:tr w:rsidR="009D3D02" w:rsidRPr="00515A63" w14:paraId="06E540B0" w14:textId="77777777" w:rsidTr="00515A63">
        <w:tc>
          <w:tcPr>
            <w:tcW w:w="1635" w:type="pct"/>
            <w:shd w:val="clear" w:color="auto" w:fill="auto"/>
            <w:vAlign w:val="center"/>
          </w:tcPr>
          <w:p w14:paraId="10CDB3B7" w14:textId="77777777" w:rsidR="009D3D02" w:rsidRPr="00515A63" w:rsidRDefault="009D3D02" w:rsidP="0063259D">
            <w:pPr>
              <w:spacing w:line="276" w:lineRule="auto"/>
              <w:rPr>
                <w:sz w:val="16"/>
                <w:szCs w:val="22"/>
              </w:rPr>
            </w:pPr>
            <w:r w:rsidRPr="00515A63">
              <w:rPr>
                <w:sz w:val="16"/>
                <w:szCs w:val="22"/>
              </w:rPr>
              <w:t>100%</w:t>
            </w:r>
          </w:p>
        </w:tc>
        <w:tc>
          <w:tcPr>
            <w:tcW w:w="1697" w:type="pct"/>
            <w:shd w:val="clear" w:color="auto" w:fill="auto"/>
            <w:vAlign w:val="center"/>
          </w:tcPr>
          <w:p w14:paraId="3E7439D7" w14:textId="77777777" w:rsidR="009D3D02" w:rsidRPr="00515A63" w:rsidRDefault="009D3D02" w:rsidP="0063259D">
            <w:pPr>
              <w:spacing w:line="276" w:lineRule="auto"/>
              <w:rPr>
                <w:sz w:val="16"/>
                <w:szCs w:val="22"/>
              </w:rPr>
            </w:pPr>
            <w:r w:rsidRPr="00515A63">
              <w:rPr>
                <w:sz w:val="16"/>
                <w:szCs w:val="22"/>
              </w:rPr>
              <w:t>88,030%</w:t>
            </w:r>
          </w:p>
        </w:tc>
        <w:tc>
          <w:tcPr>
            <w:tcW w:w="1669" w:type="pct"/>
            <w:shd w:val="clear" w:color="auto" w:fill="auto"/>
            <w:vAlign w:val="center"/>
          </w:tcPr>
          <w:p w14:paraId="0BDBB617" w14:textId="77777777" w:rsidR="009D3D02" w:rsidRPr="00515A63" w:rsidRDefault="009D3D02" w:rsidP="0063259D">
            <w:pPr>
              <w:spacing w:line="276" w:lineRule="auto"/>
              <w:rPr>
                <w:sz w:val="16"/>
                <w:szCs w:val="22"/>
              </w:rPr>
            </w:pPr>
            <w:r w:rsidRPr="00515A63">
              <w:rPr>
                <w:sz w:val="16"/>
                <w:szCs w:val="22"/>
              </w:rPr>
              <w:t>48 s</w:t>
            </w:r>
          </w:p>
        </w:tc>
      </w:tr>
    </w:tbl>
    <w:p w14:paraId="23EF597C" w14:textId="07AA4B44" w:rsidR="009D3D02" w:rsidRDefault="009D3D02" w:rsidP="009D3D02">
      <w:pPr>
        <w:pStyle w:val="BodyText"/>
      </w:pPr>
      <w:r>
        <w:t xml:space="preserve">Model memerikan hasil yang baik ketika melakukan </w:t>
      </w:r>
      <w:r w:rsidRPr="00F20551">
        <w:rPr>
          <w:i/>
          <w:iCs/>
        </w:rPr>
        <w:t>training</w:t>
      </w:r>
      <w:r>
        <w:t xml:space="preserve"> dan </w:t>
      </w:r>
      <w:r w:rsidRPr="00F20551">
        <w:rPr>
          <w:i/>
          <w:iCs/>
        </w:rPr>
        <w:t>testing</w:t>
      </w:r>
      <w:r>
        <w:t xml:space="preserve"> menggunakan dataset 4.008 </w:t>
      </w:r>
      <w:proofErr w:type="spellStart"/>
      <w:r>
        <w:t>augmentasi</w:t>
      </w:r>
      <w:proofErr w:type="spellEnd"/>
      <w:r>
        <w:t xml:space="preserve"> dataset 334. model berhasil mendapatkan akurasi </w:t>
      </w:r>
      <w:r w:rsidRPr="00F20551">
        <w:rPr>
          <w:i/>
          <w:iCs/>
        </w:rPr>
        <w:t>training</w:t>
      </w:r>
      <w:r>
        <w:rPr>
          <w:i/>
          <w:iCs/>
        </w:rPr>
        <w:t xml:space="preserve"> </w:t>
      </w:r>
      <w:r>
        <w:t xml:space="preserve">sebesar 100% dan </w:t>
      </w:r>
      <w:r w:rsidRPr="00F20551">
        <w:rPr>
          <w:i/>
          <w:iCs/>
        </w:rPr>
        <w:t>testing</w:t>
      </w:r>
      <w:r>
        <w:rPr>
          <w:i/>
          <w:iCs/>
        </w:rPr>
        <w:t xml:space="preserve"> </w:t>
      </w:r>
      <w:r>
        <w:t xml:space="preserve">sebesar </w:t>
      </w:r>
      <w:r>
        <w:rPr>
          <w:sz w:val="22"/>
        </w:rPr>
        <w:t>88,030</w:t>
      </w:r>
      <w:r>
        <w:t xml:space="preserve">%. ketika melakukan </w:t>
      </w:r>
      <w:r w:rsidRPr="00F20551">
        <w:rPr>
          <w:i/>
          <w:iCs/>
        </w:rPr>
        <w:t>testing</w:t>
      </w:r>
      <w:r>
        <w:t xml:space="preserve">. Nilai akurasi </w:t>
      </w:r>
      <w:r w:rsidRPr="00F20551">
        <w:rPr>
          <w:i/>
        </w:rPr>
        <w:t>testing</w:t>
      </w:r>
      <w:r>
        <w:t xml:space="preserve"> didapatkan dengan perhitungan berdasarkan </w:t>
      </w:r>
      <w:r w:rsidRPr="00F20551">
        <w:rPr>
          <w:i/>
        </w:rPr>
        <w:t xml:space="preserve">confusion </w:t>
      </w:r>
      <w:r w:rsidR="003E2673">
        <w:rPr>
          <w:i/>
        </w:rPr>
        <w:t>matriks</w:t>
      </w:r>
      <w:r>
        <w:t xml:space="preserve"> pada</w:t>
      </w:r>
      <w:ins w:id="1186" w:author="aditya perwira" w:date="2019-04-23T00:09:00Z">
        <w:r w:rsidR="00806EF0">
          <w:t xml:space="preserve"> </w:t>
        </w:r>
        <w:r w:rsidR="00806EF0">
          <w:fldChar w:fldCharType="begin"/>
        </w:r>
        <w:r w:rsidR="00806EF0">
          <w:instrText xml:space="preserve"> REF _Ref6870613 \h </w:instrText>
        </w:r>
      </w:ins>
      <w:r w:rsidR="00806EF0">
        <w:fldChar w:fldCharType="separate"/>
      </w:r>
      <w:ins w:id="1187" w:author="aditya perwira" w:date="2019-04-23T00:09:00Z">
        <w:r w:rsidR="00806EF0">
          <w:t xml:space="preserve">TABEL </w:t>
        </w:r>
        <w:r w:rsidR="00806EF0">
          <w:rPr>
            <w:noProof/>
          </w:rPr>
          <w:t>19</w:t>
        </w:r>
        <w:r w:rsidR="00806EF0">
          <w:fldChar w:fldCharType="end"/>
        </w:r>
      </w:ins>
      <w:del w:id="1188" w:author="aditya perwira" w:date="2019-04-23T00:09:00Z">
        <w:r w:rsidDel="00806EF0">
          <w:delText xml:space="preserve"> </w:delText>
        </w:r>
        <w:r w:rsidDel="00806EF0">
          <w:fldChar w:fldCharType="begin"/>
        </w:r>
        <w:r w:rsidDel="00806EF0">
          <w:delInstrText xml:space="preserve"> REF _Ref5877807 \h </w:delInstrText>
        </w:r>
        <w:r w:rsidDel="00806EF0">
          <w:fldChar w:fldCharType="separate"/>
        </w:r>
        <w:r w:rsidR="00DA35EB" w:rsidDel="00806EF0">
          <w:rPr>
            <w:b/>
            <w:bCs/>
          </w:rPr>
          <w:delText>Error! Reference source not found.</w:delText>
        </w:r>
        <w:r w:rsidDel="00806EF0">
          <w:fldChar w:fldCharType="end"/>
        </w:r>
      </w:del>
      <w:r>
        <w:t xml:space="preserve">. Model memprediksi 74 citra retakan berat dari 87 citra, 205 citra retakan </w:t>
      </w:r>
      <w:proofErr w:type="spellStart"/>
      <w:r>
        <w:t>rignan</w:t>
      </w:r>
      <w:proofErr w:type="spellEnd"/>
      <w:r>
        <w:t xml:space="preserve"> dari 213 citra, dan 74 citra retakan sedang dari 101 citra. Pada pengujian ini dapat dilihat bahwa penerapan teknik </w:t>
      </w:r>
      <w:proofErr w:type="spellStart"/>
      <w:r>
        <w:t>augmentasi</w:t>
      </w:r>
      <w:proofErr w:type="spellEnd"/>
      <w:r>
        <w:t xml:space="preserve"> dapat menjadi solusi untuk menambah </w:t>
      </w:r>
      <w:proofErr w:type="spellStart"/>
      <w:r>
        <w:t>peforma</w:t>
      </w:r>
      <w:proofErr w:type="spellEnd"/>
      <w:r>
        <w:t xml:space="preserve"> klasifikasi dari model. Tidak hanya dari segi </w:t>
      </w:r>
      <w:proofErr w:type="spellStart"/>
      <w:r>
        <w:t>akurasinya</w:t>
      </w:r>
      <w:proofErr w:type="spellEnd"/>
      <w:r>
        <w:t xml:space="preserve">, nilai presisi dan </w:t>
      </w:r>
      <w:r w:rsidRPr="00F20551">
        <w:rPr>
          <w:i/>
          <w:iCs/>
        </w:rPr>
        <w:t>recall</w:t>
      </w:r>
      <w:r>
        <w:t xml:space="preserve"> juga bertambah dengan bertambahnya jumlah citra yang digunakan sebagai dataset.</w:t>
      </w:r>
    </w:p>
    <w:p w14:paraId="3048B0B5" w14:textId="79B0CDFB" w:rsidR="009D3D02" w:rsidRDefault="00806EF0" w:rsidP="00806EF0">
      <w:pPr>
        <w:pStyle w:val="Caption"/>
        <w:jc w:val="center"/>
        <w:pPrChange w:id="1189" w:author="aditya perwira" w:date="2019-04-23T00:09:00Z">
          <w:pPr>
            <w:pStyle w:val="tablehead"/>
            <w:spacing w:line="240" w:lineRule="auto"/>
          </w:pPr>
        </w:pPrChange>
      </w:pPr>
      <w:bookmarkStart w:id="1190" w:name="_Toc5827288"/>
      <w:bookmarkStart w:id="1191" w:name="_Ref6870613"/>
      <w:ins w:id="1192" w:author="aditya perwira" w:date="2019-04-23T00:09:00Z">
        <w:r>
          <w:lastRenderedPageBreak/>
          <w:t xml:space="preserve">TABEL </w:t>
        </w:r>
        <w:r>
          <w:fldChar w:fldCharType="begin"/>
        </w:r>
        <w:r>
          <w:instrText xml:space="preserve"> SEQ TABEL \* ARABIC </w:instrText>
        </w:r>
      </w:ins>
      <w:r>
        <w:fldChar w:fldCharType="separate"/>
      </w:r>
      <w:ins w:id="1193" w:author="aditya perwira" w:date="2019-04-23T00:26:00Z">
        <w:r w:rsidR="00973F01">
          <w:rPr>
            <w:noProof/>
          </w:rPr>
          <w:t>20</w:t>
        </w:r>
      </w:ins>
      <w:ins w:id="1194" w:author="aditya perwira" w:date="2019-04-23T00:09:00Z">
        <w:r>
          <w:fldChar w:fldCharType="end"/>
        </w:r>
        <w:bookmarkEnd w:id="1191"/>
        <w:r>
          <w:t xml:space="preserve">. </w:t>
        </w:r>
      </w:ins>
      <w:r w:rsidR="009D3D02" w:rsidRPr="009C6132">
        <w:t xml:space="preserve">Confusion </w:t>
      </w:r>
      <w:r w:rsidR="003E2673">
        <w:t>matriks</w:t>
      </w:r>
      <w:r w:rsidR="009D3D02">
        <w:t xml:space="preserve"> pengujian </w:t>
      </w:r>
      <w:bookmarkEnd w:id="1190"/>
      <w:r w:rsidR="009D3D02">
        <w:t xml:space="preserve">dataset </w:t>
      </w:r>
      <w:proofErr w:type="spellStart"/>
      <w:r w:rsidR="009D3D02">
        <w:t>gampa</w:t>
      </w:r>
      <w:proofErr w:type="spellEnd"/>
      <w:r w:rsidR="009D3D02">
        <w:t xml:space="preserve"> Lombok 4.008 citra </w:t>
      </w:r>
      <w:proofErr w:type="spellStart"/>
      <w:r w:rsidR="009D3D02">
        <w:t>augmentasi</w:t>
      </w:r>
      <w:proofErr w:type="spellEnd"/>
      <w:r w:rsidR="009D3D02">
        <w:t xml:space="preserve"> 334 citra dengan skenario 90:10</w:t>
      </w:r>
    </w:p>
    <w:tbl>
      <w:tblPr>
        <w:tblStyle w:val="TableGrid"/>
        <w:tblW w:w="5000" w:type="pct"/>
        <w:tblLook w:val="04A0" w:firstRow="1" w:lastRow="0" w:firstColumn="1" w:lastColumn="0" w:noHBand="0" w:noVBand="1"/>
      </w:tblPr>
      <w:tblGrid>
        <w:gridCol w:w="1126"/>
        <w:gridCol w:w="1178"/>
        <w:gridCol w:w="1184"/>
        <w:gridCol w:w="1150"/>
      </w:tblGrid>
      <w:tr w:rsidR="009D3D02" w:rsidRPr="00515A63" w14:paraId="4FE18400" w14:textId="77777777" w:rsidTr="00515A63">
        <w:tc>
          <w:tcPr>
            <w:tcW w:w="1214" w:type="pct"/>
            <w:tcBorders>
              <w:top w:val="nil"/>
              <w:left w:val="nil"/>
            </w:tcBorders>
          </w:tcPr>
          <w:p w14:paraId="6FAFCE3E" w14:textId="77777777" w:rsidR="009D3D02" w:rsidRPr="00515A63" w:rsidRDefault="009D3D02" w:rsidP="0063259D">
            <w:pPr>
              <w:spacing w:line="276" w:lineRule="auto"/>
              <w:rPr>
                <w:sz w:val="16"/>
                <w:szCs w:val="22"/>
              </w:rPr>
            </w:pPr>
          </w:p>
        </w:tc>
        <w:tc>
          <w:tcPr>
            <w:tcW w:w="1270" w:type="pct"/>
            <w:shd w:val="clear" w:color="auto" w:fill="BDD6EE" w:themeFill="accent1" w:themeFillTint="66"/>
          </w:tcPr>
          <w:p w14:paraId="46880D18" w14:textId="77777777" w:rsidR="009D3D02" w:rsidRPr="00515A63" w:rsidRDefault="009D3D02" w:rsidP="0063259D">
            <w:pPr>
              <w:spacing w:line="276" w:lineRule="auto"/>
              <w:rPr>
                <w:b/>
                <w:sz w:val="16"/>
                <w:szCs w:val="22"/>
              </w:rPr>
            </w:pPr>
            <w:r w:rsidRPr="00515A63">
              <w:rPr>
                <w:b/>
                <w:sz w:val="16"/>
                <w:szCs w:val="22"/>
              </w:rPr>
              <w:t>Berat</w:t>
            </w:r>
          </w:p>
        </w:tc>
        <w:tc>
          <w:tcPr>
            <w:tcW w:w="1276" w:type="pct"/>
            <w:shd w:val="clear" w:color="auto" w:fill="BDD6EE" w:themeFill="accent1" w:themeFillTint="66"/>
          </w:tcPr>
          <w:p w14:paraId="6C6B3333" w14:textId="77777777" w:rsidR="009D3D02" w:rsidRPr="00515A63" w:rsidRDefault="009D3D02" w:rsidP="0063259D">
            <w:pPr>
              <w:spacing w:line="276" w:lineRule="auto"/>
              <w:rPr>
                <w:b/>
                <w:sz w:val="16"/>
                <w:szCs w:val="22"/>
              </w:rPr>
            </w:pPr>
            <w:r w:rsidRPr="00515A63">
              <w:rPr>
                <w:b/>
                <w:sz w:val="16"/>
                <w:szCs w:val="22"/>
              </w:rPr>
              <w:t>Ringan</w:t>
            </w:r>
          </w:p>
        </w:tc>
        <w:tc>
          <w:tcPr>
            <w:tcW w:w="1240" w:type="pct"/>
            <w:shd w:val="clear" w:color="auto" w:fill="BDD6EE" w:themeFill="accent1" w:themeFillTint="66"/>
          </w:tcPr>
          <w:p w14:paraId="6798116D" w14:textId="77777777" w:rsidR="009D3D02" w:rsidRPr="00515A63" w:rsidRDefault="009D3D02" w:rsidP="0063259D">
            <w:pPr>
              <w:spacing w:line="276" w:lineRule="auto"/>
              <w:rPr>
                <w:b/>
                <w:sz w:val="16"/>
                <w:szCs w:val="22"/>
              </w:rPr>
            </w:pPr>
            <w:r w:rsidRPr="00515A63">
              <w:rPr>
                <w:b/>
                <w:sz w:val="16"/>
                <w:szCs w:val="22"/>
              </w:rPr>
              <w:t>Sedang</w:t>
            </w:r>
          </w:p>
        </w:tc>
      </w:tr>
      <w:tr w:rsidR="009D3D02" w:rsidRPr="00515A63" w14:paraId="67EAC74A" w14:textId="77777777" w:rsidTr="00515A63">
        <w:tc>
          <w:tcPr>
            <w:tcW w:w="1214" w:type="pct"/>
            <w:shd w:val="clear" w:color="auto" w:fill="BDD6EE" w:themeFill="accent1" w:themeFillTint="66"/>
          </w:tcPr>
          <w:p w14:paraId="1991C214" w14:textId="77777777" w:rsidR="009D3D02" w:rsidRPr="00515A63" w:rsidRDefault="009D3D02" w:rsidP="0063259D">
            <w:pPr>
              <w:spacing w:line="276" w:lineRule="auto"/>
              <w:rPr>
                <w:b/>
                <w:sz w:val="16"/>
                <w:szCs w:val="22"/>
              </w:rPr>
            </w:pPr>
            <w:r w:rsidRPr="00515A63">
              <w:rPr>
                <w:b/>
                <w:sz w:val="16"/>
                <w:szCs w:val="22"/>
              </w:rPr>
              <w:t>Berat</w:t>
            </w:r>
          </w:p>
        </w:tc>
        <w:tc>
          <w:tcPr>
            <w:tcW w:w="1270" w:type="pct"/>
            <w:vAlign w:val="center"/>
          </w:tcPr>
          <w:p w14:paraId="07CF3716" w14:textId="77777777" w:rsidR="009D3D02" w:rsidRPr="00515A63" w:rsidRDefault="009D3D02" w:rsidP="0063259D">
            <w:pPr>
              <w:spacing w:line="276" w:lineRule="auto"/>
              <w:rPr>
                <w:sz w:val="16"/>
                <w:szCs w:val="22"/>
              </w:rPr>
            </w:pPr>
            <w:r w:rsidRPr="00515A63">
              <w:rPr>
                <w:sz w:val="16"/>
                <w:szCs w:val="22"/>
              </w:rPr>
              <w:t>74</w:t>
            </w:r>
          </w:p>
        </w:tc>
        <w:tc>
          <w:tcPr>
            <w:tcW w:w="1276" w:type="pct"/>
            <w:vAlign w:val="center"/>
          </w:tcPr>
          <w:p w14:paraId="3380F4D9" w14:textId="77777777" w:rsidR="009D3D02" w:rsidRPr="00515A63" w:rsidRDefault="009D3D02" w:rsidP="0063259D">
            <w:pPr>
              <w:spacing w:line="276" w:lineRule="auto"/>
              <w:rPr>
                <w:sz w:val="16"/>
                <w:szCs w:val="22"/>
              </w:rPr>
            </w:pPr>
            <w:r w:rsidRPr="00515A63">
              <w:rPr>
                <w:sz w:val="16"/>
                <w:szCs w:val="22"/>
              </w:rPr>
              <w:t>0</w:t>
            </w:r>
          </w:p>
        </w:tc>
        <w:tc>
          <w:tcPr>
            <w:tcW w:w="1240" w:type="pct"/>
            <w:vAlign w:val="center"/>
          </w:tcPr>
          <w:p w14:paraId="753E08F6" w14:textId="77777777" w:rsidR="009D3D02" w:rsidRPr="00515A63" w:rsidRDefault="009D3D02" w:rsidP="0063259D">
            <w:pPr>
              <w:spacing w:line="276" w:lineRule="auto"/>
              <w:rPr>
                <w:sz w:val="16"/>
                <w:szCs w:val="22"/>
              </w:rPr>
            </w:pPr>
            <w:r w:rsidRPr="00515A63">
              <w:rPr>
                <w:sz w:val="16"/>
                <w:szCs w:val="22"/>
              </w:rPr>
              <w:t>13</w:t>
            </w:r>
          </w:p>
        </w:tc>
      </w:tr>
      <w:tr w:rsidR="009D3D02" w:rsidRPr="00515A63" w14:paraId="647CA6A0" w14:textId="77777777" w:rsidTr="00515A63">
        <w:tc>
          <w:tcPr>
            <w:tcW w:w="1214" w:type="pct"/>
            <w:shd w:val="clear" w:color="auto" w:fill="BDD6EE" w:themeFill="accent1" w:themeFillTint="66"/>
          </w:tcPr>
          <w:p w14:paraId="34EC60E3" w14:textId="77777777" w:rsidR="009D3D02" w:rsidRPr="00515A63" w:rsidRDefault="009D3D02" w:rsidP="0063259D">
            <w:pPr>
              <w:spacing w:line="276" w:lineRule="auto"/>
              <w:rPr>
                <w:b/>
                <w:sz w:val="16"/>
                <w:szCs w:val="22"/>
              </w:rPr>
            </w:pPr>
            <w:r w:rsidRPr="00515A63">
              <w:rPr>
                <w:b/>
                <w:sz w:val="16"/>
                <w:szCs w:val="22"/>
              </w:rPr>
              <w:t>Ringan</w:t>
            </w:r>
          </w:p>
        </w:tc>
        <w:tc>
          <w:tcPr>
            <w:tcW w:w="1270" w:type="pct"/>
            <w:vAlign w:val="center"/>
          </w:tcPr>
          <w:p w14:paraId="6B4DB9BB" w14:textId="77777777" w:rsidR="009D3D02" w:rsidRPr="00515A63" w:rsidRDefault="009D3D02" w:rsidP="0063259D">
            <w:pPr>
              <w:spacing w:line="276" w:lineRule="auto"/>
              <w:rPr>
                <w:sz w:val="16"/>
                <w:szCs w:val="22"/>
              </w:rPr>
            </w:pPr>
            <w:r w:rsidRPr="00515A63">
              <w:rPr>
                <w:sz w:val="16"/>
                <w:szCs w:val="22"/>
              </w:rPr>
              <w:t>1</w:t>
            </w:r>
          </w:p>
        </w:tc>
        <w:tc>
          <w:tcPr>
            <w:tcW w:w="1276" w:type="pct"/>
            <w:vAlign w:val="center"/>
          </w:tcPr>
          <w:p w14:paraId="1FDB2FE6" w14:textId="77777777" w:rsidR="009D3D02" w:rsidRPr="00515A63" w:rsidRDefault="009D3D02" w:rsidP="0063259D">
            <w:pPr>
              <w:spacing w:line="276" w:lineRule="auto"/>
              <w:rPr>
                <w:sz w:val="16"/>
                <w:szCs w:val="22"/>
              </w:rPr>
            </w:pPr>
            <w:r w:rsidRPr="00515A63">
              <w:rPr>
                <w:sz w:val="16"/>
                <w:szCs w:val="22"/>
              </w:rPr>
              <w:t>205</w:t>
            </w:r>
          </w:p>
        </w:tc>
        <w:tc>
          <w:tcPr>
            <w:tcW w:w="1240" w:type="pct"/>
            <w:vAlign w:val="center"/>
          </w:tcPr>
          <w:p w14:paraId="36C952DD" w14:textId="77777777" w:rsidR="009D3D02" w:rsidRPr="00515A63" w:rsidRDefault="009D3D02" w:rsidP="0063259D">
            <w:pPr>
              <w:spacing w:line="276" w:lineRule="auto"/>
              <w:rPr>
                <w:sz w:val="16"/>
                <w:szCs w:val="22"/>
              </w:rPr>
            </w:pPr>
            <w:r w:rsidRPr="00515A63">
              <w:rPr>
                <w:sz w:val="16"/>
                <w:szCs w:val="22"/>
              </w:rPr>
              <w:t>7</w:t>
            </w:r>
          </w:p>
        </w:tc>
      </w:tr>
      <w:tr w:rsidR="009D3D02" w:rsidRPr="00515A63" w14:paraId="4A9141F7" w14:textId="77777777" w:rsidTr="00515A63">
        <w:tc>
          <w:tcPr>
            <w:tcW w:w="1214" w:type="pct"/>
            <w:shd w:val="clear" w:color="auto" w:fill="BDD6EE" w:themeFill="accent1" w:themeFillTint="66"/>
          </w:tcPr>
          <w:p w14:paraId="1D1126C3" w14:textId="77777777" w:rsidR="009D3D02" w:rsidRPr="00515A63" w:rsidRDefault="009D3D02" w:rsidP="0063259D">
            <w:pPr>
              <w:spacing w:line="276" w:lineRule="auto"/>
              <w:rPr>
                <w:b/>
                <w:sz w:val="16"/>
                <w:szCs w:val="22"/>
              </w:rPr>
            </w:pPr>
            <w:r w:rsidRPr="00515A63">
              <w:rPr>
                <w:b/>
                <w:sz w:val="16"/>
                <w:szCs w:val="22"/>
              </w:rPr>
              <w:t>Sedang</w:t>
            </w:r>
          </w:p>
        </w:tc>
        <w:tc>
          <w:tcPr>
            <w:tcW w:w="1270" w:type="pct"/>
            <w:vAlign w:val="center"/>
          </w:tcPr>
          <w:p w14:paraId="3608CA20" w14:textId="77777777" w:rsidR="009D3D02" w:rsidRPr="00515A63" w:rsidRDefault="009D3D02" w:rsidP="0063259D">
            <w:pPr>
              <w:spacing w:line="276" w:lineRule="auto"/>
              <w:rPr>
                <w:sz w:val="16"/>
                <w:szCs w:val="22"/>
              </w:rPr>
            </w:pPr>
            <w:r w:rsidRPr="00515A63">
              <w:rPr>
                <w:sz w:val="16"/>
                <w:szCs w:val="22"/>
              </w:rPr>
              <w:t>8</w:t>
            </w:r>
          </w:p>
        </w:tc>
        <w:tc>
          <w:tcPr>
            <w:tcW w:w="1276" w:type="pct"/>
            <w:vAlign w:val="center"/>
          </w:tcPr>
          <w:p w14:paraId="0A3F0BD0" w14:textId="77777777" w:rsidR="009D3D02" w:rsidRPr="00515A63" w:rsidRDefault="009D3D02" w:rsidP="0063259D">
            <w:pPr>
              <w:spacing w:line="276" w:lineRule="auto"/>
              <w:rPr>
                <w:sz w:val="16"/>
                <w:szCs w:val="22"/>
              </w:rPr>
            </w:pPr>
            <w:r w:rsidRPr="00515A63">
              <w:rPr>
                <w:sz w:val="16"/>
                <w:szCs w:val="22"/>
              </w:rPr>
              <w:t>19</w:t>
            </w:r>
          </w:p>
        </w:tc>
        <w:tc>
          <w:tcPr>
            <w:tcW w:w="1240" w:type="pct"/>
            <w:vAlign w:val="center"/>
          </w:tcPr>
          <w:p w14:paraId="2FB4EA67" w14:textId="77777777" w:rsidR="009D3D02" w:rsidRPr="00515A63" w:rsidRDefault="009D3D02" w:rsidP="0063259D">
            <w:pPr>
              <w:spacing w:line="276" w:lineRule="auto"/>
              <w:rPr>
                <w:sz w:val="16"/>
                <w:szCs w:val="22"/>
              </w:rPr>
            </w:pPr>
            <w:r w:rsidRPr="00515A63">
              <w:rPr>
                <w:sz w:val="16"/>
                <w:szCs w:val="22"/>
              </w:rPr>
              <w:t>74</w:t>
            </w:r>
          </w:p>
        </w:tc>
      </w:tr>
    </w:tbl>
    <w:p w14:paraId="419C84AF" w14:textId="69E85586" w:rsidR="009D3D02" w:rsidRDefault="00806EF0" w:rsidP="00806EF0">
      <w:pPr>
        <w:pStyle w:val="Caption"/>
        <w:jc w:val="center"/>
        <w:pPrChange w:id="1195" w:author="aditya perwira" w:date="2019-04-23T00:09:00Z">
          <w:pPr>
            <w:pStyle w:val="tablehead"/>
            <w:spacing w:line="240" w:lineRule="auto"/>
          </w:pPr>
        </w:pPrChange>
      </w:pPr>
      <w:bookmarkStart w:id="1196" w:name="_Toc5827290"/>
      <w:ins w:id="1197" w:author="aditya perwira" w:date="2019-04-23T00:09:00Z">
        <w:r>
          <w:t xml:space="preserve">TABEL </w:t>
        </w:r>
        <w:r>
          <w:fldChar w:fldCharType="begin"/>
        </w:r>
        <w:r>
          <w:instrText xml:space="preserve"> SEQ TABEL \* ARABIC </w:instrText>
        </w:r>
      </w:ins>
      <w:r>
        <w:fldChar w:fldCharType="separate"/>
      </w:r>
      <w:ins w:id="1198" w:author="aditya perwira" w:date="2019-04-23T00:26:00Z">
        <w:r w:rsidR="00973F01">
          <w:rPr>
            <w:noProof/>
          </w:rPr>
          <w:t>21</w:t>
        </w:r>
      </w:ins>
      <w:ins w:id="1199" w:author="aditya perwira" w:date="2019-04-23T00:09:00Z">
        <w:r>
          <w:fldChar w:fldCharType="end"/>
        </w:r>
        <w:r>
          <w:t xml:space="preserve">. </w:t>
        </w:r>
      </w:ins>
      <w:r w:rsidR="009D3D02">
        <w:t xml:space="preserve">Nilai presisi dan </w:t>
      </w:r>
      <w:r w:rsidR="009D3D02" w:rsidRPr="009C6132">
        <w:t>recall</w:t>
      </w:r>
      <w:r w:rsidR="009D3D02">
        <w:t xml:space="preserve"> </w:t>
      </w:r>
      <w:bookmarkEnd w:id="1196"/>
      <w:r w:rsidR="009D3D02">
        <w:t xml:space="preserve">dataset </w:t>
      </w:r>
      <w:proofErr w:type="spellStart"/>
      <w:r w:rsidR="009D3D02">
        <w:t>gampa</w:t>
      </w:r>
      <w:proofErr w:type="spellEnd"/>
      <w:r w:rsidR="009D3D02">
        <w:t xml:space="preserve"> Lombok 4.008 citra </w:t>
      </w:r>
      <w:proofErr w:type="spellStart"/>
      <w:r w:rsidR="009D3D02">
        <w:t>augmentasi</w:t>
      </w:r>
      <w:proofErr w:type="spellEnd"/>
      <w:r w:rsidR="009D3D02">
        <w:t xml:space="preserve"> 334 citra dengan skenario 90:10</w:t>
      </w:r>
    </w:p>
    <w:tbl>
      <w:tblPr>
        <w:tblStyle w:val="TableGrid"/>
        <w:tblW w:w="5000" w:type="pct"/>
        <w:tblLook w:val="04A0" w:firstRow="1" w:lastRow="0" w:firstColumn="1" w:lastColumn="0" w:noHBand="0" w:noVBand="1"/>
      </w:tblPr>
      <w:tblGrid>
        <w:gridCol w:w="1519"/>
        <w:gridCol w:w="1576"/>
        <w:gridCol w:w="1543"/>
      </w:tblGrid>
      <w:tr w:rsidR="009D3D02" w:rsidRPr="00515A63" w14:paraId="7076B0B4" w14:textId="77777777" w:rsidTr="00515A63">
        <w:tc>
          <w:tcPr>
            <w:tcW w:w="1638" w:type="pct"/>
            <w:shd w:val="clear" w:color="auto" w:fill="BDD6EE" w:themeFill="accent1" w:themeFillTint="66"/>
            <w:vAlign w:val="center"/>
          </w:tcPr>
          <w:p w14:paraId="2C9B1341" w14:textId="77777777" w:rsidR="009D3D02" w:rsidRPr="00515A63" w:rsidRDefault="009D3D02" w:rsidP="0063259D">
            <w:pPr>
              <w:spacing w:line="276" w:lineRule="auto"/>
              <w:rPr>
                <w:b/>
                <w:sz w:val="16"/>
                <w:szCs w:val="22"/>
              </w:rPr>
            </w:pPr>
            <w:r w:rsidRPr="00515A63">
              <w:rPr>
                <w:b/>
                <w:sz w:val="16"/>
                <w:szCs w:val="22"/>
              </w:rPr>
              <w:t>Kelas</w:t>
            </w:r>
          </w:p>
        </w:tc>
        <w:tc>
          <w:tcPr>
            <w:tcW w:w="1699" w:type="pct"/>
            <w:shd w:val="clear" w:color="auto" w:fill="BDD6EE" w:themeFill="accent1" w:themeFillTint="66"/>
            <w:vAlign w:val="center"/>
          </w:tcPr>
          <w:p w14:paraId="543E6ABF" w14:textId="77777777" w:rsidR="009D3D02" w:rsidRPr="00515A63" w:rsidRDefault="009D3D02" w:rsidP="0063259D">
            <w:pPr>
              <w:spacing w:line="276" w:lineRule="auto"/>
              <w:rPr>
                <w:b/>
                <w:sz w:val="16"/>
                <w:szCs w:val="22"/>
              </w:rPr>
            </w:pPr>
            <w:r w:rsidRPr="00515A63">
              <w:rPr>
                <w:b/>
                <w:sz w:val="16"/>
                <w:szCs w:val="22"/>
              </w:rPr>
              <w:t>Presisi</w:t>
            </w:r>
          </w:p>
        </w:tc>
        <w:tc>
          <w:tcPr>
            <w:tcW w:w="1663" w:type="pct"/>
            <w:shd w:val="clear" w:color="auto" w:fill="BDD6EE" w:themeFill="accent1" w:themeFillTint="66"/>
            <w:vAlign w:val="center"/>
          </w:tcPr>
          <w:p w14:paraId="7991FBD2" w14:textId="77777777" w:rsidR="009D3D02" w:rsidRPr="00515A63" w:rsidRDefault="009D3D02" w:rsidP="0063259D">
            <w:pPr>
              <w:spacing w:line="276" w:lineRule="auto"/>
              <w:rPr>
                <w:b/>
                <w:i/>
                <w:sz w:val="16"/>
                <w:szCs w:val="22"/>
              </w:rPr>
            </w:pPr>
            <w:r w:rsidRPr="00515A63">
              <w:rPr>
                <w:b/>
                <w:i/>
                <w:sz w:val="16"/>
                <w:szCs w:val="22"/>
              </w:rPr>
              <w:t>Recall</w:t>
            </w:r>
          </w:p>
        </w:tc>
      </w:tr>
      <w:tr w:rsidR="009D3D02" w:rsidRPr="00515A63" w14:paraId="517D433F" w14:textId="77777777" w:rsidTr="00515A63">
        <w:tc>
          <w:tcPr>
            <w:tcW w:w="1638" w:type="pct"/>
            <w:shd w:val="clear" w:color="auto" w:fill="BDD6EE" w:themeFill="accent1" w:themeFillTint="66"/>
            <w:vAlign w:val="center"/>
          </w:tcPr>
          <w:p w14:paraId="1465EEB1" w14:textId="77777777" w:rsidR="009D3D02" w:rsidRPr="00515A63" w:rsidRDefault="009D3D02" w:rsidP="0063259D">
            <w:pPr>
              <w:spacing w:line="276" w:lineRule="auto"/>
              <w:rPr>
                <w:b/>
                <w:sz w:val="16"/>
                <w:szCs w:val="22"/>
              </w:rPr>
            </w:pPr>
            <w:r w:rsidRPr="00515A63">
              <w:rPr>
                <w:b/>
                <w:sz w:val="16"/>
                <w:szCs w:val="22"/>
              </w:rPr>
              <w:t>Berat</w:t>
            </w:r>
          </w:p>
        </w:tc>
        <w:tc>
          <w:tcPr>
            <w:tcW w:w="1699" w:type="pct"/>
            <w:vAlign w:val="center"/>
          </w:tcPr>
          <w:p w14:paraId="2582B52C" w14:textId="77777777" w:rsidR="009D3D02" w:rsidRPr="00515A63" w:rsidRDefault="009D3D02" w:rsidP="0063259D">
            <w:pPr>
              <w:spacing w:line="276" w:lineRule="auto"/>
              <w:rPr>
                <w:sz w:val="16"/>
                <w:szCs w:val="22"/>
              </w:rPr>
            </w:pPr>
            <w:r w:rsidRPr="00515A63">
              <w:rPr>
                <w:sz w:val="16"/>
                <w:szCs w:val="22"/>
              </w:rPr>
              <w:t>85,057%</w:t>
            </w:r>
          </w:p>
        </w:tc>
        <w:tc>
          <w:tcPr>
            <w:tcW w:w="1663" w:type="pct"/>
            <w:vAlign w:val="center"/>
          </w:tcPr>
          <w:p w14:paraId="226D2DA8" w14:textId="77777777" w:rsidR="009D3D02" w:rsidRPr="00515A63" w:rsidRDefault="009D3D02" w:rsidP="0063259D">
            <w:pPr>
              <w:spacing w:line="276" w:lineRule="auto"/>
              <w:rPr>
                <w:sz w:val="16"/>
                <w:szCs w:val="22"/>
              </w:rPr>
            </w:pPr>
            <w:r w:rsidRPr="00515A63">
              <w:rPr>
                <w:sz w:val="16"/>
                <w:szCs w:val="22"/>
              </w:rPr>
              <w:t>89,157%</w:t>
            </w:r>
          </w:p>
        </w:tc>
      </w:tr>
      <w:tr w:rsidR="009D3D02" w:rsidRPr="00515A63" w14:paraId="08A0EDCE" w14:textId="77777777" w:rsidTr="00515A63">
        <w:tc>
          <w:tcPr>
            <w:tcW w:w="1638" w:type="pct"/>
            <w:shd w:val="clear" w:color="auto" w:fill="BDD6EE" w:themeFill="accent1" w:themeFillTint="66"/>
            <w:vAlign w:val="center"/>
          </w:tcPr>
          <w:p w14:paraId="4D89B116" w14:textId="77777777" w:rsidR="009D3D02" w:rsidRPr="00515A63" w:rsidRDefault="009D3D02" w:rsidP="0063259D">
            <w:pPr>
              <w:spacing w:line="276" w:lineRule="auto"/>
              <w:rPr>
                <w:b/>
                <w:sz w:val="16"/>
                <w:szCs w:val="22"/>
              </w:rPr>
            </w:pPr>
            <w:r w:rsidRPr="00515A63">
              <w:rPr>
                <w:b/>
                <w:sz w:val="16"/>
                <w:szCs w:val="22"/>
              </w:rPr>
              <w:t>Ringan</w:t>
            </w:r>
          </w:p>
        </w:tc>
        <w:tc>
          <w:tcPr>
            <w:tcW w:w="1699" w:type="pct"/>
            <w:vAlign w:val="center"/>
          </w:tcPr>
          <w:p w14:paraId="365B73BB" w14:textId="77777777" w:rsidR="009D3D02" w:rsidRPr="00515A63" w:rsidRDefault="009D3D02" w:rsidP="0063259D">
            <w:pPr>
              <w:spacing w:line="276" w:lineRule="auto"/>
              <w:rPr>
                <w:sz w:val="16"/>
                <w:szCs w:val="22"/>
              </w:rPr>
            </w:pPr>
            <w:r w:rsidRPr="00515A63">
              <w:rPr>
                <w:sz w:val="16"/>
                <w:szCs w:val="22"/>
              </w:rPr>
              <w:t>96,244%</w:t>
            </w:r>
          </w:p>
        </w:tc>
        <w:tc>
          <w:tcPr>
            <w:tcW w:w="1663" w:type="pct"/>
            <w:vAlign w:val="center"/>
          </w:tcPr>
          <w:p w14:paraId="6D73A57F" w14:textId="77777777" w:rsidR="009D3D02" w:rsidRPr="00515A63" w:rsidRDefault="009D3D02" w:rsidP="0063259D">
            <w:pPr>
              <w:spacing w:line="276" w:lineRule="auto"/>
              <w:rPr>
                <w:sz w:val="16"/>
                <w:szCs w:val="22"/>
              </w:rPr>
            </w:pPr>
            <w:r w:rsidRPr="00515A63">
              <w:rPr>
                <w:sz w:val="16"/>
                <w:szCs w:val="22"/>
              </w:rPr>
              <w:t>91,518%</w:t>
            </w:r>
          </w:p>
        </w:tc>
      </w:tr>
      <w:tr w:rsidR="009D3D02" w:rsidRPr="00515A63" w14:paraId="74FCA11A" w14:textId="77777777" w:rsidTr="00515A63">
        <w:tc>
          <w:tcPr>
            <w:tcW w:w="1638" w:type="pct"/>
            <w:shd w:val="clear" w:color="auto" w:fill="BDD6EE" w:themeFill="accent1" w:themeFillTint="66"/>
            <w:vAlign w:val="center"/>
          </w:tcPr>
          <w:p w14:paraId="20CFA445" w14:textId="77777777" w:rsidR="009D3D02" w:rsidRPr="00515A63" w:rsidRDefault="009D3D02" w:rsidP="0063259D">
            <w:pPr>
              <w:spacing w:line="276" w:lineRule="auto"/>
              <w:rPr>
                <w:b/>
                <w:sz w:val="16"/>
                <w:szCs w:val="22"/>
              </w:rPr>
            </w:pPr>
            <w:r w:rsidRPr="00515A63">
              <w:rPr>
                <w:b/>
                <w:sz w:val="16"/>
                <w:szCs w:val="22"/>
              </w:rPr>
              <w:t>Sedang</w:t>
            </w:r>
          </w:p>
        </w:tc>
        <w:tc>
          <w:tcPr>
            <w:tcW w:w="1699" w:type="pct"/>
            <w:vAlign w:val="center"/>
          </w:tcPr>
          <w:p w14:paraId="58DDB9E4" w14:textId="77777777" w:rsidR="009D3D02" w:rsidRPr="00515A63" w:rsidRDefault="009D3D02" w:rsidP="0063259D">
            <w:pPr>
              <w:spacing w:line="276" w:lineRule="auto"/>
              <w:rPr>
                <w:sz w:val="16"/>
                <w:szCs w:val="22"/>
              </w:rPr>
            </w:pPr>
            <w:r w:rsidRPr="00515A63">
              <w:rPr>
                <w:sz w:val="16"/>
                <w:szCs w:val="22"/>
              </w:rPr>
              <w:t>73,267%</w:t>
            </w:r>
          </w:p>
        </w:tc>
        <w:tc>
          <w:tcPr>
            <w:tcW w:w="1663" w:type="pct"/>
            <w:vAlign w:val="center"/>
          </w:tcPr>
          <w:p w14:paraId="4D313CF7" w14:textId="77777777" w:rsidR="009D3D02" w:rsidRPr="00515A63" w:rsidRDefault="009D3D02" w:rsidP="0063259D">
            <w:pPr>
              <w:spacing w:line="276" w:lineRule="auto"/>
              <w:rPr>
                <w:sz w:val="16"/>
                <w:szCs w:val="22"/>
              </w:rPr>
            </w:pPr>
            <w:r w:rsidRPr="00515A63">
              <w:rPr>
                <w:sz w:val="16"/>
                <w:szCs w:val="22"/>
              </w:rPr>
              <w:t>78,723%</w:t>
            </w:r>
          </w:p>
        </w:tc>
      </w:tr>
      <w:tr w:rsidR="009D3D02" w:rsidRPr="00515A63" w14:paraId="775BD616" w14:textId="77777777" w:rsidTr="00515A63">
        <w:tc>
          <w:tcPr>
            <w:tcW w:w="1638" w:type="pct"/>
            <w:shd w:val="clear" w:color="auto" w:fill="BDD6EE" w:themeFill="accent1" w:themeFillTint="66"/>
            <w:vAlign w:val="center"/>
          </w:tcPr>
          <w:p w14:paraId="1ABD4654" w14:textId="77777777" w:rsidR="009D3D02" w:rsidRPr="00515A63" w:rsidRDefault="009D3D02" w:rsidP="0063259D">
            <w:pPr>
              <w:spacing w:line="276" w:lineRule="auto"/>
              <w:rPr>
                <w:b/>
                <w:sz w:val="16"/>
                <w:szCs w:val="22"/>
              </w:rPr>
            </w:pPr>
            <w:r w:rsidRPr="00515A63">
              <w:rPr>
                <w:b/>
                <w:sz w:val="16"/>
                <w:szCs w:val="22"/>
              </w:rPr>
              <w:t>Rata-rata</w:t>
            </w:r>
          </w:p>
        </w:tc>
        <w:tc>
          <w:tcPr>
            <w:tcW w:w="1699" w:type="pct"/>
            <w:vAlign w:val="center"/>
          </w:tcPr>
          <w:p w14:paraId="6A3FBCEF" w14:textId="77777777" w:rsidR="009D3D02" w:rsidRPr="00515A63" w:rsidRDefault="009D3D02" w:rsidP="0063259D">
            <w:pPr>
              <w:spacing w:line="276" w:lineRule="auto"/>
              <w:rPr>
                <w:sz w:val="16"/>
                <w:szCs w:val="22"/>
              </w:rPr>
            </w:pPr>
            <w:r w:rsidRPr="00515A63">
              <w:rPr>
                <w:sz w:val="16"/>
                <w:szCs w:val="22"/>
              </w:rPr>
              <w:t>84,856%</w:t>
            </w:r>
          </w:p>
        </w:tc>
        <w:tc>
          <w:tcPr>
            <w:tcW w:w="1663" w:type="pct"/>
            <w:vAlign w:val="center"/>
          </w:tcPr>
          <w:p w14:paraId="2A401469" w14:textId="77777777" w:rsidR="009D3D02" w:rsidRPr="00515A63" w:rsidRDefault="009D3D02" w:rsidP="0063259D">
            <w:pPr>
              <w:spacing w:line="276" w:lineRule="auto"/>
              <w:rPr>
                <w:sz w:val="16"/>
                <w:szCs w:val="22"/>
              </w:rPr>
            </w:pPr>
            <w:r w:rsidRPr="00515A63">
              <w:rPr>
                <w:sz w:val="16"/>
                <w:szCs w:val="22"/>
              </w:rPr>
              <w:t>86,466%</w:t>
            </w:r>
          </w:p>
        </w:tc>
      </w:tr>
    </w:tbl>
    <w:p w14:paraId="1930F0F2" w14:textId="0611105F" w:rsidR="009D3D02" w:rsidRDefault="009C6132" w:rsidP="00806EF0">
      <w:pPr>
        <w:pStyle w:val="Heading2"/>
        <w:tabs>
          <w:tab w:val="num" w:pos="227"/>
        </w:tabs>
        <w:ind w:left="288"/>
        <w:pPrChange w:id="1200" w:author="aditya perwira" w:date="2019-04-23T00:10:00Z">
          <w:pPr>
            <w:pStyle w:val="Heading2"/>
            <w:numPr>
              <w:ilvl w:val="0"/>
              <w:numId w:val="0"/>
            </w:numPr>
            <w:tabs>
              <w:tab w:val="clear" w:pos="3629"/>
            </w:tabs>
            <w:ind w:left="426" w:hanging="426"/>
          </w:pPr>
        </w:pPrChange>
      </w:pPr>
      <w:del w:id="1201" w:author="aditya perwira" w:date="2019-04-23T00:10:00Z">
        <w:r w:rsidDel="00806EF0">
          <w:delText xml:space="preserve">D.3. </w:delText>
        </w:r>
      </w:del>
      <w:r w:rsidR="009D3D02">
        <w:t xml:space="preserve">Pengujian dataset gempa Lombok citra 4008 </w:t>
      </w:r>
      <w:proofErr w:type="spellStart"/>
      <w:r w:rsidR="009D3D02">
        <w:t>augmentasi</w:t>
      </w:r>
      <w:proofErr w:type="spellEnd"/>
      <w:r w:rsidR="009D3D02">
        <w:t xml:space="preserve"> citra 334 dengan skenario 70:30</w:t>
      </w:r>
    </w:p>
    <w:p w14:paraId="6866BE06" w14:textId="472B4D1A" w:rsidR="009D3D02" w:rsidRPr="00DC25FB" w:rsidRDefault="009D3D02" w:rsidP="009C6132">
      <w:pPr>
        <w:pStyle w:val="BodyText"/>
      </w:pPr>
      <w:r>
        <w:t xml:space="preserve">Jumlah citra pada dataset gempa Lombok sebanyak 4.008 citra diuji dengan untuk pengujian dengan skenario yang berbeda yaitu 70:30. penggunaan skenario yang berbeda digunakan karena melihat jumlah data yang sangat besar. Dari 4.008 citra tersebut, sebanyak 2.805 citra dipilih secara acak untuk menjadi citra </w:t>
      </w:r>
      <w:r w:rsidRPr="00F20551">
        <w:rPr>
          <w:i/>
          <w:iCs/>
        </w:rPr>
        <w:t>training</w:t>
      </w:r>
      <w:r>
        <w:t xml:space="preserve">. Sedangkan 1.203 citra sisanya digunakan sebagai citra </w:t>
      </w:r>
      <w:r w:rsidRPr="00F20551">
        <w:rPr>
          <w:i/>
          <w:iCs/>
        </w:rPr>
        <w:t>testing</w:t>
      </w:r>
      <w:r>
        <w:t>.</w:t>
      </w:r>
      <w:ins w:id="1202" w:author="aditya perwira" w:date="2019-04-23T00:10:00Z">
        <w:r w:rsidR="00806EF0">
          <w:t xml:space="preserve"> Pengujian ini bertujuan untuk melihat performa model untuk mengklasifikasi citra</w:t>
        </w:r>
      </w:ins>
      <w:ins w:id="1203" w:author="aditya perwira" w:date="2019-04-23T00:18:00Z">
        <w:r w:rsidR="00AA4980">
          <w:t xml:space="preserve"> gempa Lombok</w:t>
        </w:r>
      </w:ins>
      <w:ins w:id="1204" w:author="aditya perwira" w:date="2019-04-23T00:10:00Z">
        <w:r w:rsidR="00806EF0">
          <w:t xml:space="preserve"> </w:t>
        </w:r>
      </w:ins>
      <w:ins w:id="1205" w:author="aditya perwira" w:date="2019-04-23T00:11:00Z">
        <w:r w:rsidR="00806EF0">
          <w:t xml:space="preserve">belum standar yang sudah </w:t>
        </w:r>
        <w:proofErr w:type="spellStart"/>
        <w:r w:rsidR="00806EF0">
          <w:t>diaugmentasi</w:t>
        </w:r>
      </w:ins>
      <w:proofErr w:type="spellEnd"/>
      <w:ins w:id="1206" w:author="aditya perwira" w:date="2019-04-23T00:12:00Z">
        <w:r w:rsidR="008478B2">
          <w:t xml:space="preserve"> dengan citra </w:t>
        </w:r>
        <w:r w:rsidR="008478B2">
          <w:rPr>
            <w:i/>
          </w:rPr>
          <w:t xml:space="preserve">training </w:t>
        </w:r>
        <w:r w:rsidR="008478B2">
          <w:t>sebesar 70%.</w:t>
        </w:r>
      </w:ins>
    </w:p>
    <w:p w14:paraId="4894DC92" w14:textId="21EBB9C8" w:rsidR="009D3D02" w:rsidRDefault="008478B2" w:rsidP="008478B2">
      <w:pPr>
        <w:pStyle w:val="Caption"/>
        <w:jc w:val="center"/>
        <w:pPrChange w:id="1207" w:author="aditya perwira" w:date="2019-04-23T00:12:00Z">
          <w:pPr>
            <w:pStyle w:val="tablehead"/>
            <w:spacing w:line="240" w:lineRule="auto"/>
          </w:pPr>
        </w:pPrChange>
      </w:pPr>
      <w:ins w:id="1208" w:author="aditya perwira" w:date="2019-04-23T00:12:00Z">
        <w:r>
          <w:t xml:space="preserve">TABEL </w:t>
        </w:r>
        <w:r>
          <w:fldChar w:fldCharType="begin"/>
        </w:r>
        <w:r>
          <w:instrText xml:space="preserve"> SEQ TABEL \* ARABIC </w:instrText>
        </w:r>
      </w:ins>
      <w:r>
        <w:fldChar w:fldCharType="separate"/>
      </w:r>
      <w:ins w:id="1209" w:author="aditya perwira" w:date="2019-04-23T00:26:00Z">
        <w:r w:rsidR="00973F01">
          <w:rPr>
            <w:noProof/>
          </w:rPr>
          <w:t>22</w:t>
        </w:r>
      </w:ins>
      <w:ins w:id="1210" w:author="aditya perwira" w:date="2019-04-23T00:12:00Z">
        <w:r>
          <w:fldChar w:fldCharType="end"/>
        </w:r>
        <w:r>
          <w:t xml:space="preserve">. </w:t>
        </w:r>
      </w:ins>
      <w:r w:rsidR="009D3D02">
        <w:t xml:space="preserve">Sebaran citra </w:t>
      </w:r>
      <w:r w:rsidR="009D3D02" w:rsidRPr="009C6132">
        <w:t>training</w:t>
      </w:r>
      <w:r w:rsidR="009D3D02">
        <w:t xml:space="preserve"> dan </w:t>
      </w:r>
      <w:r w:rsidR="009D3D02" w:rsidRPr="009C6132">
        <w:t>testing</w:t>
      </w:r>
      <w:r w:rsidR="009D3D02">
        <w:t xml:space="preserve"> tiap jenis data pada dataset gempa Lombok citra 4008 </w:t>
      </w:r>
      <w:proofErr w:type="spellStart"/>
      <w:r w:rsidR="009D3D02">
        <w:t>augmentasi</w:t>
      </w:r>
      <w:proofErr w:type="spellEnd"/>
      <w:r w:rsidR="009D3D02">
        <w:t xml:space="preserve"> citra 334 dengan skenario 70:30</w:t>
      </w:r>
    </w:p>
    <w:tbl>
      <w:tblPr>
        <w:tblStyle w:val="TableGrid"/>
        <w:tblW w:w="5000" w:type="pct"/>
        <w:tblLook w:val="04A0" w:firstRow="1" w:lastRow="0" w:firstColumn="1" w:lastColumn="0" w:noHBand="0" w:noVBand="1"/>
      </w:tblPr>
      <w:tblGrid>
        <w:gridCol w:w="819"/>
        <w:gridCol w:w="1189"/>
        <w:gridCol w:w="1042"/>
        <w:gridCol w:w="818"/>
        <w:gridCol w:w="770"/>
      </w:tblGrid>
      <w:tr w:rsidR="009D3D02" w:rsidRPr="00515A63" w14:paraId="43B335D9" w14:textId="77777777" w:rsidTr="00515A63">
        <w:tc>
          <w:tcPr>
            <w:tcW w:w="883" w:type="pct"/>
            <w:vMerge w:val="restart"/>
            <w:shd w:val="clear" w:color="auto" w:fill="BDD6EE" w:themeFill="accent1" w:themeFillTint="66"/>
            <w:vAlign w:val="center"/>
          </w:tcPr>
          <w:p w14:paraId="11DEB890" w14:textId="77777777" w:rsidR="009D3D02" w:rsidRPr="00515A63" w:rsidRDefault="009D3D02" w:rsidP="0063259D">
            <w:pPr>
              <w:spacing w:line="276" w:lineRule="auto"/>
              <w:rPr>
                <w:b/>
                <w:sz w:val="16"/>
              </w:rPr>
            </w:pPr>
            <w:r w:rsidRPr="00515A63">
              <w:rPr>
                <w:b/>
                <w:sz w:val="16"/>
              </w:rPr>
              <w:t>Proses</w:t>
            </w:r>
          </w:p>
        </w:tc>
        <w:tc>
          <w:tcPr>
            <w:tcW w:w="3287" w:type="pct"/>
            <w:gridSpan w:val="3"/>
            <w:shd w:val="clear" w:color="auto" w:fill="BDD6EE" w:themeFill="accent1" w:themeFillTint="66"/>
            <w:vAlign w:val="center"/>
          </w:tcPr>
          <w:p w14:paraId="285B38E4" w14:textId="77777777" w:rsidR="009D3D02" w:rsidRPr="00515A63" w:rsidRDefault="009D3D02" w:rsidP="0063259D">
            <w:pPr>
              <w:spacing w:line="276" w:lineRule="auto"/>
              <w:rPr>
                <w:b/>
                <w:sz w:val="16"/>
              </w:rPr>
            </w:pPr>
            <w:r w:rsidRPr="00515A63">
              <w:rPr>
                <w:b/>
                <w:sz w:val="16"/>
              </w:rPr>
              <w:t>Kelas</w:t>
            </w:r>
          </w:p>
        </w:tc>
        <w:tc>
          <w:tcPr>
            <w:tcW w:w="830" w:type="pct"/>
            <w:vMerge w:val="restart"/>
            <w:shd w:val="clear" w:color="auto" w:fill="BDD6EE" w:themeFill="accent1" w:themeFillTint="66"/>
            <w:vAlign w:val="center"/>
          </w:tcPr>
          <w:p w14:paraId="4EA24EBB" w14:textId="77777777" w:rsidR="009D3D02" w:rsidRPr="00515A63" w:rsidRDefault="009D3D02" w:rsidP="0063259D">
            <w:pPr>
              <w:spacing w:line="276" w:lineRule="auto"/>
              <w:rPr>
                <w:b/>
                <w:i/>
                <w:sz w:val="16"/>
              </w:rPr>
            </w:pPr>
            <w:r w:rsidRPr="00515A63">
              <w:rPr>
                <w:b/>
                <w:sz w:val="16"/>
              </w:rPr>
              <w:t>Jumlah</w:t>
            </w:r>
          </w:p>
        </w:tc>
      </w:tr>
      <w:tr w:rsidR="009D3D02" w:rsidRPr="00515A63" w14:paraId="16F6E8BD" w14:textId="77777777" w:rsidTr="00515A63">
        <w:tc>
          <w:tcPr>
            <w:tcW w:w="883" w:type="pct"/>
            <w:vMerge/>
            <w:shd w:val="clear" w:color="auto" w:fill="F2F2F2" w:themeFill="background1" w:themeFillShade="F2"/>
            <w:vAlign w:val="center"/>
          </w:tcPr>
          <w:p w14:paraId="4D259E79" w14:textId="77777777" w:rsidR="009D3D02" w:rsidRPr="00515A63" w:rsidRDefault="009D3D02" w:rsidP="0063259D">
            <w:pPr>
              <w:spacing w:line="276" w:lineRule="auto"/>
              <w:rPr>
                <w:b/>
                <w:sz w:val="16"/>
              </w:rPr>
            </w:pPr>
          </w:p>
        </w:tc>
        <w:tc>
          <w:tcPr>
            <w:tcW w:w="1282" w:type="pct"/>
            <w:shd w:val="clear" w:color="auto" w:fill="BDD6EE" w:themeFill="accent1" w:themeFillTint="66"/>
            <w:vAlign w:val="center"/>
          </w:tcPr>
          <w:p w14:paraId="373D5D3A" w14:textId="77777777" w:rsidR="009D3D02" w:rsidRPr="00515A63" w:rsidRDefault="009D3D02" w:rsidP="0063259D">
            <w:pPr>
              <w:spacing w:line="276" w:lineRule="auto"/>
              <w:rPr>
                <w:b/>
                <w:sz w:val="16"/>
              </w:rPr>
            </w:pPr>
            <w:r w:rsidRPr="00515A63">
              <w:rPr>
                <w:b/>
                <w:sz w:val="16"/>
              </w:rPr>
              <w:t>Berat</w:t>
            </w:r>
          </w:p>
        </w:tc>
        <w:tc>
          <w:tcPr>
            <w:tcW w:w="1123" w:type="pct"/>
            <w:shd w:val="clear" w:color="auto" w:fill="BDD6EE" w:themeFill="accent1" w:themeFillTint="66"/>
            <w:vAlign w:val="center"/>
          </w:tcPr>
          <w:p w14:paraId="482E48AB" w14:textId="77777777" w:rsidR="009D3D02" w:rsidRPr="00515A63" w:rsidRDefault="009D3D02" w:rsidP="0063259D">
            <w:pPr>
              <w:spacing w:line="276" w:lineRule="auto"/>
              <w:rPr>
                <w:b/>
                <w:sz w:val="16"/>
              </w:rPr>
            </w:pPr>
            <w:r w:rsidRPr="00515A63">
              <w:rPr>
                <w:b/>
                <w:sz w:val="16"/>
              </w:rPr>
              <w:t>Ringan</w:t>
            </w:r>
          </w:p>
        </w:tc>
        <w:tc>
          <w:tcPr>
            <w:tcW w:w="882" w:type="pct"/>
            <w:shd w:val="clear" w:color="auto" w:fill="BDD6EE" w:themeFill="accent1" w:themeFillTint="66"/>
            <w:vAlign w:val="center"/>
          </w:tcPr>
          <w:p w14:paraId="32A6B6B7" w14:textId="77777777" w:rsidR="009D3D02" w:rsidRPr="00515A63" w:rsidRDefault="009D3D02" w:rsidP="0063259D">
            <w:pPr>
              <w:spacing w:line="276" w:lineRule="auto"/>
              <w:rPr>
                <w:b/>
                <w:sz w:val="16"/>
              </w:rPr>
            </w:pPr>
            <w:r w:rsidRPr="00515A63">
              <w:rPr>
                <w:b/>
                <w:sz w:val="16"/>
              </w:rPr>
              <w:t>Sedang</w:t>
            </w:r>
          </w:p>
        </w:tc>
        <w:tc>
          <w:tcPr>
            <w:tcW w:w="830" w:type="pct"/>
            <w:vMerge/>
            <w:shd w:val="clear" w:color="auto" w:fill="F2F2F2" w:themeFill="background1" w:themeFillShade="F2"/>
            <w:vAlign w:val="center"/>
          </w:tcPr>
          <w:p w14:paraId="40BC6837" w14:textId="77777777" w:rsidR="009D3D02" w:rsidRPr="00515A63" w:rsidRDefault="009D3D02" w:rsidP="0063259D">
            <w:pPr>
              <w:spacing w:line="276" w:lineRule="auto"/>
              <w:rPr>
                <w:b/>
                <w:sz w:val="16"/>
              </w:rPr>
            </w:pPr>
          </w:p>
        </w:tc>
      </w:tr>
      <w:tr w:rsidR="009D3D02" w:rsidRPr="00515A63" w14:paraId="44CF5707" w14:textId="77777777" w:rsidTr="00515A63">
        <w:tc>
          <w:tcPr>
            <w:tcW w:w="883" w:type="pct"/>
            <w:shd w:val="clear" w:color="auto" w:fill="BDD6EE" w:themeFill="accent1" w:themeFillTint="66"/>
            <w:vAlign w:val="center"/>
          </w:tcPr>
          <w:p w14:paraId="194B5D93" w14:textId="77777777" w:rsidR="009D3D02" w:rsidRPr="00515A63" w:rsidRDefault="009D3D02" w:rsidP="0063259D">
            <w:pPr>
              <w:spacing w:line="276" w:lineRule="auto"/>
              <w:rPr>
                <w:b/>
                <w:sz w:val="16"/>
              </w:rPr>
            </w:pPr>
            <w:r w:rsidRPr="00515A63">
              <w:rPr>
                <w:b/>
                <w:i/>
                <w:sz w:val="16"/>
              </w:rPr>
              <w:t>Training</w:t>
            </w:r>
          </w:p>
        </w:tc>
        <w:tc>
          <w:tcPr>
            <w:tcW w:w="1282" w:type="pct"/>
            <w:vAlign w:val="center"/>
          </w:tcPr>
          <w:p w14:paraId="7B518BBE" w14:textId="77777777" w:rsidR="009D3D02" w:rsidRPr="00515A63" w:rsidRDefault="009D3D02" w:rsidP="0063259D">
            <w:pPr>
              <w:spacing w:line="276" w:lineRule="auto"/>
              <w:rPr>
                <w:sz w:val="16"/>
              </w:rPr>
            </w:pPr>
            <w:r w:rsidRPr="00515A63">
              <w:rPr>
                <w:sz w:val="16"/>
              </w:rPr>
              <w:t>686</w:t>
            </w:r>
          </w:p>
        </w:tc>
        <w:tc>
          <w:tcPr>
            <w:tcW w:w="1123" w:type="pct"/>
            <w:vAlign w:val="center"/>
          </w:tcPr>
          <w:p w14:paraId="026AF2D6" w14:textId="77777777" w:rsidR="009D3D02" w:rsidRPr="00515A63" w:rsidRDefault="009D3D02" w:rsidP="0063259D">
            <w:pPr>
              <w:spacing w:line="276" w:lineRule="auto"/>
              <w:rPr>
                <w:sz w:val="16"/>
              </w:rPr>
            </w:pPr>
            <w:r w:rsidRPr="00515A63">
              <w:rPr>
                <w:sz w:val="16"/>
              </w:rPr>
              <w:t>1444</w:t>
            </w:r>
          </w:p>
        </w:tc>
        <w:tc>
          <w:tcPr>
            <w:tcW w:w="882" w:type="pct"/>
            <w:vAlign w:val="center"/>
          </w:tcPr>
          <w:p w14:paraId="5BF2A421" w14:textId="77777777" w:rsidR="009D3D02" w:rsidRPr="00515A63" w:rsidRDefault="009D3D02" w:rsidP="0063259D">
            <w:pPr>
              <w:spacing w:line="276" w:lineRule="auto"/>
              <w:rPr>
                <w:sz w:val="16"/>
              </w:rPr>
            </w:pPr>
            <w:r w:rsidRPr="00515A63">
              <w:rPr>
                <w:sz w:val="16"/>
              </w:rPr>
              <w:t>675</w:t>
            </w:r>
          </w:p>
        </w:tc>
        <w:tc>
          <w:tcPr>
            <w:tcW w:w="830" w:type="pct"/>
            <w:vAlign w:val="center"/>
          </w:tcPr>
          <w:p w14:paraId="068F5C29" w14:textId="77777777" w:rsidR="009D3D02" w:rsidRPr="00515A63" w:rsidRDefault="009D3D02" w:rsidP="0063259D">
            <w:pPr>
              <w:spacing w:line="276" w:lineRule="auto"/>
              <w:rPr>
                <w:sz w:val="16"/>
              </w:rPr>
            </w:pPr>
            <w:r w:rsidRPr="00515A63">
              <w:rPr>
                <w:sz w:val="16"/>
              </w:rPr>
              <w:t>2805</w:t>
            </w:r>
          </w:p>
        </w:tc>
      </w:tr>
      <w:tr w:rsidR="009D3D02" w:rsidRPr="00515A63" w14:paraId="3F9A4448" w14:textId="77777777" w:rsidTr="00515A63">
        <w:tc>
          <w:tcPr>
            <w:tcW w:w="883" w:type="pct"/>
            <w:shd w:val="clear" w:color="auto" w:fill="BDD6EE" w:themeFill="accent1" w:themeFillTint="66"/>
            <w:vAlign w:val="center"/>
          </w:tcPr>
          <w:p w14:paraId="614A81FB" w14:textId="77777777" w:rsidR="009D3D02" w:rsidRPr="00515A63" w:rsidRDefault="009D3D02" w:rsidP="0063259D">
            <w:pPr>
              <w:spacing w:line="276" w:lineRule="auto"/>
              <w:rPr>
                <w:b/>
                <w:sz w:val="16"/>
              </w:rPr>
            </w:pPr>
            <w:r w:rsidRPr="00515A63">
              <w:rPr>
                <w:b/>
                <w:i/>
                <w:sz w:val="16"/>
              </w:rPr>
              <w:t>Testing</w:t>
            </w:r>
          </w:p>
        </w:tc>
        <w:tc>
          <w:tcPr>
            <w:tcW w:w="1282" w:type="pct"/>
            <w:vAlign w:val="center"/>
          </w:tcPr>
          <w:p w14:paraId="02695D3E" w14:textId="77777777" w:rsidR="009D3D02" w:rsidRPr="00515A63" w:rsidRDefault="009D3D02" w:rsidP="0063259D">
            <w:pPr>
              <w:spacing w:line="276" w:lineRule="auto"/>
              <w:rPr>
                <w:sz w:val="16"/>
              </w:rPr>
            </w:pPr>
            <w:r w:rsidRPr="00515A63">
              <w:rPr>
                <w:sz w:val="16"/>
              </w:rPr>
              <w:t>286</w:t>
            </w:r>
          </w:p>
        </w:tc>
        <w:tc>
          <w:tcPr>
            <w:tcW w:w="1123" w:type="pct"/>
            <w:vAlign w:val="center"/>
          </w:tcPr>
          <w:p w14:paraId="1F2ACBF2" w14:textId="77777777" w:rsidR="009D3D02" w:rsidRPr="00515A63" w:rsidRDefault="009D3D02" w:rsidP="0063259D">
            <w:pPr>
              <w:spacing w:line="276" w:lineRule="auto"/>
              <w:rPr>
                <w:sz w:val="16"/>
              </w:rPr>
            </w:pPr>
            <w:r w:rsidRPr="00515A63">
              <w:rPr>
                <w:sz w:val="16"/>
              </w:rPr>
              <w:t>632</w:t>
            </w:r>
          </w:p>
        </w:tc>
        <w:tc>
          <w:tcPr>
            <w:tcW w:w="882" w:type="pct"/>
            <w:vAlign w:val="center"/>
          </w:tcPr>
          <w:p w14:paraId="47DED423" w14:textId="77777777" w:rsidR="009D3D02" w:rsidRPr="00515A63" w:rsidRDefault="009D3D02" w:rsidP="0063259D">
            <w:pPr>
              <w:spacing w:line="276" w:lineRule="auto"/>
              <w:rPr>
                <w:sz w:val="16"/>
              </w:rPr>
            </w:pPr>
            <w:r w:rsidRPr="00515A63">
              <w:rPr>
                <w:sz w:val="16"/>
              </w:rPr>
              <w:t>285</w:t>
            </w:r>
          </w:p>
        </w:tc>
        <w:tc>
          <w:tcPr>
            <w:tcW w:w="830" w:type="pct"/>
            <w:vAlign w:val="center"/>
          </w:tcPr>
          <w:p w14:paraId="4A7D2FA9" w14:textId="77777777" w:rsidR="009D3D02" w:rsidRPr="00515A63" w:rsidRDefault="009D3D02" w:rsidP="0063259D">
            <w:pPr>
              <w:spacing w:line="276" w:lineRule="auto"/>
              <w:rPr>
                <w:sz w:val="16"/>
              </w:rPr>
            </w:pPr>
            <w:r w:rsidRPr="00515A63">
              <w:rPr>
                <w:sz w:val="16"/>
              </w:rPr>
              <w:t>1.203</w:t>
            </w:r>
          </w:p>
        </w:tc>
      </w:tr>
      <w:tr w:rsidR="009D3D02" w:rsidRPr="00515A63" w14:paraId="09EC47BA" w14:textId="77777777" w:rsidTr="00515A63">
        <w:tc>
          <w:tcPr>
            <w:tcW w:w="4170" w:type="pct"/>
            <w:gridSpan w:val="4"/>
            <w:shd w:val="clear" w:color="auto" w:fill="auto"/>
            <w:vAlign w:val="center"/>
          </w:tcPr>
          <w:p w14:paraId="1C3A487D" w14:textId="77777777" w:rsidR="009D3D02" w:rsidRPr="00515A63" w:rsidRDefault="009D3D02" w:rsidP="0063259D">
            <w:pPr>
              <w:spacing w:line="276" w:lineRule="auto"/>
              <w:rPr>
                <w:b/>
                <w:sz w:val="16"/>
              </w:rPr>
            </w:pPr>
            <w:r w:rsidRPr="00515A63">
              <w:rPr>
                <w:b/>
                <w:sz w:val="16"/>
              </w:rPr>
              <w:t>Total</w:t>
            </w:r>
          </w:p>
        </w:tc>
        <w:tc>
          <w:tcPr>
            <w:tcW w:w="830" w:type="pct"/>
            <w:shd w:val="clear" w:color="auto" w:fill="auto"/>
            <w:vAlign w:val="center"/>
          </w:tcPr>
          <w:p w14:paraId="02FB9E15" w14:textId="77777777" w:rsidR="009D3D02" w:rsidRPr="00515A63" w:rsidRDefault="009D3D02" w:rsidP="0063259D">
            <w:pPr>
              <w:spacing w:line="276" w:lineRule="auto"/>
              <w:rPr>
                <w:b/>
                <w:sz w:val="16"/>
              </w:rPr>
            </w:pPr>
            <w:r w:rsidRPr="00515A63">
              <w:rPr>
                <w:b/>
                <w:sz w:val="16"/>
              </w:rPr>
              <w:t>4.008</w:t>
            </w:r>
          </w:p>
        </w:tc>
      </w:tr>
    </w:tbl>
    <w:p w14:paraId="4888519C" w14:textId="7E93A46F" w:rsidR="009D3D02" w:rsidRDefault="009D3D02" w:rsidP="009D3D02">
      <w:pPr>
        <w:pStyle w:val="BodyText"/>
      </w:pPr>
      <w:r>
        <w:t xml:space="preserve">Selanjutnya, citra-citra tersebut digunakan untuk </w:t>
      </w:r>
      <w:r w:rsidRPr="00F20551">
        <w:rPr>
          <w:i/>
        </w:rPr>
        <w:t>training</w:t>
      </w:r>
      <w:r>
        <w:t xml:space="preserve"> dan </w:t>
      </w:r>
      <w:r w:rsidRPr="00F20551">
        <w:rPr>
          <w:i/>
        </w:rPr>
        <w:t>testing</w:t>
      </w:r>
      <w:r>
        <w:t xml:space="preserve"> model secara berurutan. Hasil dari pengujian dapat dilihat pada </w:t>
      </w:r>
      <w:ins w:id="1211" w:author="aditya perwira" w:date="2019-04-23T00:13:00Z">
        <w:r w:rsidR="008478B2">
          <w:fldChar w:fldCharType="begin"/>
        </w:r>
        <w:r w:rsidR="008478B2">
          <w:instrText xml:space="preserve"> REF _Ref6870849 \h </w:instrText>
        </w:r>
      </w:ins>
      <w:r w:rsidR="008478B2">
        <w:fldChar w:fldCharType="separate"/>
      </w:r>
      <w:ins w:id="1212" w:author="aditya perwira" w:date="2019-04-23T00:13:00Z">
        <w:r w:rsidR="008478B2">
          <w:t xml:space="preserve">TABEL </w:t>
        </w:r>
        <w:r w:rsidR="008478B2">
          <w:rPr>
            <w:noProof/>
          </w:rPr>
          <w:t>22</w:t>
        </w:r>
        <w:r w:rsidR="008478B2">
          <w:fldChar w:fldCharType="end"/>
        </w:r>
      </w:ins>
      <w:del w:id="1213" w:author="aditya perwira" w:date="2019-04-23T00:13:00Z">
        <w:r w:rsidR="009C6132" w:rsidDel="008478B2">
          <w:delText>TABLE XV</w:delText>
        </w:r>
        <w:r w:rsidR="005956DF" w:rsidDel="008478B2">
          <w:delText>I</w:delText>
        </w:r>
      </w:del>
      <w:r w:rsidR="009C6132">
        <w:t>.</w:t>
      </w:r>
    </w:p>
    <w:p w14:paraId="30AFB07F" w14:textId="1CB3FB7B" w:rsidR="009D3D02" w:rsidRDefault="008478B2" w:rsidP="008478B2">
      <w:pPr>
        <w:pStyle w:val="Caption"/>
        <w:jc w:val="center"/>
        <w:pPrChange w:id="1214" w:author="aditya perwira" w:date="2019-04-23T00:12:00Z">
          <w:pPr>
            <w:pStyle w:val="tablehead"/>
            <w:spacing w:line="240" w:lineRule="auto"/>
          </w:pPr>
        </w:pPrChange>
      </w:pPr>
      <w:bookmarkStart w:id="1215" w:name="_Ref6870849"/>
      <w:ins w:id="1216" w:author="aditya perwira" w:date="2019-04-23T00:12:00Z">
        <w:r>
          <w:t xml:space="preserve">TABEL </w:t>
        </w:r>
        <w:r>
          <w:fldChar w:fldCharType="begin"/>
        </w:r>
        <w:r>
          <w:instrText xml:space="preserve"> SEQ TABEL \* ARABIC </w:instrText>
        </w:r>
      </w:ins>
      <w:r>
        <w:fldChar w:fldCharType="separate"/>
      </w:r>
      <w:ins w:id="1217" w:author="aditya perwira" w:date="2019-04-23T00:26:00Z">
        <w:r w:rsidR="00973F01">
          <w:rPr>
            <w:noProof/>
          </w:rPr>
          <w:t>23</w:t>
        </w:r>
      </w:ins>
      <w:ins w:id="1218" w:author="aditya perwira" w:date="2019-04-23T00:12:00Z">
        <w:r>
          <w:fldChar w:fldCharType="end"/>
        </w:r>
        <w:bookmarkEnd w:id="1215"/>
        <w:r>
          <w:t xml:space="preserve">. </w:t>
        </w:r>
      </w:ins>
      <w:r w:rsidR="009D3D02">
        <w:t xml:space="preserve">Hasil pengujian dataset gempa Lombok citra 4008 </w:t>
      </w:r>
      <w:proofErr w:type="spellStart"/>
      <w:r w:rsidR="009D3D02">
        <w:t>augmentasi</w:t>
      </w:r>
      <w:proofErr w:type="spellEnd"/>
      <w:r w:rsidR="009D3D02">
        <w:t xml:space="preserve"> citra 334 dengan skenario 70:30</w:t>
      </w:r>
    </w:p>
    <w:tbl>
      <w:tblPr>
        <w:tblStyle w:val="TableGrid"/>
        <w:tblW w:w="5000" w:type="pct"/>
        <w:tblLook w:val="04A0" w:firstRow="1" w:lastRow="0" w:firstColumn="1" w:lastColumn="0" w:noHBand="0" w:noVBand="1"/>
      </w:tblPr>
      <w:tblGrid>
        <w:gridCol w:w="1517"/>
        <w:gridCol w:w="1574"/>
        <w:gridCol w:w="1547"/>
      </w:tblGrid>
      <w:tr w:rsidR="009D3D02" w:rsidRPr="00515A63" w14:paraId="4F5600EE" w14:textId="77777777" w:rsidTr="00515A63">
        <w:tc>
          <w:tcPr>
            <w:tcW w:w="1635" w:type="pct"/>
            <w:shd w:val="clear" w:color="auto" w:fill="BDD6EE" w:themeFill="accent1" w:themeFillTint="66"/>
            <w:vAlign w:val="center"/>
          </w:tcPr>
          <w:p w14:paraId="5F12B2BB" w14:textId="77777777" w:rsidR="009D3D02" w:rsidRPr="00515A63" w:rsidRDefault="009D3D02" w:rsidP="0063259D">
            <w:pPr>
              <w:spacing w:line="276" w:lineRule="auto"/>
              <w:rPr>
                <w:b/>
                <w:i/>
                <w:sz w:val="16"/>
                <w:szCs w:val="22"/>
              </w:rPr>
            </w:pPr>
            <w:r w:rsidRPr="00515A63">
              <w:rPr>
                <w:b/>
                <w:sz w:val="16"/>
                <w:szCs w:val="22"/>
              </w:rPr>
              <w:t xml:space="preserve">Akurasi </w:t>
            </w:r>
            <w:r w:rsidRPr="00515A63">
              <w:rPr>
                <w:b/>
                <w:i/>
                <w:sz w:val="16"/>
                <w:szCs w:val="22"/>
              </w:rPr>
              <w:t>training</w:t>
            </w:r>
          </w:p>
        </w:tc>
        <w:tc>
          <w:tcPr>
            <w:tcW w:w="1697" w:type="pct"/>
            <w:shd w:val="clear" w:color="auto" w:fill="BDD6EE" w:themeFill="accent1" w:themeFillTint="66"/>
            <w:vAlign w:val="center"/>
          </w:tcPr>
          <w:p w14:paraId="6B5F8B6B" w14:textId="77777777" w:rsidR="009D3D02" w:rsidRPr="00515A63" w:rsidRDefault="009D3D02" w:rsidP="0063259D">
            <w:pPr>
              <w:spacing w:line="276" w:lineRule="auto"/>
              <w:rPr>
                <w:b/>
                <w:i/>
                <w:sz w:val="16"/>
                <w:szCs w:val="22"/>
              </w:rPr>
            </w:pPr>
            <w:r w:rsidRPr="00515A63">
              <w:rPr>
                <w:b/>
                <w:sz w:val="16"/>
                <w:szCs w:val="22"/>
              </w:rPr>
              <w:t xml:space="preserve">Akurasi </w:t>
            </w:r>
            <w:r w:rsidRPr="00515A63">
              <w:rPr>
                <w:b/>
                <w:i/>
                <w:sz w:val="16"/>
                <w:szCs w:val="22"/>
              </w:rPr>
              <w:t>testing</w:t>
            </w:r>
          </w:p>
        </w:tc>
        <w:tc>
          <w:tcPr>
            <w:tcW w:w="1669" w:type="pct"/>
            <w:shd w:val="clear" w:color="auto" w:fill="BDD6EE" w:themeFill="accent1" w:themeFillTint="66"/>
            <w:vAlign w:val="center"/>
          </w:tcPr>
          <w:p w14:paraId="4B747FC2" w14:textId="77777777" w:rsidR="009D3D02" w:rsidRPr="00515A63" w:rsidRDefault="009D3D02" w:rsidP="0063259D">
            <w:pPr>
              <w:spacing w:line="276" w:lineRule="auto"/>
              <w:rPr>
                <w:b/>
                <w:sz w:val="16"/>
                <w:szCs w:val="22"/>
              </w:rPr>
            </w:pPr>
            <w:r w:rsidRPr="00515A63">
              <w:rPr>
                <w:b/>
                <w:sz w:val="16"/>
                <w:szCs w:val="22"/>
              </w:rPr>
              <w:t>Waktu komputasi</w:t>
            </w:r>
          </w:p>
        </w:tc>
      </w:tr>
      <w:tr w:rsidR="009D3D02" w:rsidRPr="00515A63" w14:paraId="37BEDFFB" w14:textId="77777777" w:rsidTr="00515A63">
        <w:tc>
          <w:tcPr>
            <w:tcW w:w="1635" w:type="pct"/>
            <w:shd w:val="clear" w:color="auto" w:fill="auto"/>
            <w:vAlign w:val="center"/>
          </w:tcPr>
          <w:p w14:paraId="316E80EE" w14:textId="77777777" w:rsidR="009D3D02" w:rsidRPr="00515A63" w:rsidRDefault="009D3D02" w:rsidP="0063259D">
            <w:pPr>
              <w:spacing w:line="276" w:lineRule="auto"/>
              <w:rPr>
                <w:sz w:val="16"/>
                <w:szCs w:val="22"/>
              </w:rPr>
            </w:pPr>
            <w:r w:rsidRPr="00515A63">
              <w:rPr>
                <w:sz w:val="16"/>
                <w:szCs w:val="22"/>
              </w:rPr>
              <w:t>95%</w:t>
            </w:r>
          </w:p>
        </w:tc>
        <w:tc>
          <w:tcPr>
            <w:tcW w:w="1697" w:type="pct"/>
            <w:shd w:val="clear" w:color="auto" w:fill="auto"/>
            <w:vAlign w:val="center"/>
          </w:tcPr>
          <w:p w14:paraId="7754F576" w14:textId="77777777" w:rsidR="009D3D02" w:rsidRPr="00515A63" w:rsidRDefault="009D3D02" w:rsidP="0063259D">
            <w:pPr>
              <w:spacing w:line="276" w:lineRule="auto"/>
              <w:rPr>
                <w:sz w:val="16"/>
                <w:szCs w:val="22"/>
              </w:rPr>
            </w:pPr>
            <w:r w:rsidRPr="00515A63">
              <w:rPr>
                <w:sz w:val="16"/>
                <w:szCs w:val="22"/>
              </w:rPr>
              <w:t>82,626%</w:t>
            </w:r>
          </w:p>
        </w:tc>
        <w:tc>
          <w:tcPr>
            <w:tcW w:w="1669" w:type="pct"/>
            <w:shd w:val="clear" w:color="auto" w:fill="auto"/>
            <w:vAlign w:val="center"/>
          </w:tcPr>
          <w:p w14:paraId="1159A941" w14:textId="77777777" w:rsidR="009D3D02" w:rsidRPr="00515A63" w:rsidRDefault="009D3D02" w:rsidP="0063259D">
            <w:pPr>
              <w:spacing w:line="276" w:lineRule="auto"/>
              <w:rPr>
                <w:sz w:val="16"/>
                <w:szCs w:val="22"/>
              </w:rPr>
            </w:pPr>
            <w:r w:rsidRPr="00515A63">
              <w:rPr>
                <w:sz w:val="16"/>
                <w:szCs w:val="22"/>
              </w:rPr>
              <w:t>48 s</w:t>
            </w:r>
          </w:p>
        </w:tc>
      </w:tr>
    </w:tbl>
    <w:p w14:paraId="30A370F5" w14:textId="68C3C3FB" w:rsidR="009D3D02" w:rsidRDefault="009D3D02" w:rsidP="009D3D02">
      <w:pPr>
        <w:pStyle w:val="BodyText"/>
      </w:pPr>
      <w:r>
        <w:t xml:space="preserve">Model memerikan hasil yang baik ketika melakukan </w:t>
      </w:r>
      <w:r w:rsidRPr="00F20551">
        <w:rPr>
          <w:i/>
          <w:iCs/>
        </w:rPr>
        <w:t>training</w:t>
      </w:r>
      <w:r>
        <w:t xml:space="preserve"> dan </w:t>
      </w:r>
      <w:r w:rsidRPr="00F20551">
        <w:rPr>
          <w:i/>
          <w:iCs/>
        </w:rPr>
        <w:t>testing</w:t>
      </w:r>
      <w:r>
        <w:t xml:space="preserve"> menggunakan dataset 4.008 </w:t>
      </w:r>
      <w:proofErr w:type="spellStart"/>
      <w:r>
        <w:t>augmentasi</w:t>
      </w:r>
      <w:proofErr w:type="spellEnd"/>
      <w:r>
        <w:t xml:space="preserve"> dataset 334. model berhasil mendapatkan akurasi </w:t>
      </w:r>
      <w:r w:rsidRPr="00F20551">
        <w:rPr>
          <w:i/>
          <w:iCs/>
        </w:rPr>
        <w:t>training</w:t>
      </w:r>
      <w:r>
        <w:rPr>
          <w:i/>
          <w:iCs/>
        </w:rPr>
        <w:t xml:space="preserve"> </w:t>
      </w:r>
      <w:r>
        <w:t xml:space="preserve">sebesar 100% dan </w:t>
      </w:r>
      <w:r w:rsidRPr="00F20551">
        <w:rPr>
          <w:i/>
          <w:iCs/>
        </w:rPr>
        <w:t>testing</w:t>
      </w:r>
      <w:r>
        <w:rPr>
          <w:i/>
          <w:iCs/>
        </w:rPr>
        <w:t xml:space="preserve"> </w:t>
      </w:r>
      <w:r>
        <w:t xml:space="preserve">sebesar </w:t>
      </w:r>
      <w:r>
        <w:rPr>
          <w:sz w:val="22"/>
        </w:rPr>
        <w:t>88,030</w:t>
      </w:r>
      <w:r>
        <w:t xml:space="preserve">%. ketika melakukan </w:t>
      </w:r>
      <w:r w:rsidRPr="00F20551">
        <w:rPr>
          <w:i/>
          <w:iCs/>
        </w:rPr>
        <w:t>testing</w:t>
      </w:r>
      <w:r>
        <w:t xml:space="preserve">. Nilai akurasi </w:t>
      </w:r>
      <w:r w:rsidRPr="00F20551">
        <w:rPr>
          <w:i/>
        </w:rPr>
        <w:t>testing</w:t>
      </w:r>
      <w:r>
        <w:t xml:space="preserve"> didapatkan dengan perhitungan berdasarkan </w:t>
      </w:r>
      <w:r w:rsidRPr="00F20551">
        <w:rPr>
          <w:i/>
        </w:rPr>
        <w:t xml:space="preserve">confusion </w:t>
      </w:r>
      <w:r w:rsidR="003E2673">
        <w:rPr>
          <w:i/>
        </w:rPr>
        <w:t>matriks</w:t>
      </w:r>
      <w:r>
        <w:t xml:space="preserve"> pada </w:t>
      </w:r>
      <w:ins w:id="1219" w:author="aditya perwira" w:date="2019-04-23T00:14:00Z">
        <w:r w:rsidR="008478B2">
          <w:fldChar w:fldCharType="begin"/>
        </w:r>
        <w:r w:rsidR="008478B2">
          <w:instrText xml:space="preserve"> REF _Ref6870862 \h </w:instrText>
        </w:r>
      </w:ins>
      <w:r w:rsidR="008478B2">
        <w:fldChar w:fldCharType="separate"/>
      </w:r>
      <w:ins w:id="1220" w:author="aditya perwira" w:date="2019-04-23T00:14:00Z">
        <w:r w:rsidR="008478B2">
          <w:t xml:space="preserve">TABEL </w:t>
        </w:r>
        <w:r w:rsidR="008478B2">
          <w:rPr>
            <w:noProof/>
          </w:rPr>
          <w:t>23</w:t>
        </w:r>
        <w:r w:rsidR="008478B2">
          <w:fldChar w:fldCharType="end"/>
        </w:r>
      </w:ins>
      <w:del w:id="1221" w:author="aditya perwira" w:date="2019-04-23T00:13:00Z">
        <w:r w:rsidR="009C6132" w:rsidDel="008478B2">
          <w:delText>TABLE XVI</w:delText>
        </w:r>
        <w:r w:rsidR="005956DF" w:rsidDel="008478B2">
          <w:delText>I</w:delText>
        </w:r>
      </w:del>
      <w:r>
        <w:t>. Model memprediksi 74 citra retakan berat dari 87 citra, 205 citra retakan ri</w:t>
      </w:r>
      <w:del w:id="1222" w:author="aditya perwira" w:date="2019-04-23T00:14:00Z">
        <w:r w:rsidDel="008478B2">
          <w:delText>g</w:delText>
        </w:r>
      </w:del>
      <w:r>
        <w:t>n</w:t>
      </w:r>
      <w:ins w:id="1223" w:author="aditya perwira" w:date="2019-04-23T00:14:00Z">
        <w:r w:rsidR="008478B2">
          <w:t>g</w:t>
        </w:r>
      </w:ins>
      <w:r>
        <w:t xml:space="preserve">an dari 213 citra, dan 74 citra retakan sedang dari 101 citra. Pada pengujian ini dapat dilihat bahwa penerapan teknik </w:t>
      </w:r>
      <w:proofErr w:type="spellStart"/>
      <w:r>
        <w:t>augmentasi</w:t>
      </w:r>
      <w:proofErr w:type="spellEnd"/>
      <w:r>
        <w:t xml:space="preserve"> dapat menjadi solusi untuk menambah pe</w:t>
      </w:r>
      <w:ins w:id="1224" w:author="aditya perwira" w:date="2019-04-23T00:14:00Z">
        <w:r w:rsidR="008478B2">
          <w:t>r</w:t>
        </w:r>
      </w:ins>
      <w:r>
        <w:t xml:space="preserve">forma klasifikasi dari model. Tidak hanya dari segi </w:t>
      </w:r>
      <w:proofErr w:type="spellStart"/>
      <w:r>
        <w:t>akurasinya</w:t>
      </w:r>
      <w:proofErr w:type="spellEnd"/>
      <w:r>
        <w:t xml:space="preserve">, nilai presisi dan </w:t>
      </w:r>
      <w:r w:rsidRPr="00F20551">
        <w:rPr>
          <w:i/>
          <w:iCs/>
        </w:rPr>
        <w:t>recall</w:t>
      </w:r>
      <w:r>
        <w:t xml:space="preserve"> juga bertambah dengan bertambahnya jumlah citra yang digunakan sebagai dataset.</w:t>
      </w:r>
    </w:p>
    <w:p w14:paraId="09313981" w14:textId="324FDF27" w:rsidR="009D3D02" w:rsidRDefault="008478B2" w:rsidP="008478B2">
      <w:pPr>
        <w:pStyle w:val="Caption"/>
        <w:jc w:val="center"/>
        <w:pPrChange w:id="1225" w:author="aditya perwira" w:date="2019-04-23T00:13:00Z">
          <w:pPr>
            <w:pStyle w:val="tablehead"/>
            <w:spacing w:line="240" w:lineRule="auto"/>
          </w:pPr>
        </w:pPrChange>
      </w:pPr>
      <w:bookmarkStart w:id="1226" w:name="_Ref6870862"/>
      <w:ins w:id="1227" w:author="aditya perwira" w:date="2019-04-23T00:13:00Z">
        <w:r>
          <w:lastRenderedPageBreak/>
          <w:t xml:space="preserve">TABEL </w:t>
        </w:r>
        <w:r>
          <w:fldChar w:fldCharType="begin"/>
        </w:r>
        <w:r>
          <w:instrText xml:space="preserve"> SEQ TABEL \* ARABIC </w:instrText>
        </w:r>
      </w:ins>
      <w:r>
        <w:fldChar w:fldCharType="separate"/>
      </w:r>
      <w:ins w:id="1228" w:author="aditya perwira" w:date="2019-04-23T00:26:00Z">
        <w:r w:rsidR="00973F01">
          <w:rPr>
            <w:noProof/>
          </w:rPr>
          <w:t>24</w:t>
        </w:r>
      </w:ins>
      <w:ins w:id="1229" w:author="aditya perwira" w:date="2019-04-23T00:13:00Z">
        <w:r>
          <w:fldChar w:fldCharType="end"/>
        </w:r>
        <w:bookmarkEnd w:id="1226"/>
        <w:r>
          <w:t xml:space="preserve">. </w:t>
        </w:r>
      </w:ins>
      <w:r w:rsidR="009D3D02" w:rsidRPr="009C6132">
        <w:t xml:space="preserve">Confusion </w:t>
      </w:r>
      <w:r w:rsidR="003E2673">
        <w:t>matriks</w:t>
      </w:r>
      <w:r w:rsidR="009D3D02">
        <w:t xml:space="preserve"> pengujian dengan dataset gempa Lombok citra 4008 </w:t>
      </w:r>
      <w:proofErr w:type="spellStart"/>
      <w:r w:rsidR="009D3D02">
        <w:t>augmentasi</w:t>
      </w:r>
      <w:proofErr w:type="spellEnd"/>
      <w:r w:rsidR="009D3D02">
        <w:t xml:space="preserve"> citra 334 dengan skenario 70:30</w:t>
      </w:r>
    </w:p>
    <w:tbl>
      <w:tblPr>
        <w:tblStyle w:val="TableGrid"/>
        <w:tblW w:w="5000" w:type="pct"/>
        <w:tblLook w:val="04A0" w:firstRow="1" w:lastRow="0" w:firstColumn="1" w:lastColumn="0" w:noHBand="0" w:noVBand="1"/>
      </w:tblPr>
      <w:tblGrid>
        <w:gridCol w:w="1126"/>
        <w:gridCol w:w="1178"/>
        <w:gridCol w:w="1184"/>
        <w:gridCol w:w="1150"/>
      </w:tblGrid>
      <w:tr w:rsidR="009D3D02" w:rsidRPr="00515A63" w14:paraId="3F3E0024" w14:textId="77777777" w:rsidTr="00515A63">
        <w:tc>
          <w:tcPr>
            <w:tcW w:w="1214" w:type="pct"/>
            <w:tcBorders>
              <w:top w:val="nil"/>
              <w:left w:val="nil"/>
            </w:tcBorders>
          </w:tcPr>
          <w:p w14:paraId="4077BCD1" w14:textId="77777777" w:rsidR="009D3D02" w:rsidRPr="00515A63" w:rsidRDefault="009D3D02" w:rsidP="0063259D">
            <w:pPr>
              <w:spacing w:line="276" w:lineRule="auto"/>
              <w:rPr>
                <w:sz w:val="16"/>
                <w:szCs w:val="22"/>
              </w:rPr>
            </w:pPr>
          </w:p>
        </w:tc>
        <w:tc>
          <w:tcPr>
            <w:tcW w:w="1270" w:type="pct"/>
            <w:shd w:val="clear" w:color="auto" w:fill="BDD6EE" w:themeFill="accent1" w:themeFillTint="66"/>
          </w:tcPr>
          <w:p w14:paraId="4C93652F" w14:textId="77777777" w:rsidR="009D3D02" w:rsidRPr="00515A63" w:rsidRDefault="009D3D02" w:rsidP="0063259D">
            <w:pPr>
              <w:spacing w:line="276" w:lineRule="auto"/>
              <w:rPr>
                <w:b/>
                <w:sz w:val="16"/>
                <w:szCs w:val="22"/>
              </w:rPr>
            </w:pPr>
            <w:r w:rsidRPr="00515A63">
              <w:rPr>
                <w:b/>
                <w:sz w:val="16"/>
                <w:szCs w:val="22"/>
              </w:rPr>
              <w:t>Berat</w:t>
            </w:r>
          </w:p>
        </w:tc>
        <w:tc>
          <w:tcPr>
            <w:tcW w:w="1276" w:type="pct"/>
            <w:shd w:val="clear" w:color="auto" w:fill="BDD6EE" w:themeFill="accent1" w:themeFillTint="66"/>
          </w:tcPr>
          <w:p w14:paraId="4D9D8BF3" w14:textId="77777777" w:rsidR="009D3D02" w:rsidRPr="00515A63" w:rsidRDefault="009D3D02" w:rsidP="0063259D">
            <w:pPr>
              <w:spacing w:line="276" w:lineRule="auto"/>
              <w:rPr>
                <w:b/>
                <w:sz w:val="16"/>
                <w:szCs w:val="22"/>
              </w:rPr>
            </w:pPr>
            <w:r w:rsidRPr="00515A63">
              <w:rPr>
                <w:b/>
                <w:sz w:val="16"/>
                <w:szCs w:val="22"/>
              </w:rPr>
              <w:t>Ringan</w:t>
            </w:r>
          </w:p>
        </w:tc>
        <w:tc>
          <w:tcPr>
            <w:tcW w:w="1240" w:type="pct"/>
            <w:shd w:val="clear" w:color="auto" w:fill="BDD6EE" w:themeFill="accent1" w:themeFillTint="66"/>
          </w:tcPr>
          <w:p w14:paraId="300EB4E2" w14:textId="77777777" w:rsidR="009D3D02" w:rsidRPr="00515A63" w:rsidRDefault="009D3D02" w:rsidP="0063259D">
            <w:pPr>
              <w:spacing w:line="276" w:lineRule="auto"/>
              <w:rPr>
                <w:b/>
                <w:sz w:val="16"/>
                <w:szCs w:val="22"/>
              </w:rPr>
            </w:pPr>
            <w:r w:rsidRPr="00515A63">
              <w:rPr>
                <w:b/>
                <w:sz w:val="16"/>
                <w:szCs w:val="22"/>
              </w:rPr>
              <w:t>Sedang</w:t>
            </w:r>
          </w:p>
        </w:tc>
      </w:tr>
      <w:tr w:rsidR="009D3D02" w:rsidRPr="00515A63" w14:paraId="48FBD8D4" w14:textId="77777777" w:rsidTr="00515A63">
        <w:tc>
          <w:tcPr>
            <w:tcW w:w="1214" w:type="pct"/>
            <w:shd w:val="clear" w:color="auto" w:fill="BDD6EE" w:themeFill="accent1" w:themeFillTint="66"/>
          </w:tcPr>
          <w:p w14:paraId="48984E34" w14:textId="77777777" w:rsidR="009D3D02" w:rsidRPr="00515A63" w:rsidRDefault="009D3D02" w:rsidP="0063259D">
            <w:pPr>
              <w:spacing w:line="276" w:lineRule="auto"/>
              <w:rPr>
                <w:b/>
                <w:sz w:val="16"/>
                <w:szCs w:val="22"/>
              </w:rPr>
            </w:pPr>
            <w:r w:rsidRPr="00515A63">
              <w:rPr>
                <w:b/>
                <w:sz w:val="16"/>
                <w:szCs w:val="22"/>
              </w:rPr>
              <w:t>Berat</w:t>
            </w:r>
          </w:p>
        </w:tc>
        <w:tc>
          <w:tcPr>
            <w:tcW w:w="1270" w:type="pct"/>
            <w:vAlign w:val="center"/>
          </w:tcPr>
          <w:p w14:paraId="15FCF4AA" w14:textId="77777777" w:rsidR="009D3D02" w:rsidRPr="00515A63" w:rsidRDefault="009D3D02" w:rsidP="0063259D">
            <w:pPr>
              <w:spacing w:line="276" w:lineRule="auto"/>
              <w:rPr>
                <w:sz w:val="16"/>
                <w:szCs w:val="22"/>
              </w:rPr>
            </w:pPr>
            <w:r w:rsidRPr="00515A63">
              <w:rPr>
                <w:sz w:val="16"/>
                <w:szCs w:val="22"/>
              </w:rPr>
              <w:t>233</w:t>
            </w:r>
          </w:p>
        </w:tc>
        <w:tc>
          <w:tcPr>
            <w:tcW w:w="1276" w:type="pct"/>
            <w:vAlign w:val="center"/>
          </w:tcPr>
          <w:p w14:paraId="2442D415" w14:textId="77777777" w:rsidR="009D3D02" w:rsidRPr="00515A63" w:rsidRDefault="009D3D02" w:rsidP="0063259D">
            <w:pPr>
              <w:spacing w:line="276" w:lineRule="auto"/>
              <w:rPr>
                <w:sz w:val="16"/>
                <w:szCs w:val="22"/>
              </w:rPr>
            </w:pPr>
            <w:r w:rsidRPr="00515A63">
              <w:rPr>
                <w:sz w:val="16"/>
                <w:szCs w:val="22"/>
              </w:rPr>
              <w:t>3</w:t>
            </w:r>
          </w:p>
        </w:tc>
        <w:tc>
          <w:tcPr>
            <w:tcW w:w="1240" w:type="pct"/>
            <w:vAlign w:val="center"/>
          </w:tcPr>
          <w:p w14:paraId="32CEF78E" w14:textId="77777777" w:rsidR="009D3D02" w:rsidRPr="00515A63" w:rsidRDefault="009D3D02" w:rsidP="0063259D">
            <w:pPr>
              <w:spacing w:line="276" w:lineRule="auto"/>
              <w:rPr>
                <w:sz w:val="16"/>
                <w:szCs w:val="22"/>
              </w:rPr>
            </w:pPr>
            <w:r w:rsidRPr="00515A63">
              <w:rPr>
                <w:sz w:val="16"/>
                <w:szCs w:val="22"/>
              </w:rPr>
              <w:t>50</w:t>
            </w:r>
          </w:p>
        </w:tc>
      </w:tr>
      <w:tr w:rsidR="009D3D02" w:rsidRPr="00515A63" w14:paraId="520B327D" w14:textId="77777777" w:rsidTr="00515A63">
        <w:tc>
          <w:tcPr>
            <w:tcW w:w="1214" w:type="pct"/>
            <w:shd w:val="clear" w:color="auto" w:fill="BDD6EE" w:themeFill="accent1" w:themeFillTint="66"/>
          </w:tcPr>
          <w:p w14:paraId="00BA197B" w14:textId="77777777" w:rsidR="009D3D02" w:rsidRPr="00515A63" w:rsidRDefault="009D3D02" w:rsidP="0063259D">
            <w:pPr>
              <w:spacing w:line="276" w:lineRule="auto"/>
              <w:rPr>
                <w:b/>
                <w:sz w:val="16"/>
                <w:szCs w:val="22"/>
              </w:rPr>
            </w:pPr>
            <w:r w:rsidRPr="00515A63">
              <w:rPr>
                <w:b/>
                <w:sz w:val="16"/>
                <w:szCs w:val="22"/>
              </w:rPr>
              <w:t>Ringan</w:t>
            </w:r>
          </w:p>
        </w:tc>
        <w:tc>
          <w:tcPr>
            <w:tcW w:w="1270" w:type="pct"/>
            <w:vAlign w:val="center"/>
          </w:tcPr>
          <w:p w14:paraId="7E703CB3" w14:textId="77777777" w:rsidR="009D3D02" w:rsidRPr="00515A63" w:rsidRDefault="009D3D02" w:rsidP="0063259D">
            <w:pPr>
              <w:spacing w:line="276" w:lineRule="auto"/>
              <w:rPr>
                <w:sz w:val="16"/>
                <w:szCs w:val="22"/>
              </w:rPr>
            </w:pPr>
            <w:r w:rsidRPr="00515A63">
              <w:rPr>
                <w:sz w:val="16"/>
                <w:szCs w:val="22"/>
              </w:rPr>
              <w:t>8</w:t>
            </w:r>
          </w:p>
        </w:tc>
        <w:tc>
          <w:tcPr>
            <w:tcW w:w="1276" w:type="pct"/>
            <w:vAlign w:val="center"/>
          </w:tcPr>
          <w:p w14:paraId="32D5A800" w14:textId="77777777" w:rsidR="009D3D02" w:rsidRPr="00515A63" w:rsidRDefault="009D3D02" w:rsidP="0063259D">
            <w:pPr>
              <w:spacing w:line="276" w:lineRule="auto"/>
              <w:rPr>
                <w:sz w:val="16"/>
                <w:szCs w:val="22"/>
              </w:rPr>
            </w:pPr>
            <w:r w:rsidRPr="00515A63">
              <w:rPr>
                <w:sz w:val="16"/>
                <w:szCs w:val="22"/>
              </w:rPr>
              <w:t>577</w:t>
            </w:r>
          </w:p>
        </w:tc>
        <w:tc>
          <w:tcPr>
            <w:tcW w:w="1240" w:type="pct"/>
            <w:vAlign w:val="center"/>
          </w:tcPr>
          <w:p w14:paraId="499AC883" w14:textId="77777777" w:rsidR="009D3D02" w:rsidRPr="00515A63" w:rsidRDefault="009D3D02" w:rsidP="0063259D">
            <w:pPr>
              <w:spacing w:line="276" w:lineRule="auto"/>
              <w:rPr>
                <w:sz w:val="16"/>
                <w:szCs w:val="22"/>
              </w:rPr>
            </w:pPr>
            <w:r w:rsidRPr="00515A63">
              <w:rPr>
                <w:sz w:val="16"/>
                <w:szCs w:val="22"/>
              </w:rPr>
              <w:t>47</w:t>
            </w:r>
          </w:p>
        </w:tc>
      </w:tr>
      <w:tr w:rsidR="009D3D02" w:rsidRPr="00515A63" w14:paraId="5ABF1209" w14:textId="77777777" w:rsidTr="00515A63">
        <w:tc>
          <w:tcPr>
            <w:tcW w:w="1214" w:type="pct"/>
            <w:shd w:val="clear" w:color="auto" w:fill="BDD6EE" w:themeFill="accent1" w:themeFillTint="66"/>
          </w:tcPr>
          <w:p w14:paraId="129CCAA4" w14:textId="77777777" w:rsidR="009D3D02" w:rsidRPr="00515A63" w:rsidRDefault="009D3D02" w:rsidP="0063259D">
            <w:pPr>
              <w:spacing w:line="276" w:lineRule="auto"/>
              <w:rPr>
                <w:b/>
                <w:sz w:val="16"/>
                <w:szCs w:val="22"/>
              </w:rPr>
            </w:pPr>
            <w:r w:rsidRPr="00515A63">
              <w:rPr>
                <w:b/>
                <w:sz w:val="16"/>
                <w:szCs w:val="22"/>
              </w:rPr>
              <w:t>Sedang</w:t>
            </w:r>
          </w:p>
        </w:tc>
        <w:tc>
          <w:tcPr>
            <w:tcW w:w="1270" w:type="pct"/>
            <w:vAlign w:val="center"/>
          </w:tcPr>
          <w:p w14:paraId="2416B844" w14:textId="77777777" w:rsidR="009D3D02" w:rsidRPr="00515A63" w:rsidRDefault="009D3D02" w:rsidP="0063259D">
            <w:pPr>
              <w:spacing w:line="276" w:lineRule="auto"/>
              <w:rPr>
                <w:sz w:val="16"/>
                <w:szCs w:val="22"/>
              </w:rPr>
            </w:pPr>
            <w:r w:rsidRPr="00515A63">
              <w:rPr>
                <w:sz w:val="16"/>
                <w:szCs w:val="22"/>
              </w:rPr>
              <w:t>31</w:t>
            </w:r>
          </w:p>
        </w:tc>
        <w:tc>
          <w:tcPr>
            <w:tcW w:w="1276" w:type="pct"/>
            <w:vAlign w:val="center"/>
          </w:tcPr>
          <w:p w14:paraId="16A7D582" w14:textId="77777777" w:rsidR="009D3D02" w:rsidRPr="00515A63" w:rsidRDefault="009D3D02" w:rsidP="0063259D">
            <w:pPr>
              <w:spacing w:line="276" w:lineRule="auto"/>
              <w:rPr>
                <w:sz w:val="16"/>
                <w:szCs w:val="22"/>
              </w:rPr>
            </w:pPr>
            <w:r w:rsidRPr="00515A63">
              <w:rPr>
                <w:sz w:val="16"/>
                <w:szCs w:val="22"/>
              </w:rPr>
              <w:t>70</w:t>
            </w:r>
          </w:p>
        </w:tc>
        <w:tc>
          <w:tcPr>
            <w:tcW w:w="1240" w:type="pct"/>
            <w:vAlign w:val="center"/>
          </w:tcPr>
          <w:p w14:paraId="3FB696AC" w14:textId="77777777" w:rsidR="009D3D02" w:rsidRPr="00515A63" w:rsidRDefault="009D3D02" w:rsidP="0063259D">
            <w:pPr>
              <w:spacing w:line="276" w:lineRule="auto"/>
              <w:rPr>
                <w:sz w:val="16"/>
                <w:szCs w:val="22"/>
              </w:rPr>
            </w:pPr>
            <w:r w:rsidRPr="00515A63">
              <w:rPr>
                <w:sz w:val="16"/>
                <w:szCs w:val="22"/>
              </w:rPr>
              <w:t>184</w:t>
            </w:r>
          </w:p>
        </w:tc>
      </w:tr>
    </w:tbl>
    <w:p w14:paraId="5D15012C" w14:textId="59B91509" w:rsidR="009D3D02" w:rsidRDefault="008478B2" w:rsidP="008478B2">
      <w:pPr>
        <w:pStyle w:val="Caption"/>
        <w:jc w:val="center"/>
        <w:pPrChange w:id="1230" w:author="aditya perwira" w:date="2019-04-23T00:13:00Z">
          <w:pPr>
            <w:pStyle w:val="tablehead"/>
            <w:spacing w:line="240" w:lineRule="auto"/>
          </w:pPr>
        </w:pPrChange>
      </w:pPr>
      <w:ins w:id="1231" w:author="aditya perwira" w:date="2019-04-23T00:13:00Z">
        <w:r>
          <w:t xml:space="preserve">TABEL </w:t>
        </w:r>
        <w:r>
          <w:fldChar w:fldCharType="begin"/>
        </w:r>
        <w:r>
          <w:instrText xml:space="preserve"> SEQ TABEL \* ARABIC </w:instrText>
        </w:r>
      </w:ins>
      <w:r>
        <w:fldChar w:fldCharType="separate"/>
      </w:r>
      <w:ins w:id="1232" w:author="aditya perwira" w:date="2019-04-23T00:26:00Z">
        <w:r w:rsidR="00973F01">
          <w:rPr>
            <w:noProof/>
          </w:rPr>
          <w:t>25</w:t>
        </w:r>
      </w:ins>
      <w:ins w:id="1233" w:author="aditya perwira" w:date="2019-04-23T00:13:00Z">
        <w:r>
          <w:fldChar w:fldCharType="end"/>
        </w:r>
        <w:r>
          <w:t xml:space="preserve">. </w:t>
        </w:r>
      </w:ins>
      <w:r w:rsidR="009D3D02">
        <w:t xml:space="preserve">Nilai presisi dan </w:t>
      </w:r>
      <w:r w:rsidR="009D3D02" w:rsidRPr="009C6132">
        <w:t>recall</w:t>
      </w:r>
      <w:r w:rsidR="009D3D02">
        <w:t xml:space="preserve"> dataset gempa Lombok citra 4008 </w:t>
      </w:r>
      <w:proofErr w:type="spellStart"/>
      <w:r w:rsidR="009D3D02">
        <w:t>augmentasi</w:t>
      </w:r>
      <w:proofErr w:type="spellEnd"/>
      <w:r w:rsidR="009D3D02">
        <w:t xml:space="preserve"> citra 334 dengan skenario 70:30</w:t>
      </w:r>
    </w:p>
    <w:tbl>
      <w:tblPr>
        <w:tblStyle w:val="TableGrid"/>
        <w:tblW w:w="5000" w:type="pct"/>
        <w:tblLook w:val="04A0" w:firstRow="1" w:lastRow="0" w:firstColumn="1" w:lastColumn="0" w:noHBand="0" w:noVBand="1"/>
      </w:tblPr>
      <w:tblGrid>
        <w:gridCol w:w="1519"/>
        <w:gridCol w:w="1576"/>
        <w:gridCol w:w="1543"/>
      </w:tblGrid>
      <w:tr w:rsidR="009D3D02" w:rsidRPr="00515A63" w14:paraId="6182269F" w14:textId="77777777" w:rsidTr="00515A63">
        <w:tc>
          <w:tcPr>
            <w:tcW w:w="1638" w:type="pct"/>
            <w:shd w:val="clear" w:color="auto" w:fill="BDD6EE" w:themeFill="accent1" w:themeFillTint="66"/>
            <w:vAlign w:val="center"/>
          </w:tcPr>
          <w:p w14:paraId="09DACC34" w14:textId="77777777" w:rsidR="009D3D02" w:rsidRPr="00515A63" w:rsidRDefault="009D3D02" w:rsidP="0063259D">
            <w:pPr>
              <w:spacing w:line="276" w:lineRule="auto"/>
              <w:rPr>
                <w:b/>
                <w:sz w:val="16"/>
                <w:szCs w:val="22"/>
              </w:rPr>
            </w:pPr>
            <w:r w:rsidRPr="00515A63">
              <w:rPr>
                <w:b/>
                <w:sz w:val="16"/>
                <w:szCs w:val="22"/>
              </w:rPr>
              <w:t>Kelas</w:t>
            </w:r>
          </w:p>
        </w:tc>
        <w:tc>
          <w:tcPr>
            <w:tcW w:w="1699" w:type="pct"/>
            <w:shd w:val="clear" w:color="auto" w:fill="BDD6EE" w:themeFill="accent1" w:themeFillTint="66"/>
            <w:vAlign w:val="center"/>
          </w:tcPr>
          <w:p w14:paraId="29D8AADA" w14:textId="77777777" w:rsidR="009D3D02" w:rsidRPr="00515A63" w:rsidRDefault="009D3D02" w:rsidP="0063259D">
            <w:pPr>
              <w:spacing w:line="276" w:lineRule="auto"/>
              <w:rPr>
                <w:b/>
                <w:sz w:val="16"/>
                <w:szCs w:val="22"/>
              </w:rPr>
            </w:pPr>
            <w:r w:rsidRPr="00515A63">
              <w:rPr>
                <w:b/>
                <w:sz w:val="16"/>
                <w:szCs w:val="22"/>
              </w:rPr>
              <w:t>Presisi</w:t>
            </w:r>
          </w:p>
        </w:tc>
        <w:tc>
          <w:tcPr>
            <w:tcW w:w="1663" w:type="pct"/>
            <w:shd w:val="clear" w:color="auto" w:fill="BDD6EE" w:themeFill="accent1" w:themeFillTint="66"/>
            <w:vAlign w:val="center"/>
          </w:tcPr>
          <w:p w14:paraId="781F3D5E" w14:textId="77777777" w:rsidR="009D3D02" w:rsidRPr="00515A63" w:rsidRDefault="009D3D02" w:rsidP="0063259D">
            <w:pPr>
              <w:spacing w:line="276" w:lineRule="auto"/>
              <w:rPr>
                <w:b/>
                <w:i/>
                <w:sz w:val="16"/>
                <w:szCs w:val="22"/>
              </w:rPr>
            </w:pPr>
            <w:r w:rsidRPr="00515A63">
              <w:rPr>
                <w:b/>
                <w:i/>
                <w:sz w:val="16"/>
                <w:szCs w:val="22"/>
              </w:rPr>
              <w:t>Recall</w:t>
            </w:r>
          </w:p>
        </w:tc>
      </w:tr>
      <w:tr w:rsidR="009D3D02" w:rsidRPr="00515A63" w14:paraId="235DEDB0" w14:textId="77777777" w:rsidTr="00515A63">
        <w:tc>
          <w:tcPr>
            <w:tcW w:w="1638" w:type="pct"/>
            <w:shd w:val="clear" w:color="auto" w:fill="BDD6EE" w:themeFill="accent1" w:themeFillTint="66"/>
            <w:vAlign w:val="center"/>
          </w:tcPr>
          <w:p w14:paraId="59109C1E" w14:textId="77777777" w:rsidR="009D3D02" w:rsidRPr="00515A63" w:rsidRDefault="009D3D02" w:rsidP="0063259D">
            <w:pPr>
              <w:spacing w:line="276" w:lineRule="auto"/>
              <w:rPr>
                <w:b/>
                <w:sz w:val="16"/>
                <w:szCs w:val="22"/>
              </w:rPr>
            </w:pPr>
            <w:r w:rsidRPr="00515A63">
              <w:rPr>
                <w:b/>
                <w:sz w:val="16"/>
                <w:szCs w:val="22"/>
              </w:rPr>
              <w:t>Berat</w:t>
            </w:r>
          </w:p>
        </w:tc>
        <w:tc>
          <w:tcPr>
            <w:tcW w:w="1699" w:type="pct"/>
            <w:vAlign w:val="center"/>
          </w:tcPr>
          <w:p w14:paraId="6D421C7D" w14:textId="77777777" w:rsidR="009D3D02" w:rsidRPr="00515A63" w:rsidRDefault="009D3D02" w:rsidP="0063259D">
            <w:pPr>
              <w:textAlignment w:val="center"/>
              <w:rPr>
                <w:sz w:val="16"/>
                <w:szCs w:val="22"/>
              </w:rPr>
            </w:pPr>
            <w:r w:rsidRPr="00515A63">
              <w:rPr>
                <w:rFonts w:ascii="Calibri" w:hAnsi="Calibri" w:cs="Calibri"/>
                <w:color w:val="000000"/>
                <w:sz w:val="16"/>
                <w:lang w:bidi="ar"/>
              </w:rPr>
              <w:t>81,469%</w:t>
            </w:r>
          </w:p>
        </w:tc>
        <w:tc>
          <w:tcPr>
            <w:tcW w:w="1663" w:type="pct"/>
            <w:vAlign w:val="center"/>
          </w:tcPr>
          <w:p w14:paraId="1C4BCF57" w14:textId="77777777" w:rsidR="009D3D02" w:rsidRPr="00515A63" w:rsidRDefault="009D3D02" w:rsidP="0063259D">
            <w:pPr>
              <w:spacing w:line="276" w:lineRule="auto"/>
              <w:rPr>
                <w:sz w:val="16"/>
                <w:szCs w:val="22"/>
              </w:rPr>
            </w:pPr>
            <w:r w:rsidRPr="00515A63">
              <w:rPr>
                <w:sz w:val="16"/>
                <w:szCs w:val="22"/>
              </w:rPr>
              <w:t>85,662%</w:t>
            </w:r>
          </w:p>
        </w:tc>
      </w:tr>
      <w:tr w:rsidR="009D3D02" w:rsidRPr="00515A63" w14:paraId="7CA2D708" w14:textId="77777777" w:rsidTr="00515A63">
        <w:tc>
          <w:tcPr>
            <w:tcW w:w="1638" w:type="pct"/>
            <w:shd w:val="clear" w:color="auto" w:fill="BDD6EE" w:themeFill="accent1" w:themeFillTint="66"/>
            <w:vAlign w:val="center"/>
          </w:tcPr>
          <w:p w14:paraId="65742B70" w14:textId="77777777" w:rsidR="009D3D02" w:rsidRPr="00515A63" w:rsidRDefault="009D3D02" w:rsidP="0063259D">
            <w:pPr>
              <w:spacing w:line="276" w:lineRule="auto"/>
              <w:rPr>
                <w:b/>
                <w:sz w:val="16"/>
                <w:szCs w:val="22"/>
              </w:rPr>
            </w:pPr>
            <w:r w:rsidRPr="00515A63">
              <w:rPr>
                <w:b/>
                <w:sz w:val="16"/>
                <w:szCs w:val="22"/>
              </w:rPr>
              <w:t>Ringan</w:t>
            </w:r>
          </w:p>
        </w:tc>
        <w:tc>
          <w:tcPr>
            <w:tcW w:w="1699" w:type="pct"/>
            <w:vAlign w:val="center"/>
          </w:tcPr>
          <w:p w14:paraId="34B351DD" w14:textId="77777777" w:rsidR="009D3D02" w:rsidRPr="00515A63" w:rsidRDefault="009D3D02" w:rsidP="0063259D">
            <w:pPr>
              <w:textAlignment w:val="center"/>
              <w:rPr>
                <w:sz w:val="16"/>
                <w:szCs w:val="22"/>
              </w:rPr>
            </w:pPr>
            <w:r w:rsidRPr="00515A63">
              <w:rPr>
                <w:rFonts w:ascii="Calibri" w:hAnsi="Calibri" w:cs="Calibri"/>
                <w:color w:val="000000"/>
                <w:sz w:val="16"/>
                <w:lang w:bidi="ar"/>
              </w:rPr>
              <w:t>91,297%</w:t>
            </w:r>
          </w:p>
        </w:tc>
        <w:tc>
          <w:tcPr>
            <w:tcW w:w="1663" w:type="pct"/>
            <w:vAlign w:val="center"/>
          </w:tcPr>
          <w:p w14:paraId="5E584D85" w14:textId="77777777" w:rsidR="009D3D02" w:rsidRPr="00515A63" w:rsidRDefault="009D3D02" w:rsidP="0063259D">
            <w:pPr>
              <w:spacing w:line="276" w:lineRule="auto"/>
              <w:rPr>
                <w:sz w:val="16"/>
                <w:szCs w:val="22"/>
              </w:rPr>
            </w:pPr>
            <w:r w:rsidRPr="00515A63">
              <w:rPr>
                <w:sz w:val="16"/>
                <w:szCs w:val="22"/>
              </w:rPr>
              <w:t>88,769%</w:t>
            </w:r>
          </w:p>
        </w:tc>
      </w:tr>
      <w:tr w:rsidR="009D3D02" w:rsidRPr="00515A63" w14:paraId="41ED93E2" w14:textId="77777777" w:rsidTr="00515A63">
        <w:tc>
          <w:tcPr>
            <w:tcW w:w="1638" w:type="pct"/>
            <w:shd w:val="clear" w:color="auto" w:fill="BDD6EE" w:themeFill="accent1" w:themeFillTint="66"/>
            <w:vAlign w:val="center"/>
          </w:tcPr>
          <w:p w14:paraId="0E204771" w14:textId="77777777" w:rsidR="009D3D02" w:rsidRPr="00515A63" w:rsidRDefault="009D3D02" w:rsidP="0063259D">
            <w:pPr>
              <w:spacing w:line="276" w:lineRule="auto"/>
              <w:rPr>
                <w:b/>
                <w:sz w:val="16"/>
                <w:szCs w:val="22"/>
              </w:rPr>
            </w:pPr>
            <w:r w:rsidRPr="00515A63">
              <w:rPr>
                <w:b/>
                <w:sz w:val="16"/>
                <w:szCs w:val="22"/>
              </w:rPr>
              <w:t>Sedang</w:t>
            </w:r>
          </w:p>
        </w:tc>
        <w:tc>
          <w:tcPr>
            <w:tcW w:w="1699" w:type="pct"/>
            <w:vAlign w:val="center"/>
          </w:tcPr>
          <w:p w14:paraId="07618582" w14:textId="77777777" w:rsidR="009D3D02" w:rsidRPr="00515A63" w:rsidRDefault="009D3D02" w:rsidP="0063259D">
            <w:pPr>
              <w:textAlignment w:val="center"/>
              <w:rPr>
                <w:sz w:val="16"/>
                <w:szCs w:val="22"/>
              </w:rPr>
            </w:pPr>
            <w:r w:rsidRPr="00515A63">
              <w:rPr>
                <w:rFonts w:ascii="Calibri" w:hAnsi="Calibri" w:cs="Calibri"/>
                <w:color w:val="000000"/>
                <w:sz w:val="16"/>
                <w:lang w:bidi="ar"/>
              </w:rPr>
              <w:t>64,561%</w:t>
            </w:r>
          </w:p>
        </w:tc>
        <w:tc>
          <w:tcPr>
            <w:tcW w:w="1663" w:type="pct"/>
            <w:vAlign w:val="center"/>
          </w:tcPr>
          <w:p w14:paraId="434B7C55" w14:textId="77777777" w:rsidR="009D3D02" w:rsidRPr="00515A63" w:rsidRDefault="009D3D02" w:rsidP="0063259D">
            <w:pPr>
              <w:spacing w:line="276" w:lineRule="auto"/>
              <w:rPr>
                <w:sz w:val="16"/>
                <w:szCs w:val="22"/>
              </w:rPr>
            </w:pPr>
            <w:r w:rsidRPr="00515A63">
              <w:rPr>
                <w:sz w:val="16"/>
                <w:szCs w:val="22"/>
              </w:rPr>
              <w:t>65,480%</w:t>
            </w:r>
          </w:p>
        </w:tc>
      </w:tr>
      <w:tr w:rsidR="009D3D02" w:rsidRPr="00515A63" w14:paraId="62679BDB" w14:textId="77777777" w:rsidTr="00515A63">
        <w:tc>
          <w:tcPr>
            <w:tcW w:w="1638" w:type="pct"/>
            <w:shd w:val="clear" w:color="auto" w:fill="BDD6EE" w:themeFill="accent1" w:themeFillTint="66"/>
            <w:vAlign w:val="center"/>
          </w:tcPr>
          <w:p w14:paraId="524F181F" w14:textId="77777777" w:rsidR="009D3D02" w:rsidRPr="00515A63" w:rsidRDefault="009D3D02" w:rsidP="0063259D">
            <w:pPr>
              <w:spacing w:line="276" w:lineRule="auto"/>
              <w:rPr>
                <w:b/>
                <w:sz w:val="16"/>
                <w:szCs w:val="22"/>
              </w:rPr>
            </w:pPr>
            <w:r w:rsidRPr="00515A63">
              <w:rPr>
                <w:b/>
                <w:sz w:val="16"/>
                <w:szCs w:val="22"/>
              </w:rPr>
              <w:t>Rata-rata</w:t>
            </w:r>
          </w:p>
        </w:tc>
        <w:tc>
          <w:tcPr>
            <w:tcW w:w="1699" w:type="pct"/>
            <w:vAlign w:val="center"/>
          </w:tcPr>
          <w:p w14:paraId="3F5D40FE" w14:textId="77777777" w:rsidR="009D3D02" w:rsidRPr="00515A63" w:rsidRDefault="009D3D02" w:rsidP="0063259D">
            <w:pPr>
              <w:spacing w:line="276" w:lineRule="auto"/>
              <w:rPr>
                <w:sz w:val="16"/>
                <w:szCs w:val="22"/>
              </w:rPr>
            </w:pPr>
            <w:r w:rsidRPr="00515A63">
              <w:rPr>
                <w:sz w:val="16"/>
                <w:szCs w:val="22"/>
              </w:rPr>
              <w:t>79,109%</w:t>
            </w:r>
          </w:p>
        </w:tc>
        <w:tc>
          <w:tcPr>
            <w:tcW w:w="1663" w:type="pct"/>
            <w:vAlign w:val="center"/>
          </w:tcPr>
          <w:p w14:paraId="7793210B" w14:textId="77777777" w:rsidR="009D3D02" w:rsidRPr="00515A63" w:rsidRDefault="009D3D02" w:rsidP="0063259D">
            <w:pPr>
              <w:spacing w:line="276" w:lineRule="auto"/>
              <w:rPr>
                <w:sz w:val="16"/>
                <w:szCs w:val="22"/>
              </w:rPr>
            </w:pPr>
            <w:r w:rsidRPr="00515A63">
              <w:rPr>
                <w:sz w:val="16"/>
                <w:szCs w:val="22"/>
              </w:rPr>
              <w:t>79,970%</w:t>
            </w:r>
          </w:p>
        </w:tc>
      </w:tr>
    </w:tbl>
    <w:p w14:paraId="3BD2F9F3" w14:textId="78F1DA35" w:rsidR="009D3D02" w:rsidRDefault="009C6132" w:rsidP="00A40B7D">
      <w:pPr>
        <w:pStyle w:val="Heading2"/>
        <w:tabs>
          <w:tab w:val="num" w:pos="227"/>
        </w:tabs>
        <w:ind w:left="288"/>
        <w:pPrChange w:id="1234" w:author="aditya perwira" w:date="2019-04-23T00:15:00Z">
          <w:pPr>
            <w:pStyle w:val="Heading2"/>
            <w:numPr>
              <w:ilvl w:val="0"/>
              <w:numId w:val="0"/>
            </w:numPr>
            <w:tabs>
              <w:tab w:val="clear" w:pos="3629"/>
            </w:tabs>
            <w:ind w:left="426" w:hanging="426"/>
          </w:pPr>
        </w:pPrChange>
      </w:pPr>
      <w:del w:id="1235" w:author="aditya perwira" w:date="2019-04-23T00:15:00Z">
        <w:r w:rsidDel="00A40B7D">
          <w:delText xml:space="preserve">D.4. </w:delText>
        </w:r>
      </w:del>
      <w:r w:rsidR="009D3D02">
        <w:t>Pengujian dataset gempa Lombok citra 82 citra</w:t>
      </w:r>
    </w:p>
    <w:p w14:paraId="27CBAD81" w14:textId="77777777" w:rsidR="009D3D02" w:rsidDel="00A40B7D" w:rsidRDefault="009D3D02" w:rsidP="009D3D02">
      <w:pPr>
        <w:pStyle w:val="BodyText"/>
        <w:rPr>
          <w:del w:id="1236" w:author="aditya perwira" w:date="2019-04-23T00:16:00Z"/>
        </w:rPr>
      </w:pPr>
      <w:r>
        <w:t xml:space="preserve">Citra hasil anotasi sebanyak 334 citra terdiri dari citra dengan gambar yang masih beragam. Ada beberapa citra yang tidak spesifik menampilkan retakan melainkan lebih banyak </w:t>
      </w:r>
      <w:r>
        <w:rPr>
          <w:i/>
        </w:rPr>
        <w:t>background</w:t>
      </w:r>
      <w:r>
        <w:t xml:space="preserve"> </w:t>
      </w:r>
      <w:proofErr w:type="spellStart"/>
      <w:r>
        <w:t>sebagain</w:t>
      </w:r>
      <w:proofErr w:type="spellEnd"/>
      <w:r>
        <w:t xml:space="preserve"> besarnya bukan tembok dan retakan. Oleh karena itu, dilakukan filter data dengan membuang citra yang tidak standar sehingga hanya tersisa 82 citra. </w:t>
      </w:r>
    </w:p>
    <w:p w14:paraId="4BCBF99E" w14:textId="1F09EBE9" w:rsidR="009D3D02" w:rsidRPr="00A40B7D" w:rsidRDefault="009D3D02" w:rsidP="00DC25FB">
      <w:pPr>
        <w:pStyle w:val="BodyText"/>
        <w:rPr>
          <w:rPrChange w:id="1237" w:author="aditya perwira" w:date="2019-04-23T00:16:00Z">
            <w:rPr>
              <w:i/>
            </w:rPr>
          </w:rPrChange>
        </w:rPr>
      </w:pPr>
      <w:r>
        <w:t xml:space="preserve">Perbandingan </w:t>
      </w:r>
      <w:r w:rsidRPr="00F20551">
        <w:rPr>
          <w:i/>
        </w:rPr>
        <w:t>training</w:t>
      </w:r>
      <w:r>
        <w:t xml:space="preserve"> dan </w:t>
      </w:r>
      <w:r w:rsidRPr="00F20551">
        <w:rPr>
          <w:i/>
        </w:rPr>
        <w:t>testing</w:t>
      </w:r>
      <w:r>
        <w:rPr>
          <w:i/>
        </w:rPr>
        <w:t xml:space="preserve"> </w:t>
      </w:r>
      <w:r>
        <w:t xml:space="preserve">pada pengujian ini menggunakan skenario yang perbandingan sebesar 90:10. Dari 82 citra, 73 citra dipilih secara acak untuk menjadi citra </w:t>
      </w:r>
      <w:r w:rsidRPr="00F20551">
        <w:rPr>
          <w:i/>
        </w:rPr>
        <w:t>training</w:t>
      </w:r>
      <w:r>
        <w:t xml:space="preserve"> dan 9 citra lainnya </w:t>
      </w:r>
      <w:proofErr w:type="gramStart"/>
      <w:r>
        <w:t>akan</w:t>
      </w:r>
      <w:proofErr w:type="gramEnd"/>
      <w:r>
        <w:t xml:space="preserve"> menjadi citra </w:t>
      </w:r>
      <w:r w:rsidRPr="00F20551">
        <w:rPr>
          <w:i/>
        </w:rPr>
        <w:t>testing</w:t>
      </w:r>
      <w:r>
        <w:rPr>
          <w:i/>
        </w:rPr>
        <w:t xml:space="preserve">. </w:t>
      </w:r>
      <w:ins w:id="1238" w:author="aditya perwira" w:date="2019-04-23T00:16:00Z">
        <w:r w:rsidR="00A40B7D">
          <w:t xml:space="preserve">Pengujian ini bertujuan untuk melihat performa model untuk mengklasifikasi citra </w:t>
        </w:r>
      </w:ins>
      <w:ins w:id="1239" w:author="aditya perwira" w:date="2019-04-23T00:17:00Z">
        <w:r w:rsidR="00A40B7D">
          <w:t xml:space="preserve">gempa Lombok </w:t>
        </w:r>
      </w:ins>
      <w:ins w:id="1240" w:author="aditya perwira" w:date="2019-04-23T00:16:00Z">
        <w:r w:rsidR="00A40B7D">
          <w:t xml:space="preserve">yang sudah </w:t>
        </w:r>
        <w:proofErr w:type="spellStart"/>
        <w:r w:rsidR="00A40B7D">
          <w:t>distandarisasi</w:t>
        </w:r>
      </w:ins>
      <w:proofErr w:type="spellEnd"/>
      <w:ins w:id="1241" w:author="aditya perwira" w:date="2019-04-23T00:17:00Z">
        <w:r w:rsidR="00A40B7D">
          <w:t>.</w:t>
        </w:r>
      </w:ins>
    </w:p>
    <w:p w14:paraId="6B33EE60" w14:textId="6BEA68B0" w:rsidR="009D3D02" w:rsidRDefault="00AA4980" w:rsidP="00AA4980">
      <w:pPr>
        <w:pStyle w:val="Caption"/>
        <w:jc w:val="center"/>
        <w:pPrChange w:id="1242" w:author="aditya perwira" w:date="2019-04-23T00:18:00Z">
          <w:pPr>
            <w:pStyle w:val="tablehead"/>
            <w:spacing w:line="240" w:lineRule="auto"/>
          </w:pPr>
        </w:pPrChange>
      </w:pPr>
      <w:bookmarkStart w:id="1243" w:name="_Toc5827291"/>
      <w:ins w:id="1244" w:author="aditya perwira" w:date="2019-04-23T00:18:00Z">
        <w:r>
          <w:t xml:space="preserve">TABEL </w:t>
        </w:r>
        <w:r>
          <w:fldChar w:fldCharType="begin"/>
        </w:r>
        <w:r>
          <w:instrText xml:space="preserve"> SEQ TABEL \* ARABIC </w:instrText>
        </w:r>
      </w:ins>
      <w:r>
        <w:fldChar w:fldCharType="separate"/>
      </w:r>
      <w:ins w:id="1245" w:author="aditya perwira" w:date="2019-04-23T00:26:00Z">
        <w:r w:rsidR="00973F01">
          <w:rPr>
            <w:noProof/>
          </w:rPr>
          <w:t>26</w:t>
        </w:r>
      </w:ins>
      <w:ins w:id="1246" w:author="aditya perwira" w:date="2019-04-23T00:18:00Z">
        <w:r>
          <w:fldChar w:fldCharType="end"/>
        </w:r>
        <w:r>
          <w:t xml:space="preserve">. </w:t>
        </w:r>
      </w:ins>
      <w:r w:rsidR="009D3D02">
        <w:t xml:space="preserve">Sebaran citra </w:t>
      </w:r>
      <w:r w:rsidR="009D3D02" w:rsidRPr="009C6132">
        <w:t>training</w:t>
      </w:r>
      <w:r w:rsidR="009D3D02">
        <w:t xml:space="preserve"> dan </w:t>
      </w:r>
      <w:r w:rsidR="009D3D02" w:rsidRPr="009C6132">
        <w:t>testing</w:t>
      </w:r>
      <w:r w:rsidR="009D3D02">
        <w:t xml:space="preserve"> tiap jenis data pada </w:t>
      </w:r>
      <w:bookmarkEnd w:id="1243"/>
      <w:r w:rsidR="009D3D02">
        <w:t xml:space="preserve">dataset gempa </w:t>
      </w:r>
      <w:r w:rsidR="009D3D02" w:rsidRPr="009C6132">
        <w:t>Lombok</w:t>
      </w:r>
      <w:r w:rsidR="009D3D02">
        <w:t xml:space="preserve"> citra 82 citra</w:t>
      </w:r>
    </w:p>
    <w:tbl>
      <w:tblPr>
        <w:tblStyle w:val="TableGrid"/>
        <w:tblW w:w="5000" w:type="pct"/>
        <w:tblLook w:val="04A0" w:firstRow="1" w:lastRow="0" w:firstColumn="1" w:lastColumn="0" w:noHBand="0" w:noVBand="1"/>
      </w:tblPr>
      <w:tblGrid>
        <w:gridCol w:w="819"/>
        <w:gridCol w:w="1115"/>
        <w:gridCol w:w="1042"/>
        <w:gridCol w:w="892"/>
        <w:gridCol w:w="770"/>
      </w:tblGrid>
      <w:tr w:rsidR="009D3D02" w:rsidRPr="00515A63" w14:paraId="126C8E21" w14:textId="77777777" w:rsidTr="00515A63">
        <w:tc>
          <w:tcPr>
            <w:tcW w:w="883" w:type="pct"/>
            <w:vMerge w:val="restart"/>
            <w:shd w:val="clear" w:color="auto" w:fill="BDD6EE" w:themeFill="accent1" w:themeFillTint="66"/>
            <w:vAlign w:val="center"/>
          </w:tcPr>
          <w:p w14:paraId="424CB9C2" w14:textId="77777777" w:rsidR="009D3D02" w:rsidRPr="00515A63" w:rsidRDefault="009D3D02" w:rsidP="0063259D">
            <w:pPr>
              <w:spacing w:line="276" w:lineRule="auto"/>
              <w:rPr>
                <w:b/>
                <w:sz w:val="16"/>
              </w:rPr>
            </w:pPr>
            <w:r w:rsidRPr="00515A63">
              <w:rPr>
                <w:b/>
                <w:sz w:val="16"/>
              </w:rPr>
              <w:t>Proses</w:t>
            </w:r>
          </w:p>
        </w:tc>
        <w:tc>
          <w:tcPr>
            <w:tcW w:w="3287" w:type="pct"/>
            <w:gridSpan w:val="3"/>
            <w:shd w:val="clear" w:color="auto" w:fill="BDD6EE" w:themeFill="accent1" w:themeFillTint="66"/>
            <w:vAlign w:val="center"/>
          </w:tcPr>
          <w:p w14:paraId="147F1C13" w14:textId="77777777" w:rsidR="009D3D02" w:rsidRPr="00515A63" w:rsidRDefault="009D3D02" w:rsidP="0063259D">
            <w:pPr>
              <w:spacing w:line="276" w:lineRule="auto"/>
              <w:rPr>
                <w:b/>
                <w:sz w:val="16"/>
              </w:rPr>
            </w:pPr>
            <w:r w:rsidRPr="00515A63">
              <w:rPr>
                <w:b/>
                <w:sz w:val="16"/>
              </w:rPr>
              <w:t>Kelas</w:t>
            </w:r>
          </w:p>
        </w:tc>
        <w:tc>
          <w:tcPr>
            <w:tcW w:w="830" w:type="pct"/>
            <w:vMerge w:val="restart"/>
            <w:shd w:val="clear" w:color="auto" w:fill="BDD6EE" w:themeFill="accent1" w:themeFillTint="66"/>
            <w:vAlign w:val="center"/>
          </w:tcPr>
          <w:p w14:paraId="6B64BB26" w14:textId="77777777" w:rsidR="009D3D02" w:rsidRPr="00515A63" w:rsidRDefault="009D3D02" w:rsidP="0063259D">
            <w:pPr>
              <w:spacing w:line="276" w:lineRule="auto"/>
              <w:rPr>
                <w:b/>
                <w:i/>
                <w:sz w:val="16"/>
              </w:rPr>
            </w:pPr>
            <w:r w:rsidRPr="00515A63">
              <w:rPr>
                <w:b/>
                <w:sz w:val="16"/>
              </w:rPr>
              <w:t>Jumlah</w:t>
            </w:r>
          </w:p>
        </w:tc>
      </w:tr>
      <w:tr w:rsidR="009D3D02" w:rsidRPr="00515A63" w14:paraId="19437D6D" w14:textId="77777777" w:rsidTr="00515A63">
        <w:tc>
          <w:tcPr>
            <w:tcW w:w="883" w:type="pct"/>
            <w:vMerge/>
            <w:shd w:val="clear" w:color="auto" w:fill="F2F2F2" w:themeFill="background1" w:themeFillShade="F2"/>
            <w:vAlign w:val="center"/>
          </w:tcPr>
          <w:p w14:paraId="69953C10" w14:textId="77777777" w:rsidR="009D3D02" w:rsidRPr="00515A63" w:rsidRDefault="009D3D02" w:rsidP="0063259D">
            <w:pPr>
              <w:spacing w:line="276" w:lineRule="auto"/>
              <w:rPr>
                <w:b/>
                <w:sz w:val="16"/>
              </w:rPr>
            </w:pPr>
          </w:p>
        </w:tc>
        <w:tc>
          <w:tcPr>
            <w:tcW w:w="1202" w:type="pct"/>
            <w:shd w:val="clear" w:color="auto" w:fill="BDD6EE" w:themeFill="accent1" w:themeFillTint="66"/>
            <w:vAlign w:val="center"/>
          </w:tcPr>
          <w:p w14:paraId="1D2E14DF" w14:textId="77777777" w:rsidR="009D3D02" w:rsidRPr="00515A63" w:rsidRDefault="009D3D02" w:rsidP="0063259D">
            <w:pPr>
              <w:spacing w:line="276" w:lineRule="auto"/>
              <w:rPr>
                <w:b/>
                <w:sz w:val="16"/>
              </w:rPr>
            </w:pPr>
            <w:r w:rsidRPr="00515A63">
              <w:rPr>
                <w:b/>
                <w:sz w:val="16"/>
              </w:rPr>
              <w:t>Berat</w:t>
            </w:r>
          </w:p>
        </w:tc>
        <w:tc>
          <w:tcPr>
            <w:tcW w:w="1123" w:type="pct"/>
            <w:shd w:val="clear" w:color="auto" w:fill="BDD6EE" w:themeFill="accent1" w:themeFillTint="66"/>
            <w:vAlign w:val="center"/>
          </w:tcPr>
          <w:p w14:paraId="0BE36770" w14:textId="77777777" w:rsidR="009D3D02" w:rsidRPr="00515A63" w:rsidRDefault="009D3D02" w:rsidP="0063259D">
            <w:pPr>
              <w:spacing w:line="276" w:lineRule="auto"/>
              <w:rPr>
                <w:b/>
                <w:sz w:val="16"/>
              </w:rPr>
            </w:pPr>
            <w:r w:rsidRPr="00515A63">
              <w:rPr>
                <w:b/>
                <w:sz w:val="16"/>
              </w:rPr>
              <w:t>Ringan</w:t>
            </w:r>
          </w:p>
        </w:tc>
        <w:tc>
          <w:tcPr>
            <w:tcW w:w="962" w:type="pct"/>
            <w:shd w:val="clear" w:color="auto" w:fill="BDD6EE" w:themeFill="accent1" w:themeFillTint="66"/>
            <w:vAlign w:val="center"/>
          </w:tcPr>
          <w:p w14:paraId="2E03DE8C" w14:textId="77777777" w:rsidR="009D3D02" w:rsidRPr="00515A63" w:rsidRDefault="009D3D02" w:rsidP="0063259D">
            <w:pPr>
              <w:spacing w:line="276" w:lineRule="auto"/>
              <w:rPr>
                <w:b/>
                <w:sz w:val="16"/>
              </w:rPr>
            </w:pPr>
            <w:r w:rsidRPr="00515A63">
              <w:rPr>
                <w:b/>
                <w:sz w:val="16"/>
              </w:rPr>
              <w:t>Sedang</w:t>
            </w:r>
          </w:p>
        </w:tc>
        <w:tc>
          <w:tcPr>
            <w:tcW w:w="830" w:type="pct"/>
            <w:vMerge/>
            <w:shd w:val="clear" w:color="auto" w:fill="F2F2F2" w:themeFill="background1" w:themeFillShade="F2"/>
            <w:vAlign w:val="center"/>
          </w:tcPr>
          <w:p w14:paraId="657D76CD" w14:textId="77777777" w:rsidR="009D3D02" w:rsidRPr="00515A63" w:rsidRDefault="009D3D02" w:rsidP="0063259D">
            <w:pPr>
              <w:spacing w:line="276" w:lineRule="auto"/>
              <w:rPr>
                <w:b/>
                <w:sz w:val="16"/>
              </w:rPr>
            </w:pPr>
          </w:p>
        </w:tc>
      </w:tr>
      <w:tr w:rsidR="009D3D02" w:rsidRPr="00515A63" w14:paraId="2B695B17" w14:textId="77777777" w:rsidTr="00515A63">
        <w:tc>
          <w:tcPr>
            <w:tcW w:w="883" w:type="pct"/>
            <w:shd w:val="clear" w:color="auto" w:fill="BDD6EE" w:themeFill="accent1" w:themeFillTint="66"/>
            <w:vAlign w:val="center"/>
          </w:tcPr>
          <w:p w14:paraId="4D2F881A" w14:textId="77777777" w:rsidR="009D3D02" w:rsidRPr="00515A63" w:rsidRDefault="009D3D02" w:rsidP="0063259D">
            <w:pPr>
              <w:spacing w:line="276" w:lineRule="auto"/>
              <w:rPr>
                <w:b/>
                <w:sz w:val="16"/>
              </w:rPr>
            </w:pPr>
            <w:r w:rsidRPr="00515A63">
              <w:rPr>
                <w:b/>
                <w:i/>
                <w:sz w:val="16"/>
              </w:rPr>
              <w:t>Training</w:t>
            </w:r>
          </w:p>
        </w:tc>
        <w:tc>
          <w:tcPr>
            <w:tcW w:w="1202" w:type="pct"/>
            <w:vAlign w:val="center"/>
          </w:tcPr>
          <w:p w14:paraId="33852E8E" w14:textId="77777777" w:rsidR="009D3D02" w:rsidRPr="00515A63" w:rsidRDefault="009D3D02" w:rsidP="0063259D">
            <w:pPr>
              <w:spacing w:line="276" w:lineRule="auto"/>
              <w:rPr>
                <w:sz w:val="16"/>
              </w:rPr>
            </w:pPr>
            <w:r w:rsidRPr="00515A63">
              <w:rPr>
                <w:sz w:val="16"/>
              </w:rPr>
              <w:t>27</w:t>
            </w:r>
          </w:p>
        </w:tc>
        <w:tc>
          <w:tcPr>
            <w:tcW w:w="1123" w:type="pct"/>
            <w:vAlign w:val="center"/>
          </w:tcPr>
          <w:p w14:paraId="1757C0A6" w14:textId="77777777" w:rsidR="009D3D02" w:rsidRPr="00515A63" w:rsidRDefault="009D3D02" w:rsidP="0063259D">
            <w:pPr>
              <w:spacing w:line="276" w:lineRule="auto"/>
              <w:rPr>
                <w:sz w:val="16"/>
              </w:rPr>
            </w:pPr>
            <w:r w:rsidRPr="00515A63">
              <w:rPr>
                <w:sz w:val="16"/>
              </w:rPr>
              <w:t>21</w:t>
            </w:r>
          </w:p>
        </w:tc>
        <w:tc>
          <w:tcPr>
            <w:tcW w:w="962" w:type="pct"/>
            <w:vAlign w:val="center"/>
          </w:tcPr>
          <w:p w14:paraId="1C866996" w14:textId="77777777" w:rsidR="009D3D02" w:rsidRPr="00515A63" w:rsidRDefault="009D3D02" w:rsidP="0063259D">
            <w:pPr>
              <w:spacing w:line="276" w:lineRule="auto"/>
              <w:rPr>
                <w:sz w:val="16"/>
              </w:rPr>
            </w:pPr>
            <w:r w:rsidRPr="00515A63">
              <w:rPr>
                <w:sz w:val="16"/>
              </w:rPr>
              <w:t>25</w:t>
            </w:r>
          </w:p>
        </w:tc>
        <w:tc>
          <w:tcPr>
            <w:tcW w:w="830" w:type="pct"/>
            <w:vAlign w:val="center"/>
          </w:tcPr>
          <w:p w14:paraId="6B8D6BB1" w14:textId="77777777" w:rsidR="009D3D02" w:rsidRPr="00515A63" w:rsidRDefault="009D3D02" w:rsidP="0063259D">
            <w:pPr>
              <w:spacing w:line="276" w:lineRule="auto"/>
              <w:rPr>
                <w:sz w:val="16"/>
              </w:rPr>
            </w:pPr>
            <w:r w:rsidRPr="00515A63">
              <w:rPr>
                <w:sz w:val="16"/>
              </w:rPr>
              <w:t>73</w:t>
            </w:r>
          </w:p>
        </w:tc>
      </w:tr>
      <w:tr w:rsidR="009D3D02" w:rsidRPr="00515A63" w14:paraId="3F576C60" w14:textId="77777777" w:rsidTr="00515A63">
        <w:tc>
          <w:tcPr>
            <w:tcW w:w="883" w:type="pct"/>
            <w:shd w:val="clear" w:color="auto" w:fill="BDD6EE" w:themeFill="accent1" w:themeFillTint="66"/>
            <w:vAlign w:val="center"/>
          </w:tcPr>
          <w:p w14:paraId="03D84984" w14:textId="77777777" w:rsidR="009D3D02" w:rsidRPr="00515A63" w:rsidRDefault="009D3D02" w:rsidP="0063259D">
            <w:pPr>
              <w:spacing w:line="276" w:lineRule="auto"/>
              <w:rPr>
                <w:b/>
                <w:sz w:val="16"/>
              </w:rPr>
            </w:pPr>
            <w:r w:rsidRPr="00515A63">
              <w:rPr>
                <w:b/>
                <w:i/>
                <w:sz w:val="16"/>
              </w:rPr>
              <w:t>Testing</w:t>
            </w:r>
          </w:p>
        </w:tc>
        <w:tc>
          <w:tcPr>
            <w:tcW w:w="1202" w:type="pct"/>
            <w:vAlign w:val="center"/>
          </w:tcPr>
          <w:p w14:paraId="1B88FD5C" w14:textId="77777777" w:rsidR="009D3D02" w:rsidRPr="00515A63" w:rsidRDefault="009D3D02" w:rsidP="0063259D">
            <w:pPr>
              <w:spacing w:line="276" w:lineRule="auto"/>
              <w:rPr>
                <w:sz w:val="16"/>
              </w:rPr>
            </w:pPr>
            <w:r w:rsidRPr="00515A63">
              <w:rPr>
                <w:sz w:val="16"/>
              </w:rPr>
              <w:t>3</w:t>
            </w:r>
          </w:p>
        </w:tc>
        <w:tc>
          <w:tcPr>
            <w:tcW w:w="1123" w:type="pct"/>
            <w:vAlign w:val="center"/>
          </w:tcPr>
          <w:p w14:paraId="716C72EF" w14:textId="77777777" w:rsidR="009D3D02" w:rsidRPr="00515A63" w:rsidRDefault="009D3D02" w:rsidP="0063259D">
            <w:pPr>
              <w:spacing w:line="276" w:lineRule="auto"/>
              <w:rPr>
                <w:sz w:val="16"/>
              </w:rPr>
            </w:pPr>
            <w:r w:rsidRPr="00515A63">
              <w:rPr>
                <w:sz w:val="16"/>
              </w:rPr>
              <w:t>5</w:t>
            </w:r>
          </w:p>
        </w:tc>
        <w:tc>
          <w:tcPr>
            <w:tcW w:w="962" w:type="pct"/>
            <w:vAlign w:val="center"/>
          </w:tcPr>
          <w:p w14:paraId="688223B9" w14:textId="77777777" w:rsidR="009D3D02" w:rsidRPr="00515A63" w:rsidRDefault="009D3D02" w:rsidP="0063259D">
            <w:pPr>
              <w:spacing w:line="276" w:lineRule="auto"/>
              <w:rPr>
                <w:sz w:val="16"/>
              </w:rPr>
            </w:pPr>
            <w:r w:rsidRPr="00515A63">
              <w:rPr>
                <w:sz w:val="16"/>
              </w:rPr>
              <w:t>1</w:t>
            </w:r>
          </w:p>
        </w:tc>
        <w:tc>
          <w:tcPr>
            <w:tcW w:w="830" w:type="pct"/>
            <w:vAlign w:val="center"/>
          </w:tcPr>
          <w:p w14:paraId="63A1556F" w14:textId="77777777" w:rsidR="009D3D02" w:rsidRPr="00515A63" w:rsidRDefault="009D3D02" w:rsidP="0063259D">
            <w:pPr>
              <w:spacing w:line="276" w:lineRule="auto"/>
              <w:rPr>
                <w:sz w:val="16"/>
              </w:rPr>
            </w:pPr>
            <w:r w:rsidRPr="00515A63">
              <w:rPr>
                <w:sz w:val="16"/>
              </w:rPr>
              <w:t>9</w:t>
            </w:r>
          </w:p>
        </w:tc>
      </w:tr>
      <w:tr w:rsidR="009D3D02" w:rsidRPr="00515A63" w14:paraId="32CC7695" w14:textId="77777777" w:rsidTr="00515A63">
        <w:tc>
          <w:tcPr>
            <w:tcW w:w="4170" w:type="pct"/>
            <w:gridSpan w:val="4"/>
            <w:shd w:val="clear" w:color="auto" w:fill="auto"/>
            <w:vAlign w:val="center"/>
          </w:tcPr>
          <w:p w14:paraId="17E56BAE" w14:textId="77777777" w:rsidR="009D3D02" w:rsidRPr="00515A63" w:rsidRDefault="009D3D02" w:rsidP="0063259D">
            <w:pPr>
              <w:spacing w:line="276" w:lineRule="auto"/>
              <w:rPr>
                <w:b/>
                <w:sz w:val="16"/>
              </w:rPr>
            </w:pPr>
            <w:r w:rsidRPr="00515A63">
              <w:rPr>
                <w:b/>
                <w:sz w:val="16"/>
              </w:rPr>
              <w:t>Total</w:t>
            </w:r>
          </w:p>
        </w:tc>
        <w:tc>
          <w:tcPr>
            <w:tcW w:w="830" w:type="pct"/>
            <w:shd w:val="clear" w:color="auto" w:fill="auto"/>
            <w:vAlign w:val="center"/>
          </w:tcPr>
          <w:p w14:paraId="5760ACA7" w14:textId="77777777" w:rsidR="009D3D02" w:rsidRPr="00515A63" w:rsidRDefault="009D3D02" w:rsidP="0063259D">
            <w:pPr>
              <w:spacing w:line="276" w:lineRule="auto"/>
              <w:rPr>
                <w:b/>
                <w:sz w:val="16"/>
              </w:rPr>
            </w:pPr>
            <w:r w:rsidRPr="00515A63">
              <w:rPr>
                <w:b/>
                <w:sz w:val="16"/>
              </w:rPr>
              <w:t>82</w:t>
            </w:r>
          </w:p>
        </w:tc>
      </w:tr>
    </w:tbl>
    <w:p w14:paraId="68EE0BE4" w14:textId="379C2912" w:rsidR="009D3D02" w:rsidRDefault="009D3D02" w:rsidP="009D3D02">
      <w:pPr>
        <w:pStyle w:val="BodyText"/>
      </w:pPr>
      <w:r>
        <w:t xml:space="preserve">Selanjutnya, citra-citra tersebut digunakan untuk </w:t>
      </w:r>
      <w:r w:rsidRPr="00F20551">
        <w:rPr>
          <w:i/>
        </w:rPr>
        <w:t>training</w:t>
      </w:r>
      <w:r>
        <w:t xml:space="preserve"> dan </w:t>
      </w:r>
      <w:r w:rsidRPr="00F20551">
        <w:rPr>
          <w:i/>
        </w:rPr>
        <w:t>testing</w:t>
      </w:r>
      <w:r>
        <w:t xml:space="preserve"> model secara berurutan. Hasil dari pengujian dapat dilihat pada</w:t>
      </w:r>
      <w:ins w:id="1247" w:author="aditya perwira" w:date="2019-04-23T00:18:00Z">
        <w:r w:rsidR="00AA4980">
          <w:t xml:space="preserve"> </w:t>
        </w:r>
        <w:r w:rsidR="00AA4980">
          <w:fldChar w:fldCharType="begin"/>
        </w:r>
        <w:r w:rsidR="00AA4980">
          <w:instrText xml:space="preserve"> REF _Ref6871152 \h </w:instrText>
        </w:r>
      </w:ins>
      <w:r w:rsidR="00AA4980">
        <w:fldChar w:fldCharType="separate"/>
      </w:r>
      <w:ins w:id="1248" w:author="aditya perwira" w:date="2019-04-23T00:18:00Z">
        <w:r w:rsidR="00AA4980">
          <w:t xml:space="preserve">TABEL </w:t>
        </w:r>
        <w:r w:rsidR="00AA4980">
          <w:rPr>
            <w:noProof/>
          </w:rPr>
          <w:t>26</w:t>
        </w:r>
        <w:r w:rsidR="00AA4980">
          <w:fldChar w:fldCharType="end"/>
        </w:r>
      </w:ins>
      <w:del w:id="1249" w:author="aditya perwira" w:date="2019-04-23T00:18:00Z">
        <w:r w:rsidDel="00AA4980">
          <w:delText xml:space="preserve"> </w:delText>
        </w:r>
        <w:r w:rsidDel="00AA4980">
          <w:fldChar w:fldCharType="begin"/>
        </w:r>
        <w:r w:rsidDel="00AA4980">
          <w:delInstrText xml:space="preserve"> REF _Ref5673607 \h </w:delInstrText>
        </w:r>
        <w:r w:rsidDel="00AA4980">
          <w:fldChar w:fldCharType="separate"/>
        </w:r>
        <w:r w:rsidR="00DA35EB" w:rsidDel="00AA4980">
          <w:rPr>
            <w:b/>
            <w:bCs/>
          </w:rPr>
          <w:delText>Error! Reference source not found.</w:delText>
        </w:r>
        <w:r w:rsidDel="00AA4980">
          <w:fldChar w:fldCharType="end"/>
        </w:r>
        <w:r w:rsidR="009C6132" w:rsidDel="00AA4980">
          <w:delText>ABLE XIX</w:delText>
        </w:r>
      </w:del>
      <w:r w:rsidR="009C6132">
        <w:t>.</w:t>
      </w:r>
    </w:p>
    <w:p w14:paraId="0F4B1AE6" w14:textId="2E920B90" w:rsidR="009D3D02" w:rsidRDefault="00AA4980" w:rsidP="00AA4980">
      <w:pPr>
        <w:pStyle w:val="Caption"/>
        <w:jc w:val="center"/>
        <w:pPrChange w:id="1250" w:author="aditya perwira" w:date="2019-04-23T00:18:00Z">
          <w:pPr>
            <w:pStyle w:val="tablehead"/>
            <w:spacing w:line="240" w:lineRule="auto"/>
          </w:pPr>
        </w:pPrChange>
      </w:pPr>
      <w:bookmarkStart w:id="1251" w:name="_Toc5827293"/>
      <w:bookmarkStart w:id="1252" w:name="_Ref6871152"/>
      <w:ins w:id="1253" w:author="aditya perwira" w:date="2019-04-23T00:18:00Z">
        <w:r>
          <w:t xml:space="preserve">TABEL </w:t>
        </w:r>
        <w:r>
          <w:fldChar w:fldCharType="begin"/>
        </w:r>
        <w:r>
          <w:instrText xml:space="preserve"> SEQ TABEL \* ARABIC </w:instrText>
        </w:r>
      </w:ins>
      <w:r>
        <w:fldChar w:fldCharType="separate"/>
      </w:r>
      <w:ins w:id="1254" w:author="aditya perwira" w:date="2019-04-23T00:26:00Z">
        <w:r w:rsidR="00973F01">
          <w:rPr>
            <w:noProof/>
          </w:rPr>
          <w:t>27</w:t>
        </w:r>
      </w:ins>
      <w:ins w:id="1255" w:author="aditya perwira" w:date="2019-04-23T00:18:00Z">
        <w:r>
          <w:fldChar w:fldCharType="end"/>
        </w:r>
        <w:bookmarkEnd w:id="1252"/>
        <w:r>
          <w:t xml:space="preserve">. </w:t>
        </w:r>
      </w:ins>
      <w:r w:rsidR="009D3D02">
        <w:t xml:space="preserve">Hasil pengujian </w:t>
      </w:r>
      <w:bookmarkEnd w:id="1251"/>
      <w:r w:rsidR="009D3D02">
        <w:t>dataset gempa Lombok citra 82 citra</w:t>
      </w:r>
    </w:p>
    <w:tbl>
      <w:tblPr>
        <w:tblStyle w:val="TableGrid"/>
        <w:tblW w:w="5000" w:type="pct"/>
        <w:tblLook w:val="04A0" w:firstRow="1" w:lastRow="0" w:firstColumn="1" w:lastColumn="0" w:noHBand="0" w:noVBand="1"/>
      </w:tblPr>
      <w:tblGrid>
        <w:gridCol w:w="1517"/>
        <w:gridCol w:w="1574"/>
        <w:gridCol w:w="1547"/>
      </w:tblGrid>
      <w:tr w:rsidR="009D3D02" w:rsidRPr="00515A63" w14:paraId="24B0E6B2" w14:textId="77777777" w:rsidTr="00515A63">
        <w:tc>
          <w:tcPr>
            <w:tcW w:w="1635" w:type="pct"/>
            <w:shd w:val="clear" w:color="auto" w:fill="BDD6EE" w:themeFill="accent1" w:themeFillTint="66"/>
          </w:tcPr>
          <w:p w14:paraId="4F53A0B4" w14:textId="77777777" w:rsidR="009D3D02" w:rsidRPr="00515A63" w:rsidRDefault="009D3D02" w:rsidP="0063259D">
            <w:pPr>
              <w:spacing w:line="276" w:lineRule="auto"/>
              <w:rPr>
                <w:b/>
                <w:i/>
                <w:sz w:val="16"/>
                <w:szCs w:val="22"/>
              </w:rPr>
            </w:pPr>
            <w:r w:rsidRPr="00515A63">
              <w:rPr>
                <w:b/>
                <w:sz w:val="16"/>
                <w:szCs w:val="22"/>
              </w:rPr>
              <w:t xml:space="preserve">Akurasi </w:t>
            </w:r>
            <w:r w:rsidRPr="00515A63">
              <w:rPr>
                <w:b/>
                <w:i/>
                <w:sz w:val="16"/>
                <w:szCs w:val="22"/>
              </w:rPr>
              <w:t>training</w:t>
            </w:r>
          </w:p>
        </w:tc>
        <w:tc>
          <w:tcPr>
            <w:tcW w:w="1697" w:type="pct"/>
            <w:shd w:val="clear" w:color="auto" w:fill="BDD6EE" w:themeFill="accent1" w:themeFillTint="66"/>
          </w:tcPr>
          <w:p w14:paraId="5648E73D" w14:textId="77777777" w:rsidR="009D3D02" w:rsidRPr="00515A63" w:rsidRDefault="009D3D02" w:rsidP="0063259D">
            <w:pPr>
              <w:spacing w:line="276" w:lineRule="auto"/>
              <w:rPr>
                <w:b/>
                <w:i/>
                <w:sz w:val="16"/>
                <w:szCs w:val="22"/>
              </w:rPr>
            </w:pPr>
            <w:r w:rsidRPr="00515A63">
              <w:rPr>
                <w:b/>
                <w:sz w:val="16"/>
                <w:szCs w:val="22"/>
              </w:rPr>
              <w:t xml:space="preserve">Akurasi </w:t>
            </w:r>
            <w:r w:rsidRPr="00515A63">
              <w:rPr>
                <w:b/>
                <w:i/>
                <w:sz w:val="16"/>
                <w:szCs w:val="22"/>
              </w:rPr>
              <w:t>testing</w:t>
            </w:r>
          </w:p>
        </w:tc>
        <w:tc>
          <w:tcPr>
            <w:tcW w:w="1669" w:type="pct"/>
            <w:shd w:val="clear" w:color="auto" w:fill="BDD6EE" w:themeFill="accent1" w:themeFillTint="66"/>
          </w:tcPr>
          <w:p w14:paraId="45DC04CC" w14:textId="77777777" w:rsidR="009D3D02" w:rsidRPr="00515A63" w:rsidRDefault="009D3D02" w:rsidP="0063259D">
            <w:pPr>
              <w:spacing w:line="276" w:lineRule="auto"/>
              <w:rPr>
                <w:b/>
                <w:sz w:val="16"/>
                <w:szCs w:val="22"/>
              </w:rPr>
            </w:pPr>
            <w:r w:rsidRPr="00515A63">
              <w:rPr>
                <w:b/>
                <w:sz w:val="16"/>
                <w:szCs w:val="22"/>
              </w:rPr>
              <w:t>Waktu komputasi</w:t>
            </w:r>
          </w:p>
        </w:tc>
      </w:tr>
      <w:tr w:rsidR="009D3D02" w:rsidRPr="00515A63" w14:paraId="5341A04B" w14:textId="77777777" w:rsidTr="00515A63">
        <w:tc>
          <w:tcPr>
            <w:tcW w:w="1635" w:type="pct"/>
            <w:shd w:val="clear" w:color="auto" w:fill="auto"/>
          </w:tcPr>
          <w:p w14:paraId="318EF350" w14:textId="77777777" w:rsidR="009D3D02" w:rsidRPr="00515A63" w:rsidRDefault="009D3D02" w:rsidP="0063259D">
            <w:pPr>
              <w:spacing w:line="276" w:lineRule="auto"/>
              <w:rPr>
                <w:sz w:val="16"/>
                <w:szCs w:val="22"/>
              </w:rPr>
            </w:pPr>
            <w:r w:rsidRPr="00515A63">
              <w:rPr>
                <w:sz w:val="16"/>
                <w:szCs w:val="22"/>
              </w:rPr>
              <w:t>70%</w:t>
            </w:r>
          </w:p>
        </w:tc>
        <w:tc>
          <w:tcPr>
            <w:tcW w:w="1697" w:type="pct"/>
            <w:shd w:val="clear" w:color="auto" w:fill="auto"/>
          </w:tcPr>
          <w:p w14:paraId="541903D3" w14:textId="77777777" w:rsidR="009D3D02" w:rsidRPr="00515A63" w:rsidRDefault="009D3D02" w:rsidP="0063259D">
            <w:pPr>
              <w:spacing w:line="276" w:lineRule="auto"/>
              <w:rPr>
                <w:sz w:val="16"/>
                <w:szCs w:val="22"/>
              </w:rPr>
            </w:pPr>
            <w:r w:rsidRPr="00515A63">
              <w:rPr>
                <w:sz w:val="16"/>
                <w:szCs w:val="22"/>
              </w:rPr>
              <w:t>55,556%</w:t>
            </w:r>
          </w:p>
        </w:tc>
        <w:tc>
          <w:tcPr>
            <w:tcW w:w="1669" w:type="pct"/>
            <w:shd w:val="clear" w:color="auto" w:fill="auto"/>
          </w:tcPr>
          <w:p w14:paraId="5EB4A598" w14:textId="77777777" w:rsidR="009D3D02" w:rsidRPr="00515A63" w:rsidRDefault="009D3D02" w:rsidP="0063259D">
            <w:pPr>
              <w:spacing w:line="276" w:lineRule="auto"/>
              <w:rPr>
                <w:sz w:val="16"/>
                <w:szCs w:val="22"/>
              </w:rPr>
            </w:pPr>
            <w:r w:rsidRPr="00515A63">
              <w:rPr>
                <w:sz w:val="16"/>
                <w:szCs w:val="22"/>
              </w:rPr>
              <w:t>5 s</w:t>
            </w:r>
          </w:p>
        </w:tc>
      </w:tr>
    </w:tbl>
    <w:p w14:paraId="17AF428D" w14:textId="6533E98D" w:rsidR="009D3D02" w:rsidRDefault="009D3D02" w:rsidP="009D3D02">
      <w:pPr>
        <w:pStyle w:val="BodyText"/>
      </w:pPr>
      <w:r>
        <w:t xml:space="preserve">Pada saat melakukan </w:t>
      </w:r>
      <w:r w:rsidRPr="00F20551">
        <w:rPr>
          <w:i/>
        </w:rPr>
        <w:t>training</w:t>
      </w:r>
      <w:r>
        <w:rPr>
          <w:i/>
        </w:rPr>
        <w:t>,</w:t>
      </w:r>
      <w:r>
        <w:t xml:space="preserve"> model berhasil memberikan akurasi prediksi citra sebesar 70%. Kemudian ketika model hasil </w:t>
      </w:r>
      <w:r w:rsidRPr="00F20551">
        <w:rPr>
          <w:i/>
        </w:rPr>
        <w:t>training</w:t>
      </w:r>
      <w:r>
        <w:t xml:space="preserve"> diuji dengan citra </w:t>
      </w:r>
      <w:r w:rsidRPr="00F20551">
        <w:rPr>
          <w:i/>
        </w:rPr>
        <w:t>testing</w:t>
      </w:r>
      <w:r>
        <w:t xml:space="preserve">, akurasi yang didapatkan sebesar 55,556% dengan waktu komputasi keduanya 5 s. Nilai akurasi ini didapatkan dari perhitungan </w:t>
      </w:r>
      <w:r w:rsidRPr="00F20551">
        <w:rPr>
          <w:i/>
        </w:rPr>
        <w:t xml:space="preserve">confusion </w:t>
      </w:r>
      <w:r w:rsidR="003E2673">
        <w:rPr>
          <w:i/>
        </w:rPr>
        <w:t>matriks</w:t>
      </w:r>
      <w:r>
        <w:t xml:space="preserve"> </w:t>
      </w:r>
      <w:ins w:id="1256" w:author="aditya perwira" w:date="2019-04-23T00:23:00Z">
        <w:r w:rsidR="00431F74">
          <w:fldChar w:fldCharType="begin"/>
        </w:r>
        <w:r w:rsidR="00431F74">
          <w:instrText xml:space="preserve"> REF _Ref6871398 \h </w:instrText>
        </w:r>
      </w:ins>
      <w:r w:rsidR="00431F74">
        <w:fldChar w:fldCharType="separate"/>
      </w:r>
      <w:ins w:id="1257" w:author="aditya perwira" w:date="2019-04-23T00:23:00Z">
        <w:r w:rsidR="00431F74">
          <w:t xml:space="preserve">TABEL </w:t>
        </w:r>
        <w:r w:rsidR="00431F74">
          <w:rPr>
            <w:noProof/>
          </w:rPr>
          <w:t>27</w:t>
        </w:r>
        <w:r w:rsidR="00431F74">
          <w:fldChar w:fldCharType="end"/>
        </w:r>
      </w:ins>
      <w:del w:id="1258" w:author="aditya perwira" w:date="2019-04-23T00:22:00Z">
        <w:r w:rsidR="009C6132" w:rsidDel="00431F74">
          <w:delText>TABLE XX</w:delText>
        </w:r>
        <w:r w:rsidR="00CA6CFA" w:rsidDel="00431F74">
          <w:delText>I</w:delText>
        </w:r>
      </w:del>
      <w:r>
        <w:t xml:space="preserve">. Model berhasil memprediksi dengan tepat 2 citra retakan berat dari 3 citra, 2 citra retakan ringan dari 5 citra, dan 1 citra retakan sedang dari 1 citra. </w:t>
      </w:r>
    </w:p>
    <w:p w14:paraId="3998E4E1" w14:textId="77777777" w:rsidR="009D3D02" w:rsidRDefault="009D3D02" w:rsidP="009D3D02">
      <w:pPr>
        <w:pStyle w:val="BodyText"/>
      </w:pPr>
      <w:r>
        <w:t xml:space="preserve">Penurunan jumlah citra pada dataset membuat waktu komputasi model ketika </w:t>
      </w:r>
      <w:r w:rsidRPr="00F20551">
        <w:rPr>
          <w:i/>
        </w:rPr>
        <w:t>training</w:t>
      </w:r>
      <w:r>
        <w:t xml:space="preserve"> dan </w:t>
      </w:r>
      <w:r w:rsidRPr="00F20551">
        <w:rPr>
          <w:i/>
        </w:rPr>
        <w:t>testing</w:t>
      </w:r>
      <w:r>
        <w:t xml:space="preserve"> menjadi lebih cepat. Tetapi, penurunan jumlah citra dari 334 menjadi 82 citra juga membuat performa model untuk mengklasifikasi citra menjadi menurun.</w:t>
      </w:r>
    </w:p>
    <w:p w14:paraId="3991546B" w14:textId="67FA42FC" w:rsidR="009D3D02" w:rsidRDefault="00AA4980" w:rsidP="00AA4980">
      <w:pPr>
        <w:pStyle w:val="Caption"/>
        <w:jc w:val="center"/>
        <w:pPrChange w:id="1259" w:author="aditya perwira" w:date="2019-04-23T00:19:00Z">
          <w:pPr>
            <w:pStyle w:val="tablehead"/>
            <w:spacing w:line="240" w:lineRule="auto"/>
          </w:pPr>
        </w:pPrChange>
      </w:pPr>
      <w:bookmarkStart w:id="1260" w:name="_Toc5827292"/>
      <w:bookmarkStart w:id="1261" w:name="_Ref6871398"/>
      <w:ins w:id="1262" w:author="aditya perwira" w:date="2019-04-23T00:19:00Z">
        <w:r>
          <w:lastRenderedPageBreak/>
          <w:t xml:space="preserve">TABEL </w:t>
        </w:r>
        <w:r>
          <w:fldChar w:fldCharType="begin"/>
        </w:r>
        <w:r>
          <w:instrText xml:space="preserve"> SEQ TABEL \* ARABIC </w:instrText>
        </w:r>
      </w:ins>
      <w:r>
        <w:fldChar w:fldCharType="separate"/>
      </w:r>
      <w:ins w:id="1263" w:author="aditya perwira" w:date="2019-04-23T00:26:00Z">
        <w:r w:rsidR="00973F01">
          <w:rPr>
            <w:noProof/>
          </w:rPr>
          <w:t>28</w:t>
        </w:r>
      </w:ins>
      <w:ins w:id="1264" w:author="aditya perwira" w:date="2019-04-23T00:19:00Z">
        <w:r>
          <w:fldChar w:fldCharType="end"/>
        </w:r>
        <w:bookmarkEnd w:id="1261"/>
        <w:r>
          <w:t xml:space="preserve">. </w:t>
        </w:r>
      </w:ins>
      <w:r w:rsidR="009D3D02" w:rsidRPr="009C6132">
        <w:t xml:space="preserve">Confusion </w:t>
      </w:r>
      <w:r w:rsidR="003E2673">
        <w:t>matriks</w:t>
      </w:r>
      <w:r w:rsidR="009D3D02">
        <w:t xml:space="preserve"> pengujian dengan </w:t>
      </w:r>
      <w:bookmarkEnd w:id="1260"/>
      <w:r w:rsidR="009D3D02">
        <w:t>dataset gempa Lombok citra 82 citra</w:t>
      </w:r>
    </w:p>
    <w:tbl>
      <w:tblPr>
        <w:tblStyle w:val="TableGrid"/>
        <w:tblW w:w="5000" w:type="pct"/>
        <w:tblLook w:val="04A0" w:firstRow="1" w:lastRow="0" w:firstColumn="1" w:lastColumn="0" w:noHBand="0" w:noVBand="1"/>
      </w:tblPr>
      <w:tblGrid>
        <w:gridCol w:w="1126"/>
        <w:gridCol w:w="1178"/>
        <w:gridCol w:w="1184"/>
        <w:gridCol w:w="1150"/>
      </w:tblGrid>
      <w:tr w:rsidR="009D3D02" w:rsidRPr="00515A63" w14:paraId="4AADD572" w14:textId="77777777" w:rsidTr="00515A63">
        <w:tc>
          <w:tcPr>
            <w:tcW w:w="1214" w:type="pct"/>
            <w:tcBorders>
              <w:top w:val="nil"/>
              <w:left w:val="nil"/>
            </w:tcBorders>
          </w:tcPr>
          <w:p w14:paraId="17606E0E" w14:textId="77777777" w:rsidR="009D3D02" w:rsidRPr="00515A63" w:rsidRDefault="009D3D02" w:rsidP="0063259D">
            <w:pPr>
              <w:spacing w:line="276" w:lineRule="auto"/>
              <w:rPr>
                <w:sz w:val="16"/>
                <w:szCs w:val="22"/>
              </w:rPr>
            </w:pPr>
          </w:p>
        </w:tc>
        <w:tc>
          <w:tcPr>
            <w:tcW w:w="1270" w:type="pct"/>
            <w:shd w:val="clear" w:color="auto" w:fill="BDD6EE" w:themeFill="accent1" w:themeFillTint="66"/>
          </w:tcPr>
          <w:p w14:paraId="696AD91D" w14:textId="77777777" w:rsidR="009D3D02" w:rsidRPr="00515A63" w:rsidRDefault="009D3D02" w:rsidP="0063259D">
            <w:pPr>
              <w:spacing w:line="276" w:lineRule="auto"/>
              <w:rPr>
                <w:b/>
                <w:sz w:val="16"/>
                <w:szCs w:val="22"/>
              </w:rPr>
            </w:pPr>
            <w:r w:rsidRPr="00515A63">
              <w:rPr>
                <w:b/>
                <w:sz w:val="16"/>
                <w:szCs w:val="22"/>
              </w:rPr>
              <w:t>Berat</w:t>
            </w:r>
          </w:p>
        </w:tc>
        <w:tc>
          <w:tcPr>
            <w:tcW w:w="1276" w:type="pct"/>
            <w:shd w:val="clear" w:color="auto" w:fill="BDD6EE" w:themeFill="accent1" w:themeFillTint="66"/>
          </w:tcPr>
          <w:p w14:paraId="4318190F" w14:textId="77777777" w:rsidR="009D3D02" w:rsidRPr="00515A63" w:rsidRDefault="009D3D02" w:rsidP="0063259D">
            <w:pPr>
              <w:spacing w:line="276" w:lineRule="auto"/>
              <w:rPr>
                <w:b/>
                <w:sz w:val="16"/>
                <w:szCs w:val="22"/>
              </w:rPr>
            </w:pPr>
            <w:r w:rsidRPr="00515A63">
              <w:rPr>
                <w:b/>
                <w:sz w:val="16"/>
                <w:szCs w:val="22"/>
              </w:rPr>
              <w:t>Ringan</w:t>
            </w:r>
          </w:p>
        </w:tc>
        <w:tc>
          <w:tcPr>
            <w:tcW w:w="1240" w:type="pct"/>
            <w:shd w:val="clear" w:color="auto" w:fill="BDD6EE" w:themeFill="accent1" w:themeFillTint="66"/>
          </w:tcPr>
          <w:p w14:paraId="0E862107" w14:textId="77777777" w:rsidR="009D3D02" w:rsidRPr="00515A63" w:rsidRDefault="009D3D02" w:rsidP="0063259D">
            <w:pPr>
              <w:spacing w:line="276" w:lineRule="auto"/>
              <w:rPr>
                <w:b/>
                <w:sz w:val="16"/>
                <w:szCs w:val="22"/>
              </w:rPr>
            </w:pPr>
            <w:r w:rsidRPr="00515A63">
              <w:rPr>
                <w:b/>
                <w:sz w:val="16"/>
                <w:szCs w:val="22"/>
              </w:rPr>
              <w:t>Sedang</w:t>
            </w:r>
          </w:p>
        </w:tc>
      </w:tr>
      <w:tr w:rsidR="009D3D02" w:rsidRPr="00515A63" w14:paraId="07A2D223" w14:textId="77777777" w:rsidTr="00515A63">
        <w:tc>
          <w:tcPr>
            <w:tcW w:w="1214" w:type="pct"/>
            <w:shd w:val="clear" w:color="auto" w:fill="BDD6EE" w:themeFill="accent1" w:themeFillTint="66"/>
          </w:tcPr>
          <w:p w14:paraId="09E25055" w14:textId="77777777" w:rsidR="009D3D02" w:rsidRPr="00515A63" w:rsidRDefault="009D3D02" w:rsidP="0063259D">
            <w:pPr>
              <w:spacing w:line="276" w:lineRule="auto"/>
              <w:rPr>
                <w:b/>
                <w:sz w:val="16"/>
                <w:szCs w:val="22"/>
              </w:rPr>
            </w:pPr>
            <w:r w:rsidRPr="00515A63">
              <w:rPr>
                <w:b/>
                <w:sz w:val="16"/>
                <w:szCs w:val="22"/>
              </w:rPr>
              <w:t>Berat</w:t>
            </w:r>
          </w:p>
        </w:tc>
        <w:tc>
          <w:tcPr>
            <w:tcW w:w="1270" w:type="pct"/>
            <w:vAlign w:val="center"/>
          </w:tcPr>
          <w:p w14:paraId="4A307F28" w14:textId="77777777" w:rsidR="009D3D02" w:rsidRPr="00515A63" w:rsidRDefault="009D3D02" w:rsidP="0063259D">
            <w:pPr>
              <w:spacing w:line="276" w:lineRule="auto"/>
              <w:rPr>
                <w:sz w:val="16"/>
                <w:szCs w:val="22"/>
              </w:rPr>
            </w:pPr>
            <w:r w:rsidRPr="00515A63">
              <w:rPr>
                <w:sz w:val="16"/>
                <w:szCs w:val="22"/>
              </w:rPr>
              <w:t>2</w:t>
            </w:r>
          </w:p>
        </w:tc>
        <w:tc>
          <w:tcPr>
            <w:tcW w:w="1276" w:type="pct"/>
            <w:vAlign w:val="center"/>
          </w:tcPr>
          <w:p w14:paraId="418AF6CD" w14:textId="77777777" w:rsidR="009D3D02" w:rsidRPr="00515A63" w:rsidRDefault="009D3D02" w:rsidP="0063259D">
            <w:pPr>
              <w:spacing w:line="276" w:lineRule="auto"/>
              <w:rPr>
                <w:sz w:val="16"/>
                <w:szCs w:val="22"/>
              </w:rPr>
            </w:pPr>
            <w:r w:rsidRPr="00515A63">
              <w:rPr>
                <w:sz w:val="16"/>
                <w:szCs w:val="22"/>
              </w:rPr>
              <w:t>0</w:t>
            </w:r>
          </w:p>
        </w:tc>
        <w:tc>
          <w:tcPr>
            <w:tcW w:w="1240" w:type="pct"/>
            <w:vAlign w:val="center"/>
          </w:tcPr>
          <w:p w14:paraId="0B2AE513" w14:textId="77777777" w:rsidR="009D3D02" w:rsidRPr="00515A63" w:rsidRDefault="009D3D02" w:rsidP="0063259D">
            <w:pPr>
              <w:spacing w:line="276" w:lineRule="auto"/>
              <w:rPr>
                <w:sz w:val="16"/>
                <w:szCs w:val="22"/>
              </w:rPr>
            </w:pPr>
            <w:r w:rsidRPr="00515A63">
              <w:rPr>
                <w:sz w:val="16"/>
                <w:szCs w:val="22"/>
              </w:rPr>
              <w:t>1</w:t>
            </w:r>
          </w:p>
        </w:tc>
      </w:tr>
      <w:tr w:rsidR="009D3D02" w:rsidRPr="00515A63" w14:paraId="21AFC8C3" w14:textId="77777777" w:rsidTr="00515A63">
        <w:tc>
          <w:tcPr>
            <w:tcW w:w="1214" w:type="pct"/>
            <w:shd w:val="clear" w:color="auto" w:fill="BDD6EE" w:themeFill="accent1" w:themeFillTint="66"/>
          </w:tcPr>
          <w:p w14:paraId="0C644017" w14:textId="77777777" w:rsidR="009D3D02" w:rsidRPr="00515A63" w:rsidRDefault="009D3D02" w:rsidP="0063259D">
            <w:pPr>
              <w:spacing w:line="276" w:lineRule="auto"/>
              <w:rPr>
                <w:b/>
                <w:sz w:val="16"/>
                <w:szCs w:val="22"/>
              </w:rPr>
            </w:pPr>
            <w:r w:rsidRPr="00515A63">
              <w:rPr>
                <w:b/>
                <w:sz w:val="16"/>
                <w:szCs w:val="22"/>
              </w:rPr>
              <w:t>Ringan</w:t>
            </w:r>
          </w:p>
        </w:tc>
        <w:tc>
          <w:tcPr>
            <w:tcW w:w="1270" w:type="pct"/>
            <w:vAlign w:val="center"/>
          </w:tcPr>
          <w:p w14:paraId="7CFB6EBF" w14:textId="77777777" w:rsidR="009D3D02" w:rsidRPr="00515A63" w:rsidRDefault="009D3D02" w:rsidP="0063259D">
            <w:pPr>
              <w:spacing w:line="276" w:lineRule="auto"/>
              <w:rPr>
                <w:sz w:val="16"/>
                <w:szCs w:val="22"/>
              </w:rPr>
            </w:pPr>
            <w:r w:rsidRPr="00515A63">
              <w:rPr>
                <w:sz w:val="16"/>
                <w:szCs w:val="22"/>
              </w:rPr>
              <w:t>0</w:t>
            </w:r>
          </w:p>
        </w:tc>
        <w:tc>
          <w:tcPr>
            <w:tcW w:w="1276" w:type="pct"/>
            <w:vAlign w:val="center"/>
          </w:tcPr>
          <w:p w14:paraId="54D47EA9" w14:textId="77777777" w:rsidR="009D3D02" w:rsidRPr="00515A63" w:rsidRDefault="009D3D02" w:rsidP="0063259D">
            <w:pPr>
              <w:spacing w:line="276" w:lineRule="auto"/>
              <w:rPr>
                <w:sz w:val="16"/>
                <w:szCs w:val="22"/>
              </w:rPr>
            </w:pPr>
            <w:r w:rsidRPr="00515A63">
              <w:rPr>
                <w:sz w:val="16"/>
                <w:szCs w:val="22"/>
              </w:rPr>
              <w:t>2</w:t>
            </w:r>
          </w:p>
        </w:tc>
        <w:tc>
          <w:tcPr>
            <w:tcW w:w="1240" w:type="pct"/>
            <w:vAlign w:val="center"/>
          </w:tcPr>
          <w:p w14:paraId="770BFB2C" w14:textId="77777777" w:rsidR="009D3D02" w:rsidRPr="00515A63" w:rsidRDefault="009D3D02" w:rsidP="0063259D">
            <w:pPr>
              <w:spacing w:line="276" w:lineRule="auto"/>
              <w:rPr>
                <w:sz w:val="16"/>
                <w:szCs w:val="22"/>
              </w:rPr>
            </w:pPr>
            <w:r w:rsidRPr="00515A63">
              <w:rPr>
                <w:sz w:val="16"/>
                <w:szCs w:val="22"/>
              </w:rPr>
              <w:t>3</w:t>
            </w:r>
          </w:p>
        </w:tc>
      </w:tr>
      <w:tr w:rsidR="009D3D02" w:rsidRPr="00515A63" w14:paraId="02EEED43" w14:textId="77777777" w:rsidTr="00515A63">
        <w:tc>
          <w:tcPr>
            <w:tcW w:w="1214" w:type="pct"/>
            <w:shd w:val="clear" w:color="auto" w:fill="BDD6EE" w:themeFill="accent1" w:themeFillTint="66"/>
          </w:tcPr>
          <w:p w14:paraId="6FB5AB64" w14:textId="77777777" w:rsidR="009D3D02" w:rsidRPr="00515A63" w:rsidRDefault="009D3D02" w:rsidP="0063259D">
            <w:pPr>
              <w:spacing w:line="276" w:lineRule="auto"/>
              <w:rPr>
                <w:b/>
                <w:sz w:val="16"/>
                <w:szCs w:val="22"/>
              </w:rPr>
            </w:pPr>
            <w:r w:rsidRPr="00515A63">
              <w:rPr>
                <w:b/>
                <w:sz w:val="16"/>
                <w:szCs w:val="22"/>
              </w:rPr>
              <w:t>Sedang</w:t>
            </w:r>
          </w:p>
        </w:tc>
        <w:tc>
          <w:tcPr>
            <w:tcW w:w="1270" w:type="pct"/>
            <w:vAlign w:val="center"/>
          </w:tcPr>
          <w:p w14:paraId="277D1144" w14:textId="77777777" w:rsidR="009D3D02" w:rsidRPr="00515A63" w:rsidRDefault="009D3D02" w:rsidP="0063259D">
            <w:pPr>
              <w:spacing w:line="276" w:lineRule="auto"/>
              <w:rPr>
                <w:sz w:val="16"/>
                <w:szCs w:val="22"/>
              </w:rPr>
            </w:pPr>
            <w:r w:rsidRPr="00515A63">
              <w:rPr>
                <w:sz w:val="16"/>
                <w:szCs w:val="22"/>
              </w:rPr>
              <w:t>0</w:t>
            </w:r>
          </w:p>
        </w:tc>
        <w:tc>
          <w:tcPr>
            <w:tcW w:w="1276" w:type="pct"/>
            <w:vAlign w:val="center"/>
          </w:tcPr>
          <w:p w14:paraId="040C33F3" w14:textId="77777777" w:rsidR="009D3D02" w:rsidRPr="00515A63" w:rsidRDefault="009D3D02" w:rsidP="0063259D">
            <w:pPr>
              <w:spacing w:line="276" w:lineRule="auto"/>
              <w:rPr>
                <w:sz w:val="16"/>
                <w:szCs w:val="22"/>
              </w:rPr>
            </w:pPr>
            <w:r w:rsidRPr="00515A63">
              <w:rPr>
                <w:sz w:val="16"/>
                <w:szCs w:val="22"/>
              </w:rPr>
              <w:t>0</w:t>
            </w:r>
          </w:p>
        </w:tc>
        <w:tc>
          <w:tcPr>
            <w:tcW w:w="1240" w:type="pct"/>
            <w:vAlign w:val="center"/>
          </w:tcPr>
          <w:p w14:paraId="6331A760" w14:textId="77777777" w:rsidR="009D3D02" w:rsidRPr="00515A63" w:rsidRDefault="009D3D02" w:rsidP="0063259D">
            <w:pPr>
              <w:spacing w:line="276" w:lineRule="auto"/>
              <w:rPr>
                <w:sz w:val="16"/>
                <w:szCs w:val="22"/>
              </w:rPr>
            </w:pPr>
            <w:r w:rsidRPr="00515A63">
              <w:rPr>
                <w:sz w:val="16"/>
                <w:szCs w:val="22"/>
              </w:rPr>
              <w:t>1</w:t>
            </w:r>
          </w:p>
        </w:tc>
      </w:tr>
    </w:tbl>
    <w:p w14:paraId="2310DF96" w14:textId="25EAC0A9" w:rsidR="009D3D02" w:rsidRDefault="00AA4980" w:rsidP="00AA4980">
      <w:pPr>
        <w:pStyle w:val="Caption"/>
        <w:jc w:val="center"/>
        <w:pPrChange w:id="1265" w:author="aditya perwira" w:date="2019-04-23T00:19:00Z">
          <w:pPr>
            <w:pStyle w:val="tablehead"/>
            <w:spacing w:line="240" w:lineRule="auto"/>
          </w:pPr>
        </w:pPrChange>
      </w:pPr>
      <w:bookmarkStart w:id="1266" w:name="_Toc5827294"/>
      <w:ins w:id="1267" w:author="aditya perwira" w:date="2019-04-23T00:19:00Z">
        <w:r>
          <w:t xml:space="preserve">TABEL </w:t>
        </w:r>
        <w:r>
          <w:fldChar w:fldCharType="begin"/>
        </w:r>
        <w:r>
          <w:instrText xml:space="preserve"> SEQ TABEL \* ARABIC </w:instrText>
        </w:r>
      </w:ins>
      <w:r>
        <w:fldChar w:fldCharType="separate"/>
      </w:r>
      <w:ins w:id="1268" w:author="aditya perwira" w:date="2019-04-23T00:26:00Z">
        <w:r w:rsidR="00973F01">
          <w:rPr>
            <w:noProof/>
          </w:rPr>
          <w:t>29</w:t>
        </w:r>
      </w:ins>
      <w:ins w:id="1269" w:author="aditya perwira" w:date="2019-04-23T00:19:00Z">
        <w:r>
          <w:fldChar w:fldCharType="end"/>
        </w:r>
        <w:r>
          <w:t xml:space="preserve">. </w:t>
        </w:r>
      </w:ins>
      <w:r w:rsidR="009D3D02">
        <w:t xml:space="preserve">Nilai presisi dan </w:t>
      </w:r>
      <w:r w:rsidR="009D3D02" w:rsidRPr="009C6132">
        <w:t>recall</w:t>
      </w:r>
      <w:r w:rsidR="009D3D02">
        <w:t xml:space="preserve"> </w:t>
      </w:r>
      <w:bookmarkEnd w:id="1266"/>
      <w:r w:rsidR="009D3D02">
        <w:t>dataset gempa Lombok citra 82 citra</w:t>
      </w:r>
    </w:p>
    <w:tbl>
      <w:tblPr>
        <w:tblStyle w:val="TableGrid"/>
        <w:tblW w:w="5000" w:type="pct"/>
        <w:tblLook w:val="04A0" w:firstRow="1" w:lastRow="0" w:firstColumn="1" w:lastColumn="0" w:noHBand="0" w:noVBand="1"/>
      </w:tblPr>
      <w:tblGrid>
        <w:gridCol w:w="1519"/>
        <w:gridCol w:w="1576"/>
        <w:gridCol w:w="1543"/>
      </w:tblGrid>
      <w:tr w:rsidR="009D3D02" w:rsidRPr="00515A63" w14:paraId="281530EF" w14:textId="77777777" w:rsidTr="00515A63">
        <w:tc>
          <w:tcPr>
            <w:tcW w:w="1638" w:type="pct"/>
            <w:shd w:val="clear" w:color="auto" w:fill="BDD6EE" w:themeFill="accent1" w:themeFillTint="66"/>
          </w:tcPr>
          <w:p w14:paraId="595E3278" w14:textId="77777777" w:rsidR="009D3D02" w:rsidRPr="00515A63" w:rsidRDefault="009D3D02" w:rsidP="0063259D">
            <w:pPr>
              <w:spacing w:line="276" w:lineRule="auto"/>
              <w:rPr>
                <w:b/>
                <w:sz w:val="16"/>
                <w:szCs w:val="22"/>
              </w:rPr>
            </w:pPr>
            <w:r w:rsidRPr="00515A63">
              <w:rPr>
                <w:b/>
                <w:sz w:val="16"/>
                <w:szCs w:val="22"/>
              </w:rPr>
              <w:t>Kelas</w:t>
            </w:r>
          </w:p>
        </w:tc>
        <w:tc>
          <w:tcPr>
            <w:tcW w:w="1699" w:type="pct"/>
            <w:shd w:val="clear" w:color="auto" w:fill="BDD6EE" w:themeFill="accent1" w:themeFillTint="66"/>
          </w:tcPr>
          <w:p w14:paraId="0DC3002F" w14:textId="77777777" w:rsidR="009D3D02" w:rsidRPr="00515A63" w:rsidRDefault="009D3D02" w:rsidP="0063259D">
            <w:pPr>
              <w:spacing w:line="276" w:lineRule="auto"/>
              <w:rPr>
                <w:b/>
                <w:sz w:val="16"/>
                <w:szCs w:val="22"/>
              </w:rPr>
            </w:pPr>
            <w:r w:rsidRPr="00515A63">
              <w:rPr>
                <w:b/>
                <w:sz w:val="16"/>
                <w:szCs w:val="22"/>
              </w:rPr>
              <w:t>Presisi</w:t>
            </w:r>
          </w:p>
        </w:tc>
        <w:tc>
          <w:tcPr>
            <w:tcW w:w="1663" w:type="pct"/>
            <w:shd w:val="clear" w:color="auto" w:fill="BDD6EE" w:themeFill="accent1" w:themeFillTint="66"/>
          </w:tcPr>
          <w:p w14:paraId="0CEAD5B5" w14:textId="77777777" w:rsidR="009D3D02" w:rsidRPr="00515A63" w:rsidRDefault="009D3D02" w:rsidP="0063259D">
            <w:pPr>
              <w:spacing w:line="276" w:lineRule="auto"/>
              <w:rPr>
                <w:b/>
                <w:i/>
                <w:sz w:val="16"/>
                <w:szCs w:val="22"/>
              </w:rPr>
            </w:pPr>
            <w:r w:rsidRPr="00515A63">
              <w:rPr>
                <w:b/>
                <w:i/>
                <w:sz w:val="16"/>
                <w:szCs w:val="22"/>
              </w:rPr>
              <w:t>Recall</w:t>
            </w:r>
          </w:p>
        </w:tc>
      </w:tr>
      <w:tr w:rsidR="009D3D02" w:rsidRPr="00515A63" w14:paraId="6AE2ABA1" w14:textId="77777777" w:rsidTr="00515A63">
        <w:tc>
          <w:tcPr>
            <w:tcW w:w="1638" w:type="pct"/>
            <w:shd w:val="clear" w:color="auto" w:fill="BDD6EE" w:themeFill="accent1" w:themeFillTint="66"/>
          </w:tcPr>
          <w:p w14:paraId="500312CC" w14:textId="77777777" w:rsidR="009D3D02" w:rsidRPr="00515A63" w:rsidRDefault="009D3D02" w:rsidP="0063259D">
            <w:pPr>
              <w:spacing w:line="276" w:lineRule="auto"/>
              <w:rPr>
                <w:b/>
                <w:sz w:val="16"/>
                <w:szCs w:val="22"/>
              </w:rPr>
            </w:pPr>
            <w:r w:rsidRPr="00515A63">
              <w:rPr>
                <w:b/>
                <w:sz w:val="16"/>
                <w:szCs w:val="22"/>
              </w:rPr>
              <w:t>Berat</w:t>
            </w:r>
          </w:p>
        </w:tc>
        <w:tc>
          <w:tcPr>
            <w:tcW w:w="1699" w:type="pct"/>
          </w:tcPr>
          <w:p w14:paraId="20F4EB03" w14:textId="77777777" w:rsidR="009D3D02" w:rsidRPr="00515A63" w:rsidRDefault="009D3D02" w:rsidP="0063259D">
            <w:pPr>
              <w:spacing w:line="276" w:lineRule="auto"/>
              <w:rPr>
                <w:sz w:val="16"/>
                <w:szCs w:val="22"/>
              </w:rPr>
            </w:pPr>
            <w:r w:rsidRPr="00515A63">
              <w:rPr>
                <w:sz w:val="16"/>
                <w:szCs w:val="22"/>
              </w:rPr>
              <w:t>66,667%</w:t>
            </w:r>
          </w:p>
        </w:tc>
        <w:tc>
          <w:tcPr>
            <w:tcW w:w="1663" w:type="pct"/>
          </w:tcPr>
          <w:p w14:paraId="6EE88FD4" w14:textId="77777777" w:rsidR="009D3D02" w:rsidRPr="00515A63" w:rsidRDefault="009D3D02" w:rsidP="0063259D">
            <w:pPr>
              <w:spacing w:line="276" w:lineRule="auto"/>
              <w:rPr>
                <w:sz w:val="16"/>
                <w:szCs w:val="22"/>
              </w:rPr>
            </w:pPr>
            <w:r w:rsidRPr="00515A63">
              <w:rPr>
                <w:sz w:val="16"/>
                <w:szCs w:val="22"/>
              </w:rPr>
              <w:t>100%</w:t>
            </w:r>
          </w:p>
        </w:tc>
      </w:tr>
      <w:tr w:rsidR="009D3D02" w:rsidRPr="00515A63" w14:paraId="1690A086" w14:textId="77777777" w:rsidTr="00515A63">
        <w:tc>
          <w:tcPr>
            <w:tcW w:w="1638" w:type="pct"/>
            <w:shd w:val="clear" w:color="auto" w:fill="BDD6EE" w:themeFill="accent1" w:themeFillTint="66"/>
          </w:tcPr>
          <w:p w14:paraId="14DF23D2" w14:textId="77777777" w:rsidR="009D3D02" w:rsidRPr="00515A63" w:rsidRDefault="009D3D02" w:rsidP="0063259D">
            <w:pPr>
              <w:spacing w:line="276" w:lineRule="auto"/>
              <w:rPr>
                <w:b/>
                <w:sz w:val="16"/>
                <w:szCs w:val="22"/>
              </w:rPr>
            </w:pPr>
            <w:r w:rsidRPr="00515A63">
              <w:rPr>
                <w:b/>
                <w:sz w:val="16"/>
                <w:szCs w:val="22"/>
              </w:rPr>
              <w:t>Ringan</w:t>
            </w:r>
          </w:p>
        </w:tc>
        <w:tc>
          <w:tcPr>
            <w:tcW w:w="1699" w:type="pct"/>
          </w:tcPr>
          <w:p w14:paraId="4F6DEB28" w14:textId="77777777" w:rsidR="009D3D02" w:rsidRPr="00515A63" w:rsidRDefault="009D3D02" w:rsidP="0063259D">
            <w:pPr>
              <w:spacing w:line="276" w:lineRule="auto"/>
              <w:rPr>
                <w:sz w:val="16"/>
                <w:szCs w:val="22"/>
              </w:rPr>
            </w:pPr>
            <w:r w:rsidRPr="00515A63">
              <w:rPr>
                <w:sz w:val="16"/>
                <w:szCs w:val="22"/>
              </w:rPr>
              <w:t>40%</w:t>
            </w:r>
          </w:p>
        </w:tc>
        <w:tc>
          <w:tcPr>
            <w:tcW w:w="1663" w:type="pct"/>
          </w:tcPr>
          <w:p w14:paraId="46E33C64" w14:textId="77777777" w:rsidR="009D3D02" w:rsidRPr="00515A63" w:rsidRDefault="009D3D02" w:rsidP="0063259D">
            <w:pPr>
              <w:spacing w:line="276" w:lineRule="auto"/>
              <w:rPr>
                <w:sz w:val="16"/>
                <w:szCs w:val="22"/>
              </w:rPr>
            </w:pPr>
            <w:r w:rsidRPr="00515A63">
              <w:rPr>
                <w:sz w:val="16"/>
                <w:szCs w:val="22"/>
              </w:rPr>
              <w:t>100%</w:t>
            </w:r>
          </w:p>
        </w:tc>
      </w:tr>
      <w:tr w:rsidR="009D3D02" w:rsidRPr="00515A63" w14:paraId="0EB57EB0" w14:textId="77777777" w:rsidTr="00515A63">
        <w:tc>
          <w:tcPr>
            <w:tcW w:w="1638" w:type="pct"/>
            <w:shd w:val="clear" w:color="auto" w:fill="BDD6EE" w:themeFill="accent1" w:themeFillTint="66"/>
          </w:tcPr>
          <w:p w14:paraId="456AE023" w14:textId="77777777" w:rsidR="009D3D02" w:rsidRPr="00515A63" w:rsidRDefault="009D3D02" w:rsidP="0063259D">
            <w:pPr>
              <w:spacing w:line="276" w:lineRule="auto"/>
              <w:rPr>
                <w:b/>
                <w:sz w:val="16"/>
                <w:szCs w:val="22"/>
              </w:rPr>
            </w:pPr>
            <w:r w:rsidRPr="00515A63">
              <w:rPr>
                <w:b/>
                <w:sz w:val="16"/>
                <w:szCs w:val="22"/>
              </w:rPr>
              <w:t>Sedang</w:t>
            </w:r>
          </w:p>
        </w:tc>
        <w:tc>
          <w:tcPr>
            <w:tcW w:w="1699" w:type="pct"/>
          </w:tcPr>
          <w:p w14:paraId="3025860B" w14:textId="77777777" w:rsidR="009D3D02" w:rsidRPr="00515A63" w:rsidRDefault="009D3D02" w:rsidP="0063259D">
            <w:pPr>
              <w:spacing w:line="276" w:lineRule="auto"/>
              <w:rPr>
                <w:sz w:val="16"/>
                <w:szCs w:val="22"/>
              </w:rPr>
            </w:pPr>
            <w:r w:rsidRPr="00515A63">
              <w:rPr>
                <w:sz w:val="16"/>
                <w:szCs w:val="22"/>
              </w:rPr>
              <w:t>100%</w:t>
            </w:r>
          </w:p>
        </w:tc>
        <w:tc>
          <w:tcPr>
            <w:tcW w:w="1663" w:type="pct"/>
          </w:tcPr>
          <w:p w14:paraId="2A9419FB" w14:textId="77777777" w:rsidR="009D3D02" w:rsidRPr="00515A63" w:rsidRDefault="009D3D02" w:rsidP="0063259D">
            <w:pPr>
              <w:spacing w:line="276" w:lineRule="auto"/>
              <w:rPr>
                <w:sz w:val="16"/>
                <w:szCs w:val="22"/>
              </w:rPr>
            </w:pPr>
            <w:r w:rsidRPr="00515A63">
              <w:rPr>
                <w:sz w:val="16"/>
                <w:szCs w:val="22"/>
              </w:rPr>
              <w:t>20%</w:t>
            </w:r>
          </w:p>
        </w:tc>
      </w:tr>
      <w:tr w:rsidR="009D3D02" w:rsidRPr="00515A63" w14:paraId="25CC49EB" w14:textId="77777777" w:rsidTr="00515A63">
        <w:tc>
          <w:tcPr>
            <w:tcW w:w="1638" w:type="pct"/>
            <w:shd w:val="clear" w:color="auto" w:fill="BDD6EE" w:themeFill="accent1" w:themeFillTint="66"/>
          </w:tcPr>
          <w:p w14:paraId="63C9EADF" w14:textId="77777777" w:rsidR="009D3D02" w:rsidRPr="00515A63" w:rsidRDefault="009D3D02" w:rsidP="0063259D">
            <w:pPr>
              <w:spacing w:line="276" w:lineRule="auto"/>
              <w:rPr>
                <w:b/>
                <w:sz w:val="16"/>
                <w:szCs w:val="22"/>
              </w:rPr>
            </w:pPr>
            <w:r w:rsidRPr="00515A63">
              <w:rPr>
                <w:b/>
                <w:sz w:val="16"/>
                <w:szCs w:val="22"/>
              </w:rPr>
              <w:t>Rata-rata</w:t>
            </w:r>
          </w:p>
        </w:tc>
        <w:tc>
          <w:tcPr>
            <w:tcW w:w="1699" w:type="pct"/>
            <w:vAlign w:val="bottom"/>
          </w:tcPr>
          <w:p w14:paraId="54444B0C" w14:textId="77777777" w:rsidR="009D3D02" w:rsidRPr="00515A63" w:rsidRDefault="009D3D02" w:rsidP="0063259D">
            <w:pPr>
              <w:spacing w:line="276" w:lineRule="auto"/>
              <w:rPr>
                <w:sz w:val="16"/>
                <w:szCs w:val="22"/>
              </w:rPr>
            </w:pPr>
            <w:r w:rsidRPr="00515A63">
              <w:rPr>
                <w:sz w:val="16"/>
                <w:szCs w:val="22"/>
              </w:rPr>
              <w:t>68,889%</w:t>
            </w:r>
          </w:p>
        </w:tc>
        <w:tc>
          <w:tcPr>
            <w:tcW w:w="1663" w:type="pct"/>
            <w:vAlign w:val="bottom"/>
          </w:tcPr>
          <w:p w14:paraId="5AFFE3A0" w14:textId="77777777" w:rsidR="009D3D02" w:rsidRPr="00515A63" w:rsidRDefault="009D3D02" w:rsidP="0063259D">
            <w:pPr>
              <w:spacing w:line="276" w:lineRule="auto"/>
              <w:rPr>
                <w:sz w:val="16"/>
                <w:szCs w:val="22"/>
              </w:rPr>
            </w:pPr>
            <w:r w:rsidRPr="00515A63">
              <w:rPr>
                <w:sz w:val="16"/>
                <w:szCs w:val="22"/>
              </w:rPr>
              <w:t>73%</w:t>
            </w:r>
          </w:p>
        </w:tc>
      </w:tr>
    </w:tbl>
    <w:p w14:paraId="293C7937" w14:textId="41F86412" w:rsidR="009D3D02" w:rsidRDefault="009C6132" w:rsidP="00AA4980">
      <w:pPr>
        <w:pStyle w:val="Heading2"/>
        <w:tabs>
          <w:tab w:val="num" w:pos="227"/>
        </w:tabs>
        <w:ind w:left="288"/>
        <w:pPrChange w:id="1270" w:author="aditya perwira" w:date="2019-04-23T00:20:00Z">
          <w:pPr>
            <w:pStyle w:val="Heading2"/>
            <w:numPr>
              <w:ilvl w:val="0"/>
              <w:numId w:val="0"/>
            </w:numPr>
            <w:tabs>
              <w:tab w:val="clear" w:pos="3629"/>
            </w:tabs>
            <w:ind w:left="426" w:hanging="426"/>
          </w:pPr>
        </w:pPrChange>
      </w:pPr>
      <w:del w:id="1271" w:author="aditya perwira" w:date="2019-04-23T00:19:00Z">
        <w:r w:rsidDel="00AA4980">
          <w:delText xml:space="preserve">D.5. </w:delText>
        </w:r>
      </w:del>
      <w:r w:rsidR="009D3D02">
        <w:t xml:space="preserve">Pengujian dengan dataset gempa Lombok 984 citra hasil </w:t>
      </w:r>
      <w:proofErr w:type="spellStart"/>
      <w:r w:rsidR="009D3D02">
        <w:t>augmentasi</w:t>
      </w:r>
      <w:proofErr w:type="spellEnd"/>
      <w:r w:rsidR="009D3D02">
        <w:t xml:space="preserve"> 82 citra</w:t>
      </w:r>
    </w:p>
    <w:p w14:paraId="1002F957" w14:textId="77777777" w:rsidR="009D3D02" w:rsidRDefault="009D3D02" w:rsidP="009D3D02">
      <w:pPr>
        <w:pStyle w:val="BodyText"/>
      </w:pPr>
      <w:r>
        <w:t xml:space="preserve">Citra sebanyak 82 diperbanyak dengan menerapkan teknik </w:t>
      </w:r>
      <w:proofErr w:type="spellStart"/>
      <w:r>
        <w:t>augmentasi</w:t>
      </w:r>
      <w:proofErr w:type="spellEnd"/>
      <w:r>
        <w:t xml:space="preserve">. penerapan </w:t>
      </w:r>
      <w:proofErr w:type="spellStart"/>
      <w:r>
        <w:t>augmentasi</w:t>
      </w:r>
      <w:proofErr w:type="spellEnd"/>
      <w:r>
        <w:t xml:space="preserve"> berhasil menambah citra pada dataset menjadi 984 citra dengan rincian 360 citra retakan berat, 312 citra retakan ringan, dan 312 citra retakan sedang.</w:t>
      </w:r>
    </w:p>
    <w:p w14:paraId="5D244796" w14:textId="69743273" w:rsidR="009D3D02" w:rsidRDefault="009D3D02" w:rsidP="009D3D02">
      <w:pPr>
        <w:pStyle w:val="BodyText"/>
      </w:pPr>
      <w:r>
        <w:t xml:space="preserve">Dataset 984 citra tersebut kemudian digunakan untuk melakukan </w:t>
      </w:r>
      <w:r w:rsidRPr="00F20551">
        <w:rPr>
          <w:i/>
          <w:iCs/>
        </w:rPr>
        <w:t>training</w:t>
      </w:r>
      <w:r>
        <w:rPr>
          <w:i/>
          <w:iCs/>
        </w:rPr>
        <w:t xml:space="preserve"> </w:t>
      </w:r>
      <w:r>
        <w:t xml:space="preserve">dan </w:t>
      </w:r>
      <w:r w:rsidRPr="00F20551">
        <w:rPr>
          <w:i/>
          <w:iCs/>
        </w:rPr>
        <w:t>testing</w:t>
      </w:r>
      <w:r>
        <w:t xml:space="preserve"> dengan skenario perbandingan sebesar 90:10. Sebanyak 885 citra dipilih secara acak untuk menjadi citra </w:t>
      </w:r>
      <w:r w:rsidRPr="00F20551">
        <w:rPr>
          <w:i/>
          <w:iCs/>
        </w:rPr>
        <w:t>training</w:t>
      </w:r>
      <w:r>
        <w:t xml:space="preserve">. Sedangkan 99 citra sisanya digunakan sebagai citra </w:t>
      </w:r>
      <w:r w:rsidRPr="00F20551">
        <w:rPr>
          <w:i/>
          <w:iCs/>
        </w:rPr>
        <w:t>testing</w:t>
      </w:r>
      <w:r>
        <w:t>.</w:t>
      </w:r>
      <w:ins w:id="1272" w:author="aditya perwira" w:date="2019-04-23T00:20:00Z">
        <w:r w:rsidR="00AA4980">
          <w:t xml:space="preserve"> Pengujian ini bertujuan untuk melihat performa model untuk mengklasifikasi citra gempa yang standar dan </w:t>
        </w:r>
        <w:proofErr w:type="spellStart"/>
        <w:r w:rsidR="00AA4980">
          <w:t>diaugmentasi</w:t>
        </w:r>
        <w:proofErr w:type="spellEnd"/>
        <w:r w:rsidR="00AA4980">
          <w:t>.</w:t>
        </w:r>
      </w:ins>
    </w:p>
    <w:p w14:paraId="53DB1C2F" w14:textId="6619DF98" w:rsidR="009D3D02" w:rsidRDefault="00AA4980" w:rsidP="00AA4980">
      <w:pPr>
        <w:pStyle w:val="Caption"/>
        <w:jc w:val="center"/>
        <w:pPrChange w:id="1273" w:author="aditya perwira" w:date="2019-04-23T00:21:00Z">
          <w:pPr>
            <w:pStyle w:val="tablehead"/>
            <w:spacing w:line="240" w:lineRule="auto"/>
          </w:pPr>
        </w:pPrChange>
      </w:pPr>
      <w:bookmarkStart w:id="1274" w:name="_Toc5827295"/>
      <w:ins w:id="1275" w:author="aditya perwira" w:date="2019-04-23T00:21:00Z">
        <w:r>
          <w:t xml:space="preserve">TABEL </w:t>
        </w:r>
        <w:r>
          <w:fldChar w:fldCharType="begin"/>
        </w:r>
        <w:r>
          <w:instrText xml:space="preserve"> SEQ TABEL \* ARABIC </w:instrText>
        </w:r>
      </w:ins>
      <w:r>
        <w:fldChar w:fldCharType="separate"/>
      </w:r>
      <w:ins w:id="1276" w:author="aditya perwira" w:date="2019-04-23T00:26:00Z">
        <w:r w:rsidR="00973F01">
          <w:rPr>
            <w:noProof/>
          </w:rPr>
          <w:t>30</w:t>
        </w:r>
      </w:ins>
      <w:ins w:id="1277" w:author="aditya perwira" w:date="2019-04-23T00:21:00Z">
        <w:r>
          <w:fldChar w:fldCharType="end"/>
        </w:r>
        <w:r>
          <w:t xml:space="preserve">. </w:t>
        </w:r>
      </w:ins>
      <w:r w:rsidR="009D3D02">
        <w:t xml:space="preserve">Sebaran citra </w:t>
      </w:r>
      <w:r w:rsidR="009D3D02" w:rsidRPr="009C6132">
        <w:t>training</w:t>
      </w:r>
      <w:r w:rsidR="009D3D02">
        <w:t xml:space="preserve"> dan </w:t>
      </w:r>
      <w:r w:rsidR="009D3D02" w:rsidRPr="009C6132">
        <w:t>testing</w:t>
      </w:r>
      <w:r w:rsidR="009D3D02">
        <w:t xml:space="preserve"> tiap jenis data pada </w:t>
      </w:r>
      <w:bookmarkEnd w:id="1274"/>
      <w:r w:rsidR="009D3D02">
        <w:t xml:space="preserve">dataset gempa </w:t>
      </w:r>
      <w:r w:rsidR="009D3D02" w:rsidRPr="009C6132">
        <w:t>Lombok</w:t>
      </w:r>
      <w:r w:rsidR="009D3D02">
        <w:t xml:space="preserve"> 984 citra hasil </w:t>
      </w:r>
      <w:proofErr w:type="spellStart"/>
      <w:r w:rsidR="009D3D02">
        <w:t>augmentasi</w:t>
      </w:r>
      <w:proofErr w:type="spellEnd"/>
      <w:r w:rsidR="009D3D02">
        <w:t xml:space="preserve"> 82 citra</w:t>
      </w:r>
    </w:p>
    <w:tbl>
      <w:tblPr>
        <w:tblStyle w:val="TableGrid"/>
        <w:tblW w:w="5000" w:type="pct"/>
        <w:tblLook w:val="04A0" w:firstRow="1" w:lastRow="0" w:firstColumn="1" w:lastColumn="0" w:noHBand="0" w:noVBand="1"/>
      </w:tblPr>
      <w:tblGrid>
        <w:gridCol w:w="819"/>
        <w:gridCol w:w="1189"/>
        <w:gridCol w:w="1042"/>
        <w:gridCol w:w="818"/>
        <w:gridCol w:w="770"/>
      </w:tblGrid>
      <w:tr w:rsidR="009D3D02" w:rsidRPr="00515A63" w14:paraId="3690C098" w14:textId="77777777" w:rsidTr="00515A63">
        <w:tc>
          <w:tcPr>
            <w:tcW w:w="883" w:type="pct"/>
            <w:vMerge w:val="restart"/>
            <w:shd w:val="clear" w:color="auto" w:fill="BDD6EE" w:themeFill="accent1" w:themeFillTint="66"/>
            <w:vAlign w:val="center"/>
          </w:tcPr>
          <w:p w14:paraId="17D516FC" w14:textId="77777777" w:rsidR="009D3D02" w:rsidRPr="00515A63" w:rsidRDefault="009D3D02" w:rsidP="0063259D">
            <w:pPr>
              <w:spacing w:line="276" w:lineRule="auto"/>
              <w:rPr>
                <w:b/>
                <w:sz w:val="16"/>
                <w:szCs w:val="16"/>
              </w:rPr>
            </w:pPr>
            <w:r w:rsidRPr="00515A63">
              <w:rPr>
                <w:b/>
                <w:sz w:val="16"/>
                <w:szCs w:val="16"/>
              </w:rPr>
              <w:t>Proses</w:t>
            </w:r>
          </w:p>
        </w:tc>
        <w:tc>
          <w:tcPr>
            <w:tcW w:w="3287" w:type="pct"/>
            <w:gridSpan w:val="3"/>
            <w:shd w:val="clear" w:color="auto" w:fill="BDD6EE" w:themeFill="accent1" w:themeFillTint="66"/>
            <w:vAlign w:val="center"/>
          </w:tcPr>
          <w:p w14:paraId="64DF8834" w14:textId="77777777" w:rsidR="009D3D02" w:rsidRPr="00515A63" w:rsidRDefault="009D3D02" w:rsidP="0063259D">
            <w:pPr>
              <w:spacing w:line="276" w:lineRule="auto"/>
              <w:rPr>
                <w:b/>
                <w:sz w:val="16"/>
                <w:szCs w:val="16"/>
              </w:rPr>
            </w:pPr>
            <w:r w:rsidRPr="00515A63">
              <w:rPr>
                <w:b/>
                <w:sz w:val="16"/>
                <w:szCs w:val="16"/>
              </w:rPr>
              <w:t>Kelas</w:t>
            </w:r>
          </w:p>
        </w:tc>
        <w:tc>
          <w:tcPr>
            <w:tcW w:w="830" w:type="pct"/>
            <w:vMerge w:val="restart"/>
            <w:shd w:val="clear" w:color="auto" w:fill="BDD6EE" w:themeFill="accent1" w:themeFillTint="66"/>
            <w:vAlign w:val="center"/>
          </w:tcPr>
          <w:p w14:paraId="6E7917BE" w14:textId="77777777" w:rsidR="009D3D02" w:rsidRPr="00515A63" w:rsidRDefault="009D3D02" w:rsidP="0063259D">
            <w:pPr>
              <w:spacing w:line="276" w:lineRule="auto"/>
              <w:rPr>
                <w:b/>
                <w:i/>
                <w:sz w:val="16"/>
                <w:szCs w:val="16"/>
              </w:rPr>
            </w:pPr>
            <w:r w:rsidRPr="00515A63">
              <w:rPr>
                <w:b/>
                <w:sz w:val="16"/>
                <w:szCs w:val="16"/>
              </w:rPr>
              <w:t>Jumlah</w:t>
            </w:r>
          </w:p>
        </w:tc>
      </w:tr>
      <w:tr w:rsidR="009D3D02" w:rsidRPr="00515A63" w14:paraId="77B27C58" w14:textId="77777777" w:rsidTr="00515A63">
        <w:tc>
          <w:tcPr>
            <w:tcW w:w="883" w:type="pct"/>
            <w:vMerge/>
            <w:shd w:val="clear" w:color="auto" w:fill="F2F2F2" w:themeFill="background1" w:themeFillShade="F2"/>
            <w:vAlign w:val="center"/>
          </w:tcPr>
          <w:p w14:paraId="6A3968B3" w14:textId="77777777" w:rsidR="009D3D02" w:rsidRPr="00515A63" w:rsidRDefault="009D3D02" w:rsidP="0063259D">
            <w:pPr>
              <w:spacing w:line="276" w:lineRule="auto"/>
              <w:rPr>
                <w:b/>
                <w:sz w:val="16"/>
                <w:szCs w:val="16"/>
              </w:rPr>
            </w:pPr>
          </w:p>
        </w:tc>
        <w:tc>
          <w:tcPr>
            <w:tcW w:w="1282" w:type="pct"/>
            <w:shd w:val="clear" w:color="auto" w:fill="BDD6EE" w:themeFill="accent1" w:themeFillTint="66"/>
            <w:vAlign w:val="center"/>
          </w:tcPr>
          <w:p w14:paraId="377280EE" w14:textId="77777777" w:rsidR="009D3D02" w:rsidRPr="00515A63" w:rsidRDefault="009D3D02" w:rsidP="0063259D">
            <w:pPr>
              <w:spacing w:line="276" w:lineRule="auto"/>
              <w:rPr>
                <w:b/>
                <w:sz w:val="16"/>
                <w:szCs w:val="16"/>
              </w:rPr>
            </w:pPr>
            <w:r w:rsidRPr="00515A63">
              <w:rPr>
                <w:b/>
                <w:sz w:val="16"/>
                <w:szCs w:val="16"/>
              </w:rPr>
              <w:t>Berat</w:t>
            </w:r>
          </w:p>
        </w:tc>
        <w:tc>
          <w:tcPr>
            <w:tcW w:w="1123" w:type="pct"/>
            <w:shd w:val="clear" w:color="auto" w:fill="BDD6EE" w:themeFill="accent1" w:themeFillTint="66"/>
            <w:vAlign w:val="center"/>
          </w:tcPr>
          <w:p w14:paraId="3EC90580" w14:textId="77777777" w:rsidR="009D3D02" w:rsidRPr="00515A63" w:rsidRDefault="009D3D02" w:rsidP="0063259D">
            <w:pPr>
              <w:spacing w:line="276" w:lineRule="auto"/>
              <w:rPr>
                <w:b/>
                <w:sz w:val="16"/>
                <w:szCs w:val="16"/>
              </w:rPr>
            </w:pPr>
            <w:r w:rsidRPr="00515A63">
              <w:rPr>
                <w:b/>
                <w:sz w:val="16"/>
                <w:szCs w:val="16"/>
              </w:rPr>
              <w:t>Ringan</w:t>
            </w:r>
          </w:p>
        </w:tc>
        <w:tc>
          <w:tcPr>
            <w:tcW w:w="882" w:type="pct"/>
            <w:shd w:val="clear" w:color="auto" w:fill="BDD6EE" w:themeFill="accent1" w:themeFillTint="66"/>
            <w:vAlign w:val="center"/>
          </w:tcPr>
          <w:p w14:paraId="40E4CD93" w14:textId="77777777" w:rsidR="009D3D02" w:rsidRPr="00515A63" w:rsidRDefault="009D3D02" w:rsidP="0063259D">
            <w:pPr>
              <w:spacing w:line="276" w:lineRule="auto"/>
              <w:rPr>
                <w:b/>
                <w:sz w:val="16"/>
                <w:szCs w:val="16"/>
              </w:rPr>
            </w:pPr>
            <w:r w:rsidRPr="00515A63">
              <w:rPr>
                <w:b/>
                <w:sz w:val="16"/>
                <w:szCs w:val="16"/>
              </w:rPr>
              <w:t>Sedang</w:t>
            </w:r>
          </w:p>
        </w:tc>
        <w:tc>
          <w:tcPr>
            <w:tcW w:w="830" w:type="pct"/>
            <w:vMerge/>
            <w:shd w:val="clear" w:color="auto" w:fill="F2F2F2" w:themeFill="background1" w:themeFillShade="F2"/>
            <w:vAlign w:val="center"/>
          </w:tcPr>
          <w:p w14:paraId="24AF6495" w14:textId="77777777" w:rsidR="009D3D02" w:rsidRPr="00515A63" w:rsidRDefault="009D3D02" w:rsidP="0063259D">
            <w:pPr>
              <w:spacing w:line="276" w:lineRule="auto"/>
              <w:rPr>
                <w:b/>
                <w:sz w:val="16"/>
                <w:szCs w:val="16"/>
              </w:rPr>
            </w:pPr>
          </w:p>
        </w:tc>
      </w:tr>
      <w:tr w:rsidR="009D3D02" w:rsidRPr="00515A63" w14:paraId="033FC541" w14:textId="77777777" w:rsidTr="00515A63">
        <w:tc>
          <w:tcPr>
            <w:tcW w:w="883" w:type="pct"/>
            <w:shd w:val="clear" w:color="auto" w:fill="BDD6EE" w:themeFill="accent1" w:themeFillTint="66"/>
            <w:vAlign w:val="center"/>
          </w:tcPr>
          <w:p w14:paraId="15594278" w14:textId="77777777" w:rsidR="009D3D02" w:rsidRPr="00515A63" w:rsidRDefault="009D3D02" w:rsidP="0063259D">
            <w:pPr>
              <w:spacing w:line="276" w:lineRule="auto"/>
              <w:rPr>
                <w:b/>
                <w:sz w:val="16"/>
                <w:szCs w:val="16"/>
              </w:rPr>
            </w:pPr>
            <w:r w:rsidRPr="00515A63">
              <w:rPr>
                <w:b/>
                <w:i/>
                <w:sz w:val="16"/>
                <w:szCs w:val="16"/>
              </w:rPr>
              <w:t>Training</w:t>
            </w:r>
          </w:p>
        </w:tc>
        <w:tc>
          <w:tcPr>
            <w:tcW w:w="1282" w:type="pct"/>
            <w:vAlign w:val="center"/>
          </w:tcPr>
          <w:p w14:paraId="1C57AADF" w14:textId="77777777" w:rsidR="009D3D02" w:rsidRPr="00515A63" w:rsidRDefault="009D3D02" w:rsidP="0063259D">
            <w:pPr>
              <w:spacing w:line="276" w:lineRule="auto"/>
              <w:rPr>
                <w:sz w:val="16"/>
                <w:szCs w:val="16"/>
              </w:rPr>
            </w:pPr>
            <w:r w:rsidRPr="00515A63">
              <w:rPr>
                <w:sz w:val="16"/>
                <w:szCs w:val="16"/>
              </w:rPr>
              <w:t>329</w:t>
            </w:r>
          </w:p>
        </w:tc>
        <w:tc>
          <w:tcPr>
            <w:tcW w:w="1123" w:type="pct"/>
            <w:vAlign w:val="center"/>
          </w:tcPr>
          <w:p w14:paraId="6A42E61B" w14:textId="77777777" w:rsidR="009D3D02" w:rsidRPr="00515A63" w:rsidRDefault="009D3D02" w:rsidP="0063259D">
            <w:pPr>
              <w:spacing w:line="276" w:lineRule="auto"/>
              <w:rPr>
                <w:sz w:val="16"/>
                <w:szCs w:val="16"/>
              </w:rPr>
            </w:pPr>
            <w:r w:rsidRPr="00515A63">
              <w:rPr>
                <w:sz w:val="16"/>
                <w:szCs w:val="16"/>
              </w:rPr>
              <w:t>283</w:t>
            </w:r>
          </w:p>
        </w:tc>
        <w:tc>
          <w:tcPr>
            <w:tcW w:w="882" w:type="pct"/>
            <w:vAlign w:val="center"/>
          </w:tcPr>
          <w:p w14:paraId="23828362" w14:textId="77777777" w:rsidR="009D3D02" w:rsidRPr="00515A63" w:rsidRDefault="009D3D02" w:rsidP="0063259D">
            <w:pPr>
              <w:spacing w:line="276" w:lineRule="auto"/>
              <w:rPr>
                <w:sz w:val="16"/>
                <w:szCs w:val="16"/>
              </w:rPr>
            </w:pPr>
            <w:r w:rsidRPr="00515A63">
              <w:rPr>
                <w:sz w:val="16"/>
                <w:szCs w:val="16"/>
              </w:rPr>
              <w:t>273</w:t>
            </w:r>
          </w:p>
        </w:tc>
        <w:tc>
          <w:tcPr>
            <w:tcW w:w="830" w:type="pct"/>
            <w:vAlign w:val="center"/>
          </w:tcPr>
          <w:p w14:paraId="60F71DD1" w14:textId="77777777" w:rsidR="009D3D02" w:rsidRPr="00515A63" w:rsidRDefault="009D3D02" w:rsidP="0063259D">
            <w:pPr>
              <w:spacing w:line="276" w:lineRule="auto"/>
              <w:rPr>
                <w:sz w:val="16"/>
                <w:szCs w:val="16"/>
              </w:rPr>
            </w:pPr>
            <w:r w:rsidRPr="00515A63">
              <w:rPr>
                <w:sz w:val="16"/>
                <w:szCs w:val="16"/>
              </w:rPr>
              <w:t>885</w:t>
            </w:r>
          </w:p>
        </w:tc>
      </w:tr>
      <w:tr w:rsidR="009D3D02" w:rsidRPr="00515A63" w14:paraId="14183FB2" w14:textId="77777777" w:rsidTr="00515A63">
        <w:tc>
          <w:tcPr>
            <w:tcW w:w="883" w:type="pct"/>
            <w:shd w:val="clear" w:color="auto" w:fill="BDD6EE" w:themeFill="accent1" w:themeFillTint="66"/>
            <w:vAlign w:val="center"/>
          </w:tcPr>
          <w:p w14:paraId="407EF86C" w14:textId="77777777" w:rsidR="009D3D02" w:rsidRPr="00515A63" w:rsidRDefault="009D3D02" w:rsidP="0063259D">
            <w:pPr>
              <w:spacing w:line="276" w:lineRule="auto"/>
              <w:rPr>
                <w:b/>
                <w:sz w:val="16"/>
                <w:szCs w:val="16"/>
              </w:rPr>
            </w:pPr>
            <w:r w:rsidRPr="00515A63">
              <w:rPr>
                <w:b/>
                <w:i/>
                <w:sz w:val="16"/>
                <w:szCs w:val="16"/>
              </w:rPr>
              <w:t>Testing</w:t>
            </w:r>
          </w:p>
        </w:tc>
        <w:tc>
          <w:tcPr>
            <w:tcW w:w="1282" w:type="pct"/>
            <w:vAlign w:val="center"/>
          </w:tcPr>
          <w:p w14:paraId="620D2EB6" w14:textId="77777777" w:rsidR="009D3D02" w:rsidRPr="00515A63" w:rsidRDefault="009D3D02" w:rsidP="0063259D">
            <w:pPr>
              <w:spacing w:line="276" w:lineRule="auto"/>
              <w:rPr>
                <w:sz w:val="16"/>
                <w:szCs w:val="16"/>
              </w:rPr>
            </w:pPr>
            <w:r w:rsidRPr="00515A63">
              <w:rPr>
                <w:sz w:val="16"/>
                <w:szCs w:val="16"/>
              </w:rPr>
              <w:t>31</w:t>
            </w:r>
          </w:p>
        </w:tc>
        <w:tc>
          <w:tcPr>
            <w:tcW w:w="1123" w:type="pct"/>
            <w:vAlign w:val="center"/>
          </w:tcPr>
          <w:p w14:paraId="2EC5E70B" w14:textId="77777777" w:rsidR="009D3D02" w:rsidRPr="00515A63" w:rsidRDefault="009D3D02" w:rsidP="0063259D">
            <w:pPr>
              <w:spacing w:line="276" w:lineRule="auto"/>
              <w:rPr>
                <w:sz w:val="16"/>
                <w:szCs w:val="16"/>
              </w:rPr>
            </w:pPr>
            <w:r w:rsidRPr="00515A63">
              <w:rPr>
                <w:sz w:val="16"/>
                <w:szCs w:val="16"/>
              </w:rPr>
              <w:t>29</w:t>
            </w:r>
          </w:p>
        </w:tc>
        <w:tc>
          <w:tcPr>
            <w:tcW w:w="882" w:type="pct"/>
            <w:vAlign w:val="center"/>
          </w:tcPr>
          <w:p w14:paraId="793D4C30" w14:textId="77777777" w:rsidR="009D3D02" w:rsidRPr="00515A63" w:rsidRDefault="009D3D02" w:rsidP="0063259D">
            <w:pPr>
              <w:spacing w:line="276" w:lineRule="auto"/>
              <w:rPr>
                <w:sz w:val="16"/>
                <w:szCs w:val="16"/>
              </w:rPr>
            </w:pPr>
            <w:r w:rsidRPr="00515A63">
              <w:rPr>
                <w:sz w:val="16"/>
                <w:szCs w:val="16"/>
              </w:rPr>
              <w:t>39</w:t>
            </w:r>
          </w:p>
        </w:tc>
        <w:tc>
          <w:tcPr>
            <w:tcW w:w="830" w:type="pct"/>
            <w:vAlign w:val="center"/>
          </w:tcPr>
          <w:p w14:paraId="3FA0BA4F" w14:textId="77777777" w:rsidR="009D3D02" w:rsidRPr="00515A63" w:rsidRDefault="009D3D02" w:rsidP="0063259D">
            <w:pPr>
              <w:spacing w:line="276" w:lineRule="auto"/>
              <w:rPr>
                <w:sz w:val="16"/>
                <w:szCs w:val="16"/>
              </w:rPr>
            </w:pPr>
            <w:r w:rsidRPr="00515A63">
              <w:rPr>
                <w:sz w:val="16"/>
                <w:szCs w:val="16"/>
              </w:rPr>
              <w:t>99</w:t>
            </w:r>
          </w:p>
        </w:tc>
      </w:tr>
      <w:tr w:rsidR="009D3D02" w:rsidRPr="00515A63" w14:paraId="010C7098" w14:textId="77777777" w:rsidTr="00515A63">
        <w:tc>
          <w:tcPr>
            <w:tcW w:w="4170" w:type="pct"/>
            <w:gridSpan w:val="4"/>
            <w:shd w:val="clear" w:color="auto" w:fill="auto"/>
            <w:vAlign w:val="center"/>
          </w:tcPr>
          <w:p w14:paraId="01503EB9" w14:textId="77777777" w:rsidR="009D3D02" w:rsidRPr="00515A63" w:rsidRDefault="009D3D02" w:rsidP="0063259D">
            <w:pPr>
              <w:spacing w:line="276" w:lineRule="auto"/>
              <w:rPr>
                <w:b/>
                <w:sz w:val="16"/>
                <w:szCs w:val="16"/>
              </w:rPr>
            </w:pPr>
            <w:r w:rsidRPr="00515A63">
              <w:rPr>
                <w:b/>
                <w:sz w:val="16"/>
                <w:szCs w:val="16"/>
              </w:rPr>
              <w:t>Total</w:t>
            </w:r>
          </w:p>
        </w:tc>
        <w:tc>
          <w:tcPr>
            <w:tcW w:w="830" w:type="pct"/>
            <w:shd w:val="clear" w:color="auto" w:fill="auto"/>
            <w:vAlign w:val="center"/>
          </w:tcPr>
          <w:p w14:paraId="7E82F560" w14:textId="77777777" w:rsidR="009D3D02" w:rsidRPr="00515A63" w:rsidRDefault="009D3D02" w:rsidP="0063259D">
            <w:pPr>
              <w:spacing w:line="276" w:lineRule="auto"/>
              <w:rPr>
                <w:b/>
                <w:sz w:val="16"/>
                <w:szCs w:val="16"/>
              </w:rPr>
            </w:pPr>
            <w:r w:rsidRPr="00515A63">
              <w:rPr>
                <w:b/>
                <w:sz w:val="16"/>
                <w:szCs w:val="16"/>
              </w:rPr>
              <w:t>984</w:t>
            </w:r>
          </w:p>
        </w:tc>
      </w:tr>
    </w:tbl>
    <w:p w14:paraId="55483AE1" w14:textId="236224A3" w:rsidR="009D3D02" w:rsidRDefault="009D3D02" w:rsidP="009C6132">
      <w:pPr>
        <w:pStyle w:val="BodyText"/>
      </w:pPr>
      <w:r>
        <w:t xml:space="preserve">Selanjutnya, citra-citra tersebut digunakan untuk </w:t>
      </w:r>
      <w:r w:rsidRPr="00F20551">
        <w:rPr>
          <w:i/>
        </w:rPr>
        <w:t>training</w:t>
      </w:r>
      <w:r>
        <w:t xml:space="preserve"> dan </w:t>
      </w:r>
      <w:r w:rsidRPr="00F20551">
        <w:rPr>
          <w:i/>
        </w:rPr>
        <w:t>testing</w:t>
      </w:r>
      <w:r>
        <w:t xml:space="preserve"> model secara berurutan. Hasil dari pengujian dapat dilihat pada </w:t>
      </w:r>
      <w:ins w:id="1278" w:author="aditya perwira" w:date="2019-04-23T00:23:00Z">
        <w:r w:rsidR="00431F74">
          <w:fldChar w:fldCharType="begin"/>
        </w:r>
        <w:r w:rsidR="00431F74">
          <w:instrText xml:space="preserve"> REF _Ref6871411 \h </w:instrText>
        </w:r>
      </w:ins>
      <w:r w:rsidR="00431F74">
        <w:fldChar w:fldCharType="separate"/>
      </w:r>
      <w:ins w:id="1279" w:author="aditya perwira" w:date="2019-04-23T00:23:00Z">
        <w:r w:rsidR="00431F74">
          <w:t xml:space="preserve">TABEL </w:t>
        </w:r>
        <w:r w:rsidR="00431F74">
          <w:rPr>
            <w:noProof/>
          </w:rPr>
          <w:t>30</w:t>
        </w:r>
        <w:r w:rsidR="00431F74">
          <w:fldChar w:fldCharType="end"/>
        </w:r>
      </w:ins>
      <w:del w:id="1280" w:author="aditya perwira" w:date="2019-04-23T00:23:00Z">
        <w:r w:rsidR="005956DF" w:rsidDel="00431F74">
          <w:delText>TABLE XXIV</w:delText>
        </w:r>
      </w:del>
      <w:r w:rsidR="009C6132">
        <w:t>.</w:t>
      </w:r>
    </w:p>
    <w:p w14:paraId="4F07A467" w14:textId="030A0EEE" w:rsidR="009D3D02" w:rsidRDefault="00AA4980" w:rsidP="00AA4980">
      <w:pPr>
        <w:pStyle w:val="Caption"/>
        <w:jc w:val="center"/>
        <w:pPrChange w:id="1281" w:author="aditya perwira" w:date="2019-04-23T00:21:00Z">
          <w:pPr>
            <w:pStyle w:val="tablehead"/>
            <w:spacing w:line="240" w:lineRule="auto"/>
          </w:pPr>
        </w:pPrChange>
      </w:pPr>
      <w:bookmarkStart w:id="1282" w:name="_Toc5827297"/>
      <w:bookmarkStart w:id="1283" w:name="_Ref6871411"/>
      <w:ins w:id="1284" w:author="aditya perwira" w:date="2019-04-23T00:21:00Z">
        <w:r>
          <w:t xml:space="preserve">TABEL </w:t>
        </w:r>
        <w:r>
          <w:fldChar w:fldCharType="begin"/>
        </w:r>
        <w:r>
          <w:instrText xml:space="preserve"> SEQ TABEL \* ARABIC </w:instrText>
        </w:r>
      </w:ins>
      <w:r>
        <w:fldChar w:fldCharType="separate"/>
      </w:r>
      <w:ins w:id="1285" w:author="aditya perwira" w:date="2019-04-23T00:26:00Z">
        <w:r w:rsidR="00973F01">
          <w:rPr>
            <w:noProof/>
          </w:rPr>
          <w:t>31</w:t>
        </w:r>
      </w:ins>
      <w:ins w:id="1286" w:author="aditya perwira" w:date="2019-04-23T00:21:00Z">
        <w:r>
          <w:fldChar w:fldCharType="end"/>
        </w:r>
        <w:bookmarkEnd w:id="1283"/>
        <w:r>
          <w:t xml:space="preserve">. </w:t>
        </w:r>
      </w:ins>
      <w:r w:rsidR="009D3D02">
        <w:t xml:space="preserve">Hasil pengujian </w:t>
      </w:r>
      <w:bookmarkEnd w:id="1282"/>
      <w:r w:rsidR="009D3D02">
        <w:t xml:space="preserve">dataset gempa Lombok 984 citra hasil </w:t>
      </w:r>
      <w:proofErr w:type="spellStart"/>
      <w:r w:rsidR="009D3D02">
        <w:t>augmentasi</w:t>
      </w:r>
      <w:proofErr w:type="spellEnd"/>
      <w:r w:rsidR="009D3D02">
        <w:t xml:space="preserve"> 82 citra</w:t>
      </w:r>
    </w:p>
    <w:tbl>
      <w:tblPr>
        <w:tblStyle w:val="TableGrid"/>
        <w:tblW w:w="5000" w:type="pct"/>
        <w:tblLook w:val="04A0" w:firstRow="1" w:lastRow="0" w:firstColumn="1" w:lastColumn="0" w:noHBand="0" w:noVBand="1"/>
      </w:tblPr>
      <w:tblGrid>
        <w:gridCol w:w="1517"/>
        <w:gridCol w:w="1574"/>
        <w:gridCol w:w="1547"/>
      </w:tblGrid>
      <w:tr w:rsidR="009D3D02" w:rsidRPr="00515A63" w14:paraId="1669767B" w14:textId="77777777" w:rsidTr="00515A63">
        <w:tc>
          <w:tcPr>
            <w:tcW w:w="1635" w:type="pct"/>
            <w:shd w:val="clear" w:color="auto" w:fill="BDD6EE" w:themeFill="accent1" w:themeFillTint="66"/>
          </w:tcPr>
          <w:p w14:paraId="733AE07A" w14:textId="77777777" w:rsidR="009D3D02" w:rsidRPr="00515A63" w:rsidRDefault="009D3D02" w:rsidP="0063259D">
            <w:pPr>
              <w:spacing w:line="276" w:lineRule="auto"/>
              <w:rPr>
                <w:b/>
                <w:i/>
                <w:sz w:val="16"/>
              </w:rPr>
            </w:pPr>
            <w:r w:rsidRPr="00515A63">
              <w:rPr>
                <w:b/>
                <w:sz w:val="16"/>
              </w:rPr>
              <w:t xml:space="preserve">Akurasi </w:t>
            </w:r>
            <w:r w:rsidRPr="00515A63">
              <w:rPr>
                <w:b/>
                <w:i/>
                <w:sz w:val="16"/>
              </w:rPr>
              <w:t>training</w:t>
            </w:r>
          </w:p>
        </w:tc>
        <w:tc>
          <w:tcPr>
            <w:tcW w:w="1697" w:type="pct"/>
            <w:shd w:val="clear" w:color="auto" w:fill="BDD6EE" w:themeFill="accent1" w:themeFillTint="66"/>
          </w:tcPr>
          <w:p w14:paraId="34C29917" w14:textId="77777777" w:rsidR="009D3D02" w:rsidRPr="00515A63" w:rsidRDefault="009D3D02" w:rsidP="0063259D">
            <w:pPr>
              <w:spacing w:line="276" w:lineRule="auto"/>
              <w:rPr>
                <w:b/>
                <w:i/>
                <w:sz w:val="16"/>
              </w:rPr>
            </w:pPr>
            <w:r w:rsidRPr="00515A63">
              <w:rPr>
                <w:b/>
                <w:sz w:val="16"/>
              </w:rPr>
              <w:t xml:space="preserve">Akurasi </w:t>
            </w:r>
            <w:r w:rsidRPr="00515A63">
              <w:rPr>
                <w:b/>
                <w:i/>
                <w:sz w:val="16"/>
              </w:rPr>
              <w:t>testing</w:t>
            </w:r>
          </w:p>
        </w:tc>
        <w:tc>
          <w:tcPr>
            <w:tcW w:w="1669" w:type="pct"/>
            <w:shd w:val="clear" w:color="auto" w:fill="BDD6EE" w:themeFill="accent1" w:themeFillTint="66"/>
          </w:tcPr>
          <w:p w14:paraId="2877C912" w14:textId="77777777" w:rsidR="009D3D02" w:rsidRPr="00515A63" w:rsidRDefault="009D3D02" w:rsidP="0063259D">
            <w:pPr>
              <w:spacing w:line="276" w:lineRule="auto"/>
              <w:rPr>
                <w:b/>
                <w:sz w:val="16"/>
              </w:rPr>
            </w:pPr>
            <w:r w:rsidRPr="00515A63">
              <w:rPr>
                <w:b/>
                <w:sz w:val="16"/>
              </w:rPr>
              <w:t>Waktu komputasi</w:t>
            </w:r>
          </w:p>
        </w:tc>
      </w:tr>
      <w:tr w:rsidR="009D3D02" w:rsidRPr="00515A63" w14:paraId="0F14006C" w14:textId="77777777" w:rsidTr="00515A63">
        <w:tc>
          <w:tcPr>
            <w:tcW w:w="1635" w:type="pct"/>
            <w:shd w:val="clear" w:color="auto" w:fill="auto"/>
          </w:tcPr>
          <w:p w14:paraId="66F31656" w14:textId="77777777" w:rsidR="009D3D02" w:rsidRPr="00515A63" w:rsidRDefault="009D3D02" w:rsidP="0063259D">
            <w:pPr>
              <w:spacing w:line="276" w:lineRule="auto"/>
              <w:rPr>
                <w:sz w:val="16"/>
              </w:rPr>
            </w:pPr>
            <w:r w:rsidRPr="00515A63">
              <w:rPr>
                <w:sz w:val="16"/>
              </w:rPr>
              <w:t>95%</w:t>
            </w:r>
          </w:p>
        </w:tc>
        <w:tc>
          <w:tcPr>
            <w:tcW w:w="1697" w:type="pct"/>
            <w:shd w:val="clear" w:color="auto" w:fill="auto"/>
          </w:tcPr>
          <w:p w14:paraId="16ACD04A" w14:textId="77777777" w:rsidR="009D3D02" w:rsidRPr="00515A63" w:rsidRDefault="009D3D02" w:rsidP="0063259D">
            <w:pPr>
              <w:spacing w:line="276" w:lineRule="auto"/>
              <w:rPr>
                <w:sz w:val="16"/>
              </w:rPr>
            </w:pPr>
            <w:r w:rsidRPr="00515A63">
              <w:rPr>
                <w:sz w:val="16"/>
              </w:rPr>
              <w:t>86,869%</w:t>
            </w:r>
          </w:p>
        </w:tc>
        <w:tc>
          <w:tcPr>
            <w:tcW w:w="1669" w:type="pct"/>
            <w:shd w:val="clear" w:color="auto" w:fill="auto"/>
          </w:tcPr>
          <w:p w14:paraId="7EBF61B3" w14:textId="77777777" w:rsidR="009D3D02" w:rsidRPr="00515A63" w:rsidRDefault="009D3D02" w:rsidP="0063259D">
            <w:pPr>
              <w:spacing w:line="276" w:lineRule="auto"/>
              <w:rPr>
                <w:sz w:val="16"/>
              </w:rPr>
            </w:pPr>
            <w:r w:rsidRPr="00515A63">
              <w:rPr>
                <w:sz w:val="16"/>
              </w:rPr>
              <w:t>47 s</w:t>
            </w:r>
          </w:p>
        </w:tc>
      </w:tr>
    </w:tbl>
    <w:p w14:paraId="0D60F466" w14:textId="343ADF7F" w:rsidR="009D3D02" w:rsidRDefault="009D3D02" w:rsidP="009D3D02">
      <w:pPr>
        <w:pStyle w:val="BodyText"/>
      </w:pPr>
      <w:r>
        <w:t xml:space="preserve">Model memerikan hasil yang baik ketika melakukan </w:t>
      </w:r>
      <w:r w:rsidRPr="00F20551">
        <w:rPr>
          <w:i/>
          <w:iCs/>
        </w:rPr>
        <w:t>training</w:t>
      </w:r>
      <w:r>
        <w:t xml:space="preserve"> dan </w:t>
      </w:r>
      <w:r w:rsidRPr="00F20551">
        <w:rPr>
          <w:i/>
          <w:iCs/>
        </w:rPr>
        <w:t>testing</w:t>
      </w:r>
      <w:r>
        <w:t xml:space="preserve"> menggunakan dataset </w:t>
      </w:r>
      <w:proofErr w:type="spellStart"/>
      <w:r>
        <w:t>augmentasi</w:t>
      </w:r>
      <w:proofErr w:type="spellEnd"/>
      <w:r>
        <w:t xml:space="preserve"> dataset 82. </w:t>
      </w:r>
      <w:r w:rsidR="00515A63">
        <w:t xml:space="preserve">Model </w:t>
      </w:r>
      <w:r>
        <w:t xml:space="preserve">berhasil mendapatkan akurasi </w:t>
      </w:r>
      <w:r w:rsidRPr="00F20551">
        <w:rPr>
          <w:i/>
          <w:iCs/>
        </w:rPr>
        <w:t>training</w:t>
      </w:r>
      <w:r>
        <w:rPr>
          <w:i/>
          <w:iCs/>
        </w:rPr>
        <w:t xml:space="preserve"> </w:t>
      </w:r>
      <w:r>
        <w:t xml:space="preserve">sebesar 95% dan </w:t>
      </w:r>
      <w:r w:rsidRPr="00F20551">
        <w:rPr>
          <w:i/>
          <w:iCs/>
        </w:rPr>
        <w:t>testing</w:t>
      </w:r>
      <w:r>
        <w:rPr>
          <w:i/>
          <w:iCs/>
        </w:rPr>
        <w:t xml:space="preserve"> </w:t>
      </w:r>
      <w:r>
        <w:t xml:space="preserve">sebesar 86,869%. </w:t>
      </w:r>
      <w:r w:rsidR="00515A63">
        <w:t xml:space="preserve">Ketika </w:t>
      </w:r>
      <w:r>
        <w:t xml:space="preserve">melakukan </w:t>
      </w:r>
      <w:r w:rsidRPr="00F20551">
        <w:rPr>
          <w:i/>
          <w:iCs/>
        </w:rPr>
        <w:t>testing</w:t>
      </w:r>
      <w:r>
        <w:t>, model memprediksi keseluruhan citra retakan berat dan ringan yang diuji. Sedangkan untuk citra retakan sedang, model berhasil memprediksi dengan tepat 26 citra dari 39 citra retakan sedang yang diuji.</w:t>
      </w:r>
    </w:p>
    <w:p w14:paraId="5B8C9344" w14:textId="77777777" w:rsidR="009D3D02" w:rsidRDefault="009D3D02" w:rsidP="009D3D02">
      <w:pPr>
        <w:pStyle w:val="BodyText"/>
      </w:pPr>
      <w:r>
        <w:t xml:space="preserve">Pada pengujian ini dapat dilihat bahwa penerapan teknik </w:t>
      </w:r>
      <w:proofErr w:type="spellStart"/>
      <w:r>
        <w:t>augmentasi</w:t>
      </w:r>
      <w:proofErr w:type="spellEnd"/>
      <w:r>
        <w:t xml:space="preserve"> dapat menjadi solusi untuk menambah </w:t>
      </w:r>
      <w:proofErr w:type="spellStart"/>
      <w:r>
        <w:t>peforma</w:t>
      </w:r>
      <w:proofErr w:type="spellEnd"/>
      <w:r>
        <w:t xml:space="preserve"> klasifikasi dari model. Tidak hanya dari segi </w:t>
      </w:r>
      <w:proofErr w:type="spellStart"/>
      <w:r>
        <w:t>akurasinya</w:t>
      </w:r>
      <w:proofErr w:type="spellEnd"/>
      <w:r>
        <w:t xml:space="preserve">, nilai presisi dan </w:t>
      </w:r>
      <w:r w:rsidRPr="00F20551">
        <w:rPr>
          <w:i/>
          <w:iCs/>
        </w:rPr>
        <w:t>recall</w:t>
      </w:r>
      <w:r>
        <w:t xml:space="preserve"> juga bertambah dengan bertambahnya jumlah citra yang digunakan sebagai dataset.</w:t>
      </w:r>
    </w:p>
    <w:p w14:paraId="3AFA89F8" w14:textId="52B7599E" w:rsidR="009D3D02" w:rsidRDefault="00AA4980" w:rsidP="00AA4980">
      <w:pPr>
        <w:pStyle w:val="Caption"/>
        <w:jc w:val="center"/>
        <w:pPrChange w:id="1287" w:author="aditya perwira" w:date="2019-04-23T00:21:00Z">
          <w:pPr>
            <w:pStyle w:val="tablehead"/>
            <w:spacing w:line="240" w:lineRule="auto"/>
          </w:pPr>
        </w:pPrChange>
      </w:pPr>
      <w:bookmarkStart w:id="1288" w:name="_Toc5827296"/>
      <w:ins w:id="1289" w:author="aditya perwira" w:date="2019-04-23T00:21:00Z">
        <w:r>
          <w:lastRenderedPageBreak/>
          <w:t xml:space="preserve">TABEL </w:t>
        </w:r>
        <w:r>
          <w:fldChar w:fldCharType="begin"/>
        </w:r>
        <w:r>
          <w:instrText xml:space="preserve"> SEQ TABEL \* ARABIC </w:instrText>
        </w:r>
      </w:ins>
      <w:r>
        <w:fldChar w:fldCharType="separate"/>
      </w:r>
      <w:ins w:id="1290" w:author="aditya perwira" w:date="2019-04-23T00:26:00Z">
        <w:r w:rsidR="00973F01">
          <w:rPr>
            <w:noProof/>
          </w:rPr>
          <w:t>32</w:t>
        </w:r>
      </w:ins>
      <w:ins w:id="1291" w:author="aditya perwira" w:date="2019-04-23T00:21:00Z">
        <w:r>
          <w:fldChar w:fldCharType="end"/>
        </w:r>
        <w:r>
          <w:t>.</w:t>
        </w:r>
      </w:ins>
      <w:r w:rsidR="009D3D02" w:rsidRPr="009C6132">
        <w:t xml:space="preserve">Confusion </w:t>
      </w:r>
      <w:r w:rsidR="003E2673">
        <w:t>matriks</w:t>
      </w:r>
      <w:r w:rsidR="009D3D02">
        <w:t xml:space="preserve"> pengujian dengan </w:t>
      </w:r>
      <w:bookmarkEnd w:id="1288"/>
      <w:r w:rsidR="009D3D02">
        <w:t xml:space="preserve">dataset gempa Lombok 984 citra hasil </w:t>
      </w:r>
      <w:proofErr w:type="spellStart"/>
      <w:r w:rsidR="009D3D02">
        <w:t>augmentasi</w:t>
      </w:r>
      <w:proofErr w:type="spellEnd"/>
      <w:r w:rsidR="009D3D02">
        <w:t xml:space="preserve"> 82 citra</w:t>
      </w:r>
    </w:p>
    <w:tbl>
      <w:tblPr>
        <w:tblStyle w:val="TableGrid"/>
        <w:tblW w:w="5000" w:type="pct"/>
        <w:tblLook w:val="04A0" w:firstRow="1" w:lastRow="0" w:firstColumn="1" w:lastColumn="0" w:noHBand="0" w:noVBand="1"/>
      </w:tblPr>
      <w:tblGrid>
        <w:gridCol w:w="1126"/>
        <w:gridCol w:w="1178"/>
        <w:gridCol w:w="1184"/>
        <w:gridCol w:w="1150"/>
      </w:tblGrid>
      <w:tr w:rsidR="009D3D02" w:rsidRPr="00515A63" w14:paraId="0C4C5A44" w14:textId="77777777" w:rsidTr="00515A63">
        <w:tc>
          <w:tcPr>
            <w:tcW w:w="1214" w:type="pct"/>
            <w:tcBorders>
              <w:top w:val="nil"/>
              <w:left w:val="nil"/>
            </w:tcBorders>
          </w:tcPr>
          <w:p w14:paraId="388BC902" w14:textId="77777777" w:rsidR="009D3D02" w:rsidRPr="00515A63" w:rsidRDefault="009D3D02" w:rsidP="0063259D">
            <w:pPr>
              <w:spacing w:line="276" w:lineRule="auto"/>
              <w:rPr>
                <w:sz w:val="16"/>
              </w:rPr>
            </w:pPr>
          </w:p>
        </w:tc>
        <w:tc>
          <w:tcPr>
            <w:tcW w:w="1270" w:type="pct"/>
            <w:shd w:val="clear" w:color="auto" w:fill="BDD6EE" w:themeFill="accent1" w:themeFillTint="66"/>
          </w:tcPr>
          <w:p w14:paraId="65AB2A5D" w14:textId="77777777" w:rsidR="009D3D02" w:rsidRPr="00515A63" w:rsidRDefault="009D3D02" w:rsidP="0063259D">
            <w:pPr>
              <w:spacing w:line="276" w:lineRule="auto"/>
              <w:rPr>
                <w:b/>
                <w:sz w:val="16"/>
              </w:rPr>
            </w:pPr>
            <w:r w:rsidRPr="00515A63">
              <w:rPr>
                <w:b/>
                <w:sz w:val="16"/>
              </w:rPr>
              <w:t>Berat</w:t>
            </w:r>
          </w:p>
        </w:tc>
        <w:tc>
          <w:tcPr>
            <w:tcW w:w="1276" w:type="pct"/>
            <w:shd w:val="clear" w:color="auto" w:fill="BDD6EE" w:themeFill="accent1" w:themeFillTint="66"/>
          </w:tcPr>
          <w:p w14:paraId="72852D6A" w14:textId="77777777" w:rsidR="009D3D02" w:rsidRPr="00515A63" w:rsidRDefault="009D3D02" w:rsidP="0063259D">
            <w:pPr>
              <w:spacing w:line="276" w:lineRule="auto"/>
              <w:rPr>
                <w:b/>
                <w:sz w:val="16"/>
              </w:rPr>
            </w:pPr>
            <w:r w:rsidRPr="00515A63">
              <w:rPr>
                <w:b/>
                <w:sz w:val="16"/>
              </w:rPr>
              <w:t>Ringan</w:t>
            </w:r>
          </w:p>
        </w:tc>
        <w:tc>
          <w:tcPr>
            <w:tcW w:w="1240" w:type="pct"/>
            <w:shd w:val="clear" w:color="auto" w:fill="BDD6EE" w:themeFill="accent1" w:themeFillTint="66"/>
          </w:tcPr>
          <w:p w14:paraId="7A2C3078" w14:textId="77777777" w:rsidR="009D3D02" w:rsidRPr="00515A63" w:rsidRDefault="009D3D02" w:rsidP="0063259D">
            <w:pPr>
              <w:spacing w:line="276" w:lineRule="auto"/>
              <w:rPr>
                <w:b/>
                <w:sz w:val="16"/>
              </w:rPr>
            </w:pPr>
            <w:r w:rsidRPr="00515A63">
              <w:rPr>
                <w:b/>
                <w:sz w:val="16"/>
              </w:rPr>
              <w:t>Sedang</w:t>
            </w:r>
          </w:p>
        </w:tc>
      </w:tr>
      <w:tr w:rsidR="009D3D02" w:rsidRPr="00515A63" w14:paraId="49154020" w14:textId="77777777" w:rsidTr="00515A63">
        <w:tc>
          <w:tcPr>
            <w:tcW w:w="1214" w:type="pct"/>
            <w:shd w:val="clear" w:color="auto" w:fill="BDD6EE" w:themeFill="accent1" w:themeFillTint="66"/>
          </w:tcPr>
          <w:p w14:paraId="682FA11E" w14:textId="77777777" w:rsidR="009D3D02" w:rsidRPr="00515A63" w:rsidRDefault="009D3D02" w:rsidP="0063259D">
            <w:pPr>
              <w:spacing w:line="276" w:lineRule="auto"/>
              <w:rPr>
                <w:b/>
                <w:sz w:val="16"/>
              </w:rPr>
            </w:pPr>
            <w:r w:rsidRPr="00515A63">
              <w:rPr>
                <w:b/>
                <w:sz w:val="16"/>
              </w:rPr>
              <w:t>Berat</w:t>
            </w:r>
          </w:p>
        </w:tc>
        <w:tc>
          <w:tcPr>
            <w:tcW w:w="1270" w:type="pct"/>
            <w:vAlign w:val="center"/>
          </w:tcPr>
          <w:p w14:paraId="0644E181" w14:textId="77777777" w:rsidR="009D3D02" w:rsidRPr="00515A63" w:rsidRDefault="009D3D02" w:rsidP="0063259D">
            <w:pPr>
              <w:spacing w:line="276" w:lineRule="auto"/>
              <w:rPr>
                <w:sz w:val="16"/>
              </w:rPr>
            </w:pPr>
            <w:r w:rsidRPr="00515A63">
              <w:rPr>
                <w:sz w:val="16"/>
              </w:rPr>
              <w:t>31</w:t>
            </w:r>
          </w:p>
        </w:tc>
        <w:tc>
          <w:tcPr>
            <w:tcW w:w="1276" w:type="pct"/>
            <w:vAlign w:val="center"/>
          </w:tcPr>
          <w:p w14:paraId="1B8BD108" w14:textId="77777777" w:rsidR="009D3D02" w:rsidRPr="00515A63" w:rsidRDefault="009D3D02" w:rsidP="0063259D">
            <w:pPr>
              <w:spacing w:line="276" w:lineRule="auto"/>
              <w:rPr>
                <w:sz w:val="16"/>
              </w:rPr>
            </w:pPr>
            <w:r w:rsidRPr="00515A63">
              <w:rPr>
                <w:sz w:val="16"/>
              </w:rPr>
              <w:t>0</w:t>
            </w:r>
          </w:p>
        </w:tc>
        <w:tc>
          <w:tcPr>
            <w:tcW w:w="1240" w:type="pct"/>
            <w:vAlign w:val="center"/>
          </w:tcPr>
          <w:p w14:paraId="5DDED81A" w14:textId="77777777" w:rsidR="009D3D02" w:rsidRPr="00515A63" w:rsidRDefault="009D3D02" w:rsidP="0063259D">
            <w:pPr>
              <w:spacing w:line="276" w:lineRule="auto"/>
              <w:rPr>
                <w:sz w:val="16"/>
              </w:rPr>
            </w:pPr>
            <w:r w:rsidRPr="00515A63">
              <w:rPr>
                <w:sz w:val="16"/>
              </w:rPr>
              <w:t>0</w:t>
            </w:r>
          </w:p>
        </w:tc>
      </w:tr>
      <w:tr w:rsidR="009D3D02" w:rsidRPr="00515A63" w14:paraId="165A968D" w14:textId="77777777" w:rsidTr="00515A63">
        <w:tc>
          <w:tcPr>
            <w:tcW w:w="1214" w:type="pct"/>
            <w:shd w:val="clear" w:color="auto" w:fill="BDD6EE" w:themeFill="accent1" w:themeFillTint="66"/>
          </w:tcPr>
          <w:p w14:paraId="4F49EDEE" w14:textId="77777777" w:rsidR="009D3D02" w:rsidRPr="00515A63" w:rsidRDefault="009D3D02" w:rsidP="0063259D">
            <w:pPr>
              <w:spacing w:line="276" w:lineRule="auto"/>
              <w:rPr>
                <w:b/>
                <w:sz w:val="16"/>
              </w:rPr>
            </w:pPr>
            <w:r w:rsidRPr="00515A63">
              <w:rPr>
                <w:b/>
                <w:sz w:val="16"/>
              </w:rPr>
              <w:t>Ringan</w:t>
            </w:r>
          </w:p>
        </w:tc>
        <w:tc>
          <w:tcPr>
            <w:tcW w:w="1270" w:type="pct"/>
            <w:vAlign w:val="center"/>
          </w:tcPr>
          <w:p w14:paraId="6239A949" w14:textId="77777777" w:rsidR="009D3D02" w:rsidRPr="00515A63" w:rsidRDefault="009D3D02" w:rsidP="0063259D">
            <w:pPr>
              <w:spacing w:line="276" w:lineRule="auto"/>
              <w:rPr>
                <w:sz w:val="16"/>
              </w:rPr>
            </w:pPr>
            <w:r w:rsidRPr="00515A63">
              <w:rPr>
                <w:sz w:val="16"/>
              </w:rPr>
              <w:t>0</w:t>
            </w:r>
          </w:p>
        </w:tc>
        <w:tc>
          <w:tcPr>
            <w:tcW w:w="1276" w:type="pct"/>
            <w:vAlign w:val="center"/>
          </w:tcPr>
          <w:p w14:paraId="59204FF3" w14:textId="77777777" w:rsidR="009D3D02" w:rsidRPr="00515A63" w:rsidRDefault="009D3D02" w:rsidP="0063259D">
            <w:pPr>
              <w:spacing w:line="276" w:lineRule="auto"/>
              <w:rPr>
                <w:sz w:val="16"/>
              </w:rPr>
            </w:pPr>
            <w:r w:rsidRPr="00515A63">
              <w:rPr>
                <w:sz w:val="16"/>
              </w:rPr>
              <w:t>29</w:t>
            </w:r>
          </w:p>
        </w:tc>
        <w:tc>
          <w:tcPr>
            <w:tcW w:w="1240" w:type="pct"/>
            <w:vAlign w:val="center"/>
          </w:tcPr>
          <w:p w14:paraId="47A815D6" w14:textId="77777777" w:rsidR="009D3D02" w:rsidRPr="00515A63" w:rsidRDefault="009D3D02" w:rsidP="0063259D">
            <w:pPr>
              <w:spacing w:line="276" w:lineRule="auto"/>
              <w:rPr>
                <w:sz w:val="16"/>
              </w:rPr>
            </w:pPr>
            <w:r w:rsidRPr="00515A63">
              <w:rPr>
                <w:sz w:val="16"/>
              </w:rPr>
              <w:t>0</w:t>
            </w:r>
          </w:p>
        </w:tc>
      </w:tr>
      <w:tr w:rsidR="009D3D02" w:rsidRPr="00515A63" w14:paraId="0DD44982" w14:textId="77777777" w:rsidTr="00515A63">
        <w:tc>
          <w:tcPr>
            <w:tcW w:w="1214" w:type="pct"/>
            <w:shd w:val="clear" w:color="auto" w:fill="BDD6EE" w:themeFill="accent1" w:themeFillTint="66"/>
          </w:tcPr>
          <w:p w14:paraId="2C4E509A" w14:textId="77777777" w:rsidR="009D3D02" w:rsidRPr="00515A63" w:rsidRDefault="009D3D02" w:rsidP="0063259D">
            <w:pPr>
              <w:spacing w:line="276" w:lineRule="auto"/>
              <w:rPr>
                <w:b/>
                <w:sz w:val="16"/>
              </w:rPr>
            </w:pPr>
            <w:r w:rsidRPr="00515A63">
              <w:rPr>
                <w:b/>
                <w:sz w:val="16"/>
              </w:rPr>
              <w:t>Sedang</w:t>
            </w:r>
          </w:p>
        </w:tc>
        <w:tc>
          <w:tcPr>
            <w:tcW w:w="1270" w:type="pct"/>
            <w:vAlign w:val="center"/>
          </w:tcPr>
          <w:p w14:paraId="5376F252" w14:textId="77777777" w:rsidR="009D3D02" w:rsidRPr="00515A63" w:rsidRDefault="009D3D02" w:rsidP="0063259D">
            <w:pPr>
              <w:spacing w:line="276" w:lineRule="auto"/>
              <w:rPr>
                <w:sz w:val="16"/>
              </w:rPr>
            </w:pPr>
            <w:r w:rsidRPr="00515A63">
              <w:rPr>
                <w:sz w:val="16"/>
              </w:rPr>
              <w:t>6</w:t>
            </w:r>
          </w:p>
        </w:tc>
        <w:tc>
          <w:tcPr>
            <w:tcW w:w="1276" w:type="pct"/>
            <w:vAlign w:val="center"/>
          </w:tcPr>
          <w:p w14:paraId="153B0D7B" w14:textId="77777777" w:rsidR="009D3D02" w:rsidRPr="00515A63" w:rsidRDefault="009D3D02" w:rsidP="0063259D">
            <w:pPr>
              <w:spacing w:line="276" w:lineRule="auto"/>
              <w:rPr>
                <w:sz w:val="16"/>
              </w:rPr>
            </w:pPr>
            <w:r w:rsidRPr="00515A63">
              <w:rPr>
                <w:sz w:val="16"/>
              </w:rPr>
              <w:t>7</w:t>
            </w:r>
          </w:p>
        </w:tc>
        <w:tc>
          <w:tcPr>
            <w:tcW w:w="1240" w:type="pct"/>
            <w:vAlign w:val="center"/>
          </w:tcPr>
          <w:p w14:paraId="1580EB6C" w14:textId="77777777" w:rsidR="009D3D02" w:rsidRPr="00515A63" w:rsidRDefault="009D3D02" w:rsidP="0063259D">
            <w:pPr>
              <w:spacing w:line="276" w:lineRule="auto"/>
              <w:rPr>
                <w:sz w:val="16"/>
              </w:rPr>
            </w:pPr>
            <w:r w:rsidRPr="00515A63">
              <w:rPr>
                <w:sz w:val="16"/>
              </w:rPr>
              <w:t>26</w:t>
            </w:r>
          </w:p>
        </w:tc>
      </w:tr>
    </w:tbl>
    <w:p w14:paraId="2414A757" w14:textId="5F6ECB32" w:rsidR="009D3D02" w:rsidRDefault="00AA4980" w:rsidP="00AA4980">
      <w:pPr>
        <w:pStyle w:val="Caption"/>
        <w:jc w:val="center"/>
        <w:pPrChange w:id="1292" w:author="aditya perwira" w:date="2019-04-23T00:21:00Z">
          <w:pPr>
            <w:pStyle w:val="tablehead"/>
            <w:spacing w:line="240" w:lineRule="auto"/>
          </w:pPr>
        </w:pPrChange>
      </w:pPr>
      <w:bookmarkStart w:id="1293" w:name="_Toc5827298"/>
      <w:ins w:id="1294" w:author="aditya perwira" w:date="2019-04-23T00:21:00Z">
        <w:r>
          <w:t xml:space="preserve">TABEL </w:t>
        </w:r>
        <w:r>
          <w:fldChar w:fldCharType="begin"/>
        </w:r>
        <w:r>
          <w:instrText xml:space="preserve"> SEQ TABEL \* ARABIC </w:instrText>
        </w:r>
      </w:ins>
      <w:r>
        <w:fldChar w:fldCharType="separate"/>
      </w:r>
      <w:ins w:id="1295" w:author="aditya perwira" w:date="2019-04-23T00:26:00Z">
        <w:r w:rsidR="00973F01">
          <w:rPr>
            <w:noProof/>
          </w:rPr>
          <w:t>33</w:t>
        </w:r>
      </w:ins>
      <w:ins w:id="1296" w:author="aditya perwira" w:date="2019-04-23T00:21:00Z">
        <w:r>
          <w:fldChar w:fldCharType="end"/>
        </w:r>
        <w:r>
          <w:t xml:space="preserve">. </w:t>
        </w:r>
      </w:ins>
      <w:r w:rsidR="009D3D02">
        <w:t xml:space="preserve">Nilai presisi dan </w:t>
      </w:r>
      <w:r w:rsidR="009D3D02" w:rsidRPr="00515A63">
        <w:t>recall</w:t>
      </w:r>
      <w:r w:rsidR="009D3D02">
        <w:t xml:space="preserve"> </w:t>
      </w:r>
      <w:bookmarkEnd w:id="1293"/>
      <w:r w:rsidR="009D3D02">
        <w:t xml:space="preserve">dataset gempa Lombok 984 citra hasil </w:t>
      </w:r>
      <w:proofErr w:type="spellStart"/>
      <w:r w:rsidR="009D3D02">
        <w:t>augmentasi</w:t>
      </w:r>
      <w:proofErr w:type="spellEnd"/>
      <w:r w:rsidR="009D3D02">
        <w:t xml:space="preserve"> 82 citra</w:t>
      </w:r>
    </w:p>
    <w:tbl>
      <w:tblPr>
        <w:tblStyle w:val="TableGrid"/>
        <w:tblW w:w="5000" w:type="pct"/>
        <w:tblLook w:val="04A0" w:firstRow="1" w:lastRow="0" w:firstColumn="1" w:lastColumn="0" w:noHBand="0" w:noVBand="1"/>
      </w:tblPr>
      <w:tblGrid>
        <w:gridCol w:w="1519"/>
        <w:gridCol w:w="1576"/>
        <w:gridCol w:w="1543"/>
      </w:tblGrid>
      <w:tr w:rsidR="009D3D02" w:rsidRPr="00515A63" w14:paraId="545DA0D7" w14:textId="77777777" w:rsidTr="00515A63">
        <w:tc>
          <w:tcPr>
            <w:tcW w:w="1638" w:type="pct"/>
            <w:shd w:val="clear" w:color="auto" w:fill="BDD6EE" w:themeFill="accent1" w:themeFillTint="66"/>
          </w:tcPr>
          <w:p w14:paraId="47648767" w14:textId="77777777" w:rsidR="009D3D02" w:rsidRPr="00515A63" w:rsidRDefault="009D3D02" w:rsidP="0063259D">
            <w:pPr>
              <w:spacing w:line="276" w:lineRule="auto"/>
              <w:rPr>
                <w:b/>
                <w:sz w:val="16"/>
              </w:rPr>
            </w:pPr>
            <w:r w:rsidRPr="00515A63">
              <w:rPr>
                <w:b/>
                <w:sz w:val="16"/>
              </w:rPr>
              <w:t>Kelas</w:t>
            </w:r>
          </w:p>
        </w:tc>
        <w:tc>
          <w:tcPr>
            <w:tcW w:w="1699" w:type="pct"/>
            <w:shd w:val="clear" w:color="auto" w:fill="BDD6EE" w:themeFill="accent1" w:themeFillTint="66"/>
          </w:tcPr>
          <w:p w14:paraId="76AB493D" w14:textId="77777777" w:rsidR="009D3D02" w:rsidRPr="00515A63" w:rsidRDefault="009D3D02" w:rsidP="0063259D">
            <w:pPr>
              <w:spacing w:line="276" w:lineRule="auto"/>
              <w:rPr>
                <w:b/>
                <w:sz w:val="16"/>
              </w:rPr>
            </w:pPr>
            <w:r w:rsidRPr="00515A63">
              <w:rPr>
                <w:b/>
                <w:sz w:val="16"/>
              </w:rPr>
              <w:t>Presisi</w:t>
            </w:r>
          </w:p>
        </w:tc>
        <w:tc>
          <w:tcPr>
            <w:tcW w:w="1663" w:type="pct"/>
            <w:shd w:val="clear" w:color="auto" w:fill="BDD6EE" w:themeFill="accent1" w:themeFillTint="66"/>
          </w:tcPr>
          <w:p w14:paraId="2425ACA9" w14:textId="77777777" w:rsidR="009D3D02" w:rsidRPr="00515A63" w:rsidRDefault="009D3D02" w:rsidP="0063259D">
            <w:pPr>
              <w:spacing w:line="276" w:lineRule="auto"/>
              <w:rPr>
                <w:b/>
                <w:i/>
                <w:sz w:val="16"/>
              </w:rPr>
            </w:pPr>
            <w:r w:rsidRPr="00515A63">
              <w:rPr>
                <w:b/>
                <w:i/>
                <w:sz w:val="16"/>
              </w:rPr>
              <w:t>Recall</w:t>
            </w:r>
          </w:p>
        </w:tc>
      </w:tr>
      <w:tr w:rsidR="009D3D02" w:rsidRPr="00515A63" w14:paraId="2F04635B" w14:textId="77777777" w:rsidTr="00515A63">
        <w:tc>
          <w:tcPr>
            <w:tcW w:w="1638" w:type="pct"/>
            <w:shd w:val="clear" w:color="auto" w:fill="BDD6EE" w:themeFill="accent1" w:themeFillTint="66"/>
          </w:tcPr>
          <w:p w14:paraId="26F042F4" w14:textId="77777777" w:rsidR="009D3D02" w:rsidRPr="00515A63" w:rsidRDefault="009D3D02" w:rsidP="0063259D">
            <w:pPr>
              <w:spacing w:line="276" w:lineRule="auto"/>
              <w:rPr>
                <w:b/>
                <w:sz w:val="16"/>
              </w:rPr>
            </w:pPr>
            <w:r w:rsidRPr="00515A63">
              <w:rPr>
                <w:b/>
                <w:sz w:val="16"/>
              </w:rPr>
              <w:t>Berat</w:t>
            </w:r>
          </w:p>
        </w:tc>
        <w:tc>
          <w:tcPr>
            <w:tcW w:w="1699" w:type="pct"/>
          </w:tcPr>
          <w:p w14:paraId="6A45653A" w14:textId="77777777" w:rsidR="009D3D02" w:rsidRPr="00515A63" w:rsidRDefault="009D3D02" w:rsidP="0063259D">
            <w:pPr>
              <w:spacing w:line="276" w:lineRule="auto"/>
              <w:rPr>
                <w:sz w:val="16"/>
              </w:rPr>
            </w:pPr>
            <w:r w:rsidRPr="00515A63">
              <w:rPr>
                <w:sz w:val="16"/>
              </w:rPr>
              <w:t>100%</w:t>
            </w:r>
          </w:p>
        </w:tc>
        <w:tc>
          <w:tcPr>
            <w:tcW w:w="1663" w:type="pct"/>
          </w:tcPr>
          <w:p w14:paraId="03495311" w14:textId="77777777" w:rsidR="009D3D02" w:rsidRPr="00515A63" w:rsidRDefault="009D3D02" w:rsidP="0063259D">
            <w:pPr>
              <w:spacing w:line="276" w:lineRule="auto"/>
              <w:rPr>
                <w:sz w:val="16"/>
              </w:rPr>
            </w:pPr>
            <w:r w:rsidRPr="00515A63">
              <w:rPr>
                <w:sz w:val="16"/>
              </w:rPr>
              <w:t>83,784%</w:t>
            </w:r>
          </w:p>
        </w:tc>
      </w:tr>
      <w:tr w:rsidR="009D3D02" w:rsidRPr="00515A63" w14:paraId="3365463D" w14:textId="77777777" w:rsidTr="00515A63">
        <w:tc>
          <w:tcPr>
            <w:tcW w:w="1638" w:type="pct"/>
            <w:shd w:val="clear" w:color="auto" w:fill="BDD6EE" w:themeFill="accent1" w:themeFillTint="66"/>
          </w:tcPr>
          <w:p w14:paraId="56646C08" w14:textId="77777777" w:rsidR="009D3D02" w:rsidRPr="00515A63" w:rsidRDefault="009D3D02" w:rsidP="0063259D">
            <w:pPr>
              <w:spacing w:line="276" w:lineRule="auto"/>
              <w:rPr>
                <w:b/>
                <w:sz w:val="16"/>
              </w:rPr>
            </w:pPr>
            <w:r w:rsidRPr="00515A63">
              <w:rPr>
                <w:b/>
                <w:sz w:val="16"/>
              </w:rPr>
              <w:t>Ringan</w:t>
            </w:r>
          </w:p>
        </w:tc>
        <w:tc>
          <w:tcPr>
            <w:tcW w:w="1699" w:type="pct"/>
          </w:tcPr>
          <w:p w14:paraId="659154CF" w14:textId="77777777" w:rsidR="009D3D02" w:rsidRPr="00515A63" w:rsidRDefault="009D3D02" w:rsidP="0063259D">
            <w:pPr>
              <w:spacing w:line="276" w:lineRule="auto"/>
              <w:rPr>
                <w:sz w:val="16"/>
              </w:rPr>
            </w:pPr>
            <w:r w:rsidRPr="00515A63">
              <w:rPr>
                <w:sz w:val="16"/>
              </w:rPr>
              <w:t>100%</w:t>
            </w:r>
          </w:p>
        </w:tc>
        <w:tc>
          <w:tcPr>
            <w:tcW w:w="1663" w:type="pct"/>
          </w:tcPr>
          <w:p w14:paraId="136F643D" w14:textId="77777777" w:rsidR="009D3D02" w:rsidRPr="00515A63" w:rsidRDefault="009D3D02" w:rsidP="0063259D">
            <w:pPr>
              <w:spacing w:line="276" w:lineRule="auto"/>
              <w:rPr>
                <w:sz w:val="16"/>
              </w:rPr>
            </w:pPr>
            <w:r w:rsidRPr="00515A63">
              <w:rPr>
                <w:sz w:val="16"/>
              </w:rPr>
              <w:t>80,556%</w:t>
            </w:r>
          </w:p>
        </w:tc>
      </w:tr>
      <w:tr w:rsidR="009D3D02" w:rsidRPr="00515A63" w14:paraId="09662BC5" w14:textId="77777777" w:rsidTr="00515A63">
        <w:tc>
          <w:tcPr>
            <w:tcW w:w="1638" w:type="pct"/>
            <w:shd w:val="clear" w:color="auto" w:fill="BDD6EE" w:themeFill="accent1" w:themeFillTint="66"/>
          </w:tcPr>
          <w:p w14:paraId="4F444FFA" w14:textId="77777777" w:rsidR="009D3D02" w:rsidRPr="00515A63" w:rsidRDefault="009D3D02" w:rsidP="0063259D">
            <w:pPr>
              <w:spacing w:line="276" w:lineRule="auto"/>
              <w:rPr>
                <w:b/>
                <w:sz w:val="16"/>
              </w:rPr>
            </w:pPr>
            <w:r w:rsidRPr="00515A63">
              <w:rPr>
                <w:b/>
                <w:sz w:val="16"/>
              </w:rPr>
              <w:t>Sedang</w:t>
            </w:r>
          </w:p>
        </w:tc>
        <w:tc>
          <w:tcPr>
            <w:tcW w:w="1699" w:type="pct"/>
          </w:tcPr>
          <w:p w14:paraId="0ABCFE0B" w14:textId="77777777" w:rsidR="009D3D02" w:rsidRPr="00515A63" w:rsidRDefault="009D3D02" w:rsidP="0063259D">
            <w:pPr>
              <w:spacing w:line="276" w:lineRule="auto"/>
              <w:rPr>
                <w:sz w:val="16"/>
              </w:rPr>
            </w:pPr>
            <w:r w:rsidRPr="00515A63">
              <w:rPr>
                <w:sz w:val="16"/>
              </w:rPr>
              <w:t>66,667%</w:t>
            </w:r>
          </w:p>
        </w:tc>
        <w:tc>
          <w:tcPr>
            <w:tcW w:w="1663" w:type="pct"/>
          </w:tcPr>
          <w:p w14:paraId="0F6AA5C5" w14:textId="77777777" w:rsidR="009D3D02" w:rsidRPr="00515A63" w:rsidRDefault="009D3D02" w:rsidP="0063259D">
            <w:pPr>
              <w:spacing w:line="276" w:lineRule="auto"/>
              <w:rPr>
                <w:sz w:val="16"/>
              </w:rPr>
            </w:pPr>
            <w:r w:rsidRPr="00515A63">
              <w:rPr>
                <w:sz w:val="16"/>
              </w:rPr>
              <w:t>100%</w:t>
            </w:r>
          </w:p>
        </w:tc>
      </w:tr>
      <w:tr w:rsidR="009D3D02" w:rsidRPr="00515A63" w14:paraId="4EFA682A" w14:textId="77777777" w:rsidTr="00515A63">
        <w:tc>
          <w:tcPr>
            <w:tcW w:w="1638" w:type="pct"/>
            <w:shd w:val="clear" w:color="auto" w:fill="BDD6EE" w:themeFill="accent1" w:themeFillTint="66"/>
          </w:tcPr>
          <w:p w14:paraId="2FA9D6B2" w14:textId="77777777" w:rsidR="009D3D02" w:rsidRPr="00515A63" w:rsidRDefault="009D3D02" w:rsidP="0063259D">
            <w:pPr>
              <w:spacing w:line="276" w:lineRule="auto"/>
              <w:rPr>
                <w:b/>
                <w:sz w:val="16"/>
              </w:rPr>
            </w:pPr>
            <w:r w:rsidRPr="00515A63">
              <w:rPr>
                <w:b/>
                <w:sz w:val="16"/>
              </w:rPr>
              <w:t>Rata-rata</w:t>
            </w:r>
          </w:p>
        </w:tc>
        <w:tc>
          <w:tcPr>
            <w:tcW w:w="1699" w:type="pct"/>
            <w:vAlign w:val="bottom"/>
          </w:tcPr>
          <w:p w14:paraId="219E31FF" w14:textId="77777777" w:rsidR="009D3D02" w:rsidRPr="00515A63" w:rsidRDefault="009D3D02" w:rsidP="0063259D">
            <w:pPr>
              <w:spacing w:line="276" w:lineRule="auto"/>
              <w:rPr>
                <w:sz w:val="16"/>
              </w:rPr>
            </w:pPr>
            <w:r w:rsidRPr="00515A63">
              <w:rPr>
                <w:sz w:val="16"/>
              </w:rPr>
              <w:t>88,889%</w:t>
            </w:r>
          </w:p>
        </w:tc>
        <w:tc>
          <w:tcPr>
            <w:tcW w:w="1663" w:type="pct"/>
            <w:vAlign w:val="bottom"/>
          </w:tcPr>
          <w:p w14:paraId="4CF0DA7A" w14:textId="77777777" w:rsidR="009D3D02" w:rsidRPr="00515A63" w:rsidRDefault="009D3D02" w:rsidP="0063259D">
            <w:pPr>
              <w:spacing w:line="276" w:lineRule="auto"/>
              <w:rPr>
                <w:sz w:val="16"/>
              </w:rPr>
            </w:pPr>
            <w:r w:rsidRPr="00515A63">
              <w:rPr>
                <w:sz w:val="16"/>
              </w:rPr>
              <w:t>88,113%</w:t>
            </w:r>
          </w:p>
        </w:tc>
      </w:tr>
    </w:tbl>
    <w:p w14:paraId="777AF809" w14:textId="77777777" w:rsidR="009D3D02" w:rsidRDefault="009D3D02" w:rsidP="009D3D02">
      <w:pPr>
        <w:pStyle w:val="BodyText"/>
      </w:pPr>
      <w:r>
        <w:t xml:space="preserve">Berdasarkan pengujian model dengan 6 dataset, dapat dirangkum nilai akurasi, presisi, dan </w:t>
      </w:r>
      <w:r w:rsidRPr="00F20551">
        <w:rPr>
          <w:i/>
        </w:rPr>
        <w:t>recall</w:t>
      </w:r>
      <w:r>
        <w:t xml:space="preserve"> dalam bentuk diagram batang.</w:t>
      </w:r>
    </w:p>
    <w:p w14:paraId="438A56DF" w14:textId="77777777" w:rsidR="009D3D02" w:rsidRDefault="009D3D02" w:rsidP="009D3D02">
      <w:pPr>
        <w:pStyle w:val="ListParagraph"/>
        <w:ind w:left="0"/>
      </w:pPr>
      <w:r>
        <w:rPr>
          <w:noProof/>
          <w:lang w:val="id-ID" w:eastAsia="id-ID"/>
        </w:rPr>
        <w:drawing>
          <wp:inline distT="0" distB="0" distL="114300" distR="114300" wp14:anchorId="2DF022B2" wp14:editId="129FE39E">
            <wp:extent cx="2889250" cy="2380890"/>
            <wp:effectExtent l="0" t="0" r="6350" b="635"/>
            <wp:docPr id="54" name="Chart 54"/>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48056455" w14:textId="747A6164" w:rsidR="009D3D02" w:rsidRDefault="009D3D02" w:rsidP="00515A63">
      <w:pPr>
        <w:pStyle w:val="BodyText"/>
        <w:rPr>
          <w:w w:val="106"/>
        </w:rPr>
      </w:pPr>
      <w:r>
        <w:t xml:space="preserve">Diagram di atas menunjukkan bahwa akurasi, presisi, dan </w:t>
      </w:r>
      <w:r w:rsidRPr="00F20551">
        <w:rPr>
          <w:i/>
        </w:rPr>
        <w:t>recall</w:t>
      </w:r>
      <w:r>
        <w:t xml:space="preserve"> terbesar didapatkan ketika melakukan pengujian dengan dataset METU yang berjumlah 40.000 citra. Sedangkan, ketika menggunakan dataset gempa Lombok, nilai akurasi tertinggi diperoleh ketika menggunakan dataset hasil </w:t>
      </w:r>
      <w:proofErr w:type="spellStart"/>
      <w:r>
        <w:t>augmentasi</w:t>
      </w:r>
      <w:proofErr w:type="spellEnd"/>
      <w:r>
        <w:t xml:space="preserve"> berjumlah 4.008 dengan jumlah data </w:t>
      </w:r>
      <w:r w:rsidRPr="00F20551">
        <w:rPr>
          <w:i/>
        </w:rPr>
        <w:t>training</w:t>
      </w:r>
      <w:r>
        <w:t xml:space="preserve"> sebesar 90%. Namun, untuk nilai presisi dan </w:t>
      </w:r>
      <w:r w:rsidRPr="00F20551">
        <w:rPr>
          <w:i/>
        </w:rPr>
        <w:t>recall</w:t>
      </w:r>
      <w:r>
        <w:t xml:space="preserve"> tertinggi didapatkan ketika menggunakan dataset </w:t>
      </w:r>
      <w:proofErr w:type="spellStart"/>
      <w:r>
        <w:t>augmentasi</w:t>
      </w:r>
      <w:proofErr w:type="spellEnd"/>
      <w:r>
        <w:t xml:space="preserve"> yang sudah </w:t>
      </w:r>
      <w:proofErr w:type="spellStart"/>
      <w:r>
        <w:t>distandarisasi</w:t>
      </w:r>
      <w:proofErr w:type="spellEnd"/>
      <w:r>
        <w:t xml:space="preserve"> dan berjumlah 984 citra. Sehingga dapat ditarik kesimpulan bahwa dataset sangat berpengaruh pada performa model dalam memprediksi citra. Elemen dataset yang dimaksud adalah kesamaan citra dan jumlahnya. Semakin banyak jumlah data yang digunakan untuk </w:t>
      </w:r>
      <w:r w:rsidRPr="00F20551">
        <w:rPr>
          <w:i/>
        </w:rPr>
        <w:t>training</w:t>
      </w:r>
      <w:r>
        <w:t>, maka semakin baik model di dalam melakukan klasifikasi. begitu juga halnya dengan kesamaan data, semakin baik atau semakin standar data yang digunakan maka performa klasifikasi model akan semakin baik.</w:t>
      </w:r>
    </w:p>
    <w:p w14:paraId="55E45A54" w14:textId="38BCFC8B" w:rsidR="0065660B" w:rsidRDefault="00322403" w:rsidP="00BC1C72">
      <w:pPr>
        <w:pStyle w:val="Heading1"/>
        <w:rPr>
          <w:rFonts w:eastAsia="Times New Roman"/>
          <w:w w:val="106"/>
        </w:rPr>
      </w:pPr>
      <w:r>
        <w:rPr>
          <w:rFonts w:eastAsia="Times New Roman"/>
          <w:w w:val="106"/>
        </w:rPr>
        <w:t>Kesimpulan dan Saran</w:t>
      </w:r>
    </w:p>
    <w:p w14:paraId="45DF0000" w14:textId="170FCE27" w:rsidR="00322403" w:rsidRPr="00322403" w:rsidRDefault="00322403" w:rsidP="009D3D02">
      <w:pPr>
        <w:pStyle w:val="Heading2"/>
        <w:tabs>
          <w:tab w:val="clear" w:pos="3629"/>
        </w:tabs>
        <w:ind w:left="284"/>
      </w:pPr>
      <w:r>
        <w:t>Kesimpulan</w:t>
      </w:r>
    </w:p>
    <w:p w14:paraId="328C3B08" w14:textId="77777777" w:rsidR="00322403" w:rsidRDefault="00322403" w:rsidP="00BC1C72">
      <w:pPr>
        <w:pStyle w:val="BodyText"/>
      </w:pPr>
      <w:r>
        <w:t>Berdasarkan penelitian yang sudah dilakukan, terdapat beberapa hal yang bisa penulis simpulkan antara lain sebagai berikut.</w:t>
      </w:r>
    </w:p>
    <w:p w14:paraId="48C16E43" w14:textId="77777777" w:rsidR="00322403" w:rsidRDefault="00322403" w:rsidP="006F0453">
      <w:pPr>
        <w:pStyle w:val="BodyText"/>
        <w:numPr>
          <w:ilvl w:val="0"/>
          <w:numId w:val="7"/>
        </w:numPr>
        <w:ind w:left="284" w:hanging="284"/>
      </w:pPr>
      <w:r w:rsidRPr="00322403">
        <w:lastRenderedPageBreak/>
        <w:t xml:space="preserve">Model yang dihasilkan pada penelitian ini menggunakan input citra RGB dengan ukuran 32x32 pixel, hidden layer berjumlah 2 dengan neuron masing-masing sebanyak 96, kernel konvolusi 3x3, dan normalisasi dengan fungsi aktivasi </w:t>
      </w:r>
      <w:proofErr w:type="spellStart"/>
      <w:r w:rsidRPr="00322403">
        <w:t>ReLU</w:t>
      </w:r>
      <w:proofErr w:type="spellEnd"/>
      <w:r w:rsidRPr="00322403">
        <w:t>.</w:t>
      </w:r>
    </w:p>
    <w:p w14:paraId="3FAFCE57" w14:textId="77777777" w:rsidR="00322403" w:rsidRDefault="00322403" w:rsidP="006F0453">
      <w:pPr>
        <w:pStyle w:val="BodyText"/>
        <w:numPr>
          <w:ilvl w:val="0"/>
          <w:numId w:val="7"/>
        </w:numPr>
        <w:ind w:left="284" w:hanging="284"/>
      </w:pPr>
      <w:r w:rsidRPr="00322403">
        <w:t>Jumlah epoch dan batch yang digunakan adalah 100 dan 20</w:t>
      </w:r>
    </w:p>
    <w:p w14:paraId="568BBCD1" w14:textId="77777777" w:rsidR="00322403" w:rsidRDefault="00322403" w:rsidP="006F0453">
      <w:pPr>
        <w:pStyle w:val="BodyText"/>
        <w:numPr>
          <w:ilvl w:val="0"/>
          <w:numId w:val="7"/>
        </w:numPr>
        <w:ind w:left="284" w:hanging="284"/>
      </w:pPr>
      <w:r w:rsidRPr="00322403">
        <w:t xml:space="preserve">Pengujian dengan 40.00 citra </w:t>
      </w:r>
      <w:proofErr w:type="spellStart"/>
      <w:r w:rsidRPr="00322403">
        <w:t>terstandarisasi</w:t>
      </w:r>
      <w:proofErr w:type="spellEnd"/>
      <w:r w:rsidRPr="00322403">
        <w:t xml:space="preserve"> untuk training dan testing  membutuhkan waktu sebanyak 482 s dengan nilai akurasi sebesar 100% untuk training dan 99,225% untuk testing.</w:t>
      </w:r>
    </w:p>
    <w:p w14:paraId="49D77644" w14:textId="77777777" w:rsidR="00322403" w:rsidRDefault="00322403" w:rsidP="006F0453">
      <w:pPr>
        <w:pStyle w:val="BodyText"/>
        <w:numPr>
          <w:ilvl w:val="0"/>
          <w:numId w:val="7"/>
        </w:numPr>
        <w:ind w:left="284" w:hanging="284"/>
      </w:pPr>
      <w:proofErr w:type="spellStart"/>
      <w:r w:rsidRPr="00322403">
        <w:t>Augmentasi</w:t>
      </w:r>
      <w:proofErr w:type="spellEnd"/>
      <w:r w:rsidRPr="00322403">
        <w:t xml:space="preserve"> dapat menjadi solusi untuk meningkatkan </w:t>
      </w:r>
      <w:proofErr w:type="spellStart"/>
      <w:r w:rsidRPr="00322403">
        <w:t>peforma</w:t>
      </w:r>
      <w:proofErr w:type="spellEnd"/>
      <w:r w:rsidRPr="00322403">
        <w:t xml:space="preserve"> klasifikasi model dengan jumlah data yang sedikit</w:t>
      </w:r>
    </w:p>
    <w:p w14:paraId="69E0EE76" w14:textId="77777777" w:rsidR="00322403" w:rsidRDefault="00322403" w:rsidP="006F0453">
      <w:pPr>
        <w:pStyle w:val="BodyText"/>
        <w:numPr>
          <w:ilvl w:val="0"/>
          <w:numId w:val="7"/>
        </w:numPr>
        <w:ind w:left="284" w:hanging="284"/>
      </w:pPr>
      <w:r w:rsidRPr="00322403">
        <w:t xml:space="preserve">Penerapan </w:t>
      </w:r>
      <w:proofErr w:type="spellStart"/>
      <w:r w:rsidRPr="00322403">
        <w:t>augmentasi</w:t>
      </w:r>
      <w:proofErr w:type="spellEnd"/>
      <w:r w:rsidRPr="00322403">
        <w:t xml:space="preserve"> pada dataset 334 </w:t>
      </w:r>
      <w:proofErr w:type="spellStart"/>
      <w:r w:rsidRPr="00322403">
        <w:t>maningkatkan</w:t>
      </w:r>
      <w:proofErr w:type="spellEnd"/>
      <w:r w:rsidRPr="00322403">
        <w:t xml:space="preserve"> akurasi training dari 90% menjadi 100% dan akurasi testing dari 61,765% menjadi 88,030%</w:t>
      </w:r>
    </w:p>
    <w:p w14:paraId="0D7A0DE6" w14:textId="77777777" w:rsidR="00322403" w:rsidRPr="00322403" w:rsidRDefault="00322403" w:rsidP="006F0453">
      <w:pPr>
        <w:pStyle w:val="BodyText"/>
        <w:numPr>
          <w:ilvl w:val="0"/>
          <w:numId w:val="7"/>
        </w:numPr>
        <w:ind w:left="284" w:hanging="284"/>
      </w:pPr>
      <w:r w:rsidRPr="00322403">
        <w:t xml:space="preserve">Penerapan </w:t>
      </w:r>
      <w:proofErr w:type="spellStart"/>
      <w:r w:rsidRPr="00322403">
        <w:t>augmentasi</w:t>
      </w:r>
      <w:proofErr w:type="spellEnd"/>
      <w:r w:rsidRPr="00322403">
        <w:t xml:space="preserve"> pada dataset 82 hasil filter dataset 334 meningkatkan akurasi training dari 70% menjadi 100% dan akurasi testing dari 55,556% menjadi 86,869%</w:t>
      </w:r>
    </w:p>
    <w:p w14:paraId="61A6028E" w14:textId="1E73E65B" w:rsidR="00322403" w:rsidRDefault="00322403" w:rsidP="006F0453">
      <w:pPr>
        <w:pStyle w:val="BodyText"/>
        <w:numPr>
          <w:ilvl w:val="0"/>
          <w:numId w:val="7"/>
        </w:numPr>
        <w:ind w:left="284" w:hanging="284"/>
        <w:rPr>
          <w:lang w:eastAsia="en-US"/>
        </w:rPr>
      </w:pPr>
      <w:r w:rsidRPr="00322403">
        <w:t xml:space="preserve">Semakin banyak dan semakin seragam data tiap </w:t>
      </w:r>
      <w:proofErr w:type="spellStart"/>
      <w:r w:rsidRPr="00322403">
        <w:t>kelasnya</w:t>
      </w:r>
      <w:proofErr w:type="spellEnd"/>
      <w:r w:rsidRPr="00322403">
        <w:t xml:space="preserve"> maka </w:t>
      </w:r>
      <w:proofErr w:type="spellStart"/>
      <w:r w:rsidRPr="00322403">
        <w:t>peforma</w:t>
      </w:r>
      <w:proofErr w:type="spellEnd"/>
      <w:r w:rsidRPr="00322403">
        <w:t xml:space="preserve"> klasifikasi dari model akan semakin baik dan stabil</w:t>
      </w:r>
    </w:p>
    <w:p w14:paraId="546472F4" w14:textId="4960952B" w:rsidR="00322403" w:rsidRDefault="00322403" w:rsidP="00515A63">
      <w:pPr>
        <w:pStyle w:val="Heading2"/>
        <w:tabs>
          <w:tab w:val="clear" w:pos="3629"/>
        </w:tabs>
        <w:ind w:left="284"/>
      </w:pPr>
      <w:r>
        <w:t>Saran</w:t>
      </w:r>
    </w:p>
    <w:p w14:paraId="3AF3242E" w14:textId="77777777" w:rsidR="00322403" w:rsidRDefault="00322403" w:rsidP="00BC1C72">
      <w:pPr>
        <w:pStyle w:val="BodyText"/>
      </w:pPr>
      <w:r>
        <w:t>Ada beberapa saran yang dapat penulis berikan apabila penelitian ini kan dikembangkan kembali antara lain sebagai berikut.</w:t>
      </w:r>
    </w:p>
    <w:p w14:paraId="1CBFC07F" w14:textId="77777777" w:rsidR="00322403" w:rsidRDefault="00322403" w:rsidP="006F0453">
      <w:pPr>
        <w:pStyle w:val="BodyText"/>
        <w:numPr>
          <w:ilvl w:val="0"/>
          <w:numId w:val="8"/>
        </w:numPr>
        <w:ind w:left="284" w:hanging="284"/>
        <w:rPr>
          <w:lang w:eastAsia="en-US"/>
        </w:rPr>
      </w:pPr>
      <w:r>
        <w:rPr>
          <w:lang w:eastAsia="en-US"/>
        </w:rPr>
        <w:t>Persiapan sebelum penelitian seperti pengambilan data harus diperhatikan untuk mendapatkan data penelitian yang bagus.</w:t>
      </w:r>
    </w:p>
    <w:p w14:paraId="03487C11" w14:textId="77777777" w:rsidR="00322403" w:rsidRDefault="00322403" w:rsidP="006F0453">
      <w:pPr>
        <w:pStyle w:val="BodyText"/>
        <w:numPr>
          <w:ilvl w:val="0"/>
          <w:numId w:val="8"/>
        </w:numPr>
        <w:ind w:left="284" w:hanging="284"/>
        <w:rPr>
          <w:lang w:eastAsia="en-US"/>
        </w:rPr>
      </w:pPr>
      <w:r>
        <w:rPr>
          <w:lang w:eastAsia="en-US"/>
        </w:rPr>
        <w:t xml:space="preserve">Perbanyak metode </w:t>
      </w:r>
      <w:proofErr w:type="spellStart"/>
      <w:r>
        <w:rPr>
          <w:lang w:eastAsia="en-US"/>
        </w:rPr>
        <w:t>augmentasi</w:t>
      </w:r>
      <w:proofErr w:type="spellEnd"/>
      <w:r>
        <w:rPr>
          <w:lang w:eastAsia="en-US"/>
        </w:rPr>
        <w:t xml:space="preserve"> untuk menambah jumlah data yang didapat</w:t>
      </w:r>
    </w:p>
    <w:p w14:paraId="0ECC46EF" w14:textId="77777777" w:rsidR="00322403" w:rsidRDefault="00322403" w:rsidP="006F0453">
      <w:pPr>
        <w:pStyle w:val="BodyText"/>
        <w:numPr>
          <w:ilvl w:val="0"/>
          <w:numId w:val="8"/>
        </w:numPr>
        <w:ind w:left="284" w:hanging="284"/>
        <w:rPr>
          <w:lang w:eastAsia="en-US"/>
        </w:rPr>
      </w:pPr>
      <w:r>
        <w:rPr>
          <w:lang w:eastAsia="en-US"/>
        </w:rPr>
        <w:t xml:space="preserve">Lakukan standarisasi untuk menyeragamkan data agar </w:t>
      </w:r>
      <w:proofErr w:type="spellStart"/>
      <w:r>
        <w:rPr>
          <w:lang w:eastAsia="en-US"/>
        </w:rPr>
        <w:t>peforma</w:t>
      </w:r>
      <w:proofErr w:type="spellEnd"/>
      <w:r>
        <w:rPr>
          <w:lang w:eastAsia="en-US"/>
        </w:rPr>
        <w:t xml:space="preserve"> model menjadi stabil</w:t>
      </w:r>
    </w:p>
    <w:p w14:paraId="63CB3C00" w14:textId="77777777" w:rsidR="007C0A04" w:rsidRDefault="000E715C" w:rsidP="00BC1C72">
      <w:pPr>
        <w:pStyle w:val="Heading1"/>
        <w:numPr>
          <w:ilvl w:val="0"/>
          <w:numId w:val="0"/>
        </w:numPr>
        <w:ind w:left="216"/>
      </w:pPr>
      <w:r w:rsidRPr="00056D6E">
        <w:t>References</w:t>
      </w:r>
    </w:p>
    <w:p w14:paraId="0BAAB092" w14:textId="1A4EC97E" w:rsidR="0063259D" w:rsidRPr="0063259D" w:rsidRDefault="0063259D" w:rsidP="0063259D">
      <w:pPr>
        <w:widowControl w:val="0"/>
        <w:autoSpaceDE w:val="0"/>
        <w:autoSpaceDN w:val="0"/>
        <w:adjustRightInd w:val="0"/>
        <w:ind w:left="284" w:hanging="284"/>
        <w:jc w:val="both"/>
        <w:rPr>
          <w:noProof/>
          <w:szCs w:val="24"/>
        </w:rPr>
      </w:pPr>
      <w:r>
        <w:rPr>
          <w:lang w:eastAsia="en-US"/>
        </w:rPr>
        <w:fldChar w:fldCharType="begin" w:fldLock="1"/>
      </w:r>
      <w:r>
        <w:rPr>
          <w:lang w:eastAsia="en-US"/>
        </w:rPr>
        <w:instrText xml:space="preserve">ADDIN Mendeley Bibliography CSL_BIBLIOGRAPHY </w:instrText>
      </w:r>
      <w:r>
        <w:rPr>
          <w:lang w:eastAsia="en-US"/>
        </w:rPr>
        <w:fldChar w:fldCharType="separate"/>
      </w:r>
      <w:r w:rsidRPr="0063259D">
        <w:rPr>
          <w:noProof/>
          <w:szCs w:val="24"/>
        </w:rPr>
        <w:t>[1]</w:t>
      </w:r>
      <w:r w:rsidRPr="0063259D">
        <w:rPr>
          <w:noProof/>
          <w:szCs w:val="24"/>
        </w:rPr>
        <w:tab/>
        <w:t>F. Mulianingsih, “Pendalaman Materi Letak ( Astronomis dan Geografis) serta Dampaknya Bagi Kehidupan Sosial; Ekonomi; Iklim dan Musim,” 2018.</w:t>
      </w:r>
    </w:p>
    <w:p w14:paraId="2E447B13" w14:textId="77777777" w:rsidR="0063259D" w:rsidRPr="0063259D" w:rsidRDefault="0063259D" w:rsidP="0063259D">
      <w:pPr>
        <w:widowControl w:val="0"/>
        <w:autoSpaceDE w:val="0"/>
        <w:autoSpaceDN w:val="0"/>
        <w:adjustRightInd w:val="0"/>
        <w:ind w:left="284" w:hanging="284"/>
        <w:jc w:val="both"/>
        <w:rPr>
          <w:noProof/>
          <w:szCs w:val="24"/>
        </w:rPr>
      </w:pPr>
      <w:r w:rsidRPr="0063259D">
        <w:rPr>
          <w:noProof/>
          <w:szCs w:val="24"/>
        </w:rPr>
        <w:t>[2]</w:t>
      </w:r>
      <w:r w:rsidRPr="0063259D">
        <w:rPr>
          <w:noProof/>
          <w:szCs w:val="24"/>
        </w:rPr>
        <w:tab/>
        <w:t xml:space="preserve">T. Sutrisno, “Gempa Lombok - Catatan BMKG Terjadi Gempa di Lombok Dengan Jumlah Mengejutkan,” </w:t>
      </w:r>
      <w:r w:rsidRPr="0063259D">
        <w:rPr>
          <w:i/>
          <w:iCs/>
          <w:noProof/>
          <w:szCs w:val="24"/>
        </w:rPr>
        <w:t>tribunManado.co.id</w:t>
      </w:r>
      <w:r w:rsidRPr="0063259D">
        <w:rPr>
          <w:noProof/>
          <w:szCs w:val="24"/>
        </w:rPr>
        <w:t>, 2018.</w:t>
      </w:r>
    </w:p>
    <w:p w14:paraId="14325DEC" w14:textId="77777777" w:rsidR="0063259D" w:rsidRPr="0063259D" w:rsidRDefault="0063259D" w:rsidP="0063259D">
      <w:pPr>
        <w:widowControl w:val="0"/>
        <w:autoSpaceDE w:val="0"/>
        <w:autoSpaceDN w:val="0"/>
        <w:adjustRightInd w:val="0"/>
        <w:ind w:left="284" w:hanging="284"/>
        <w:jc w:val="both"/>
        <w:rPr>
          <w:noProof/>
          <w:szCs w:val="24"/>
        </w:rPr>
      </w:pPr>
      <w:r w:rsidRPr="0063259D">
        <w:rPr>
          <w:noProof/>
          <w:szCs w:val="24"/>
        </w:rPr>
        <w:t>[3]</w:t>
      </w:r>
      <w:r w:rsidRPr="0063259D">
        <w:rPr>
          <w:noProof/>
          <w:szCs w:val="24"/>
        </w:rPr>
        <w:tab/>
        <w:t xml:space="preserve">I. W. S. E. P, A. Y. Wijaya, and R. Soelaiman, “Klasifikasi Citra Menggunakan Convolutional Neural Network ( Cnn ) pada Caltech 101,” </w:t>
      </w:r>
      <w:r w:rsidRPr="0063259D">
        <w:rPr>
          <w:i/>
          <w:iCs/>
          <w:noProof/>
          <w:szCs w:val="24"/>
        </w:rPr>
        <w:t>J. Tek. ITS</w:t>
      </w:r>
      <w:r w:rsidRPr="0063259D">
        <w:rPr>
          <w:noProof/>
          <w:szCs w:val="24"/>
        </w:rPr>
        <w:t>, vol. 5, no. 1, pp. A65–A69, 2016.</w:t>
      </w:r>
    </w:p>
    <w:p w14:paraId="6B49EE4A" w14:textId="77777777" w:rsidR="0063259D" w:rsidRPr="0063259D" w:rsidRDefault="0063259D" w:rsidP="0063259D">
      <w:pPr>
        <w:widowControl w:val="0"/>
        <w:autoSpaceDE w:val="0"/>
        <w:autoSpaceDN w:val="0"/>
        <w:adjustRightInd w:val="0"/>
        <w:ind w:left="284" w:hanging="284"/>
        <w:jc w:val="both"/>
        <w:rPr>
          <w:noProof/>
          <w:szCs w:val="24"/>
        </w:rPr>
      </w:pPr>
      <w:r w:rsidRPr="0063259D">
        <w:rPr>
          <w:noProof/>
          <w:szCs w:val="24"/>
        </w:rPr>
        <w:t>[4]</w:t>
      </w:r>
      <w:r w:rsidRPr="0063259D">
        <w:rPr>
          <w:noProof/>
          <w:szCs w:val="24"/>
        </w:rPr>
        <w:tab/>
        <w:t xml:space="preserve">S. Wang </w:t>
      </w:r>
      <w:r w:rsidRPr="0063259D">
        <w:rPr>
          <w:i/>
          <w:iCs/>
          <w:noProof/>
          <w:szCs w:val="24"/>
        </w:rPr>
        <w:t>et al.</w:t>
      </w:r>
      <w:r w:rsidRPr="0063259D">
        <w:rPr>
          <w:noProof/>
          <w:szCs w:val="24"/>
        </w:rPr>
        <w:t xml:space="preserve">, “Cracking Classification Using Minimum Rectangular Cover – Based Support Vector Machine,” </w:t>
      </w:r>
      <w:r w:rsidRPr="0063259D">
        <w:rPr>
          <w:i/>
          <w:iCs/>
          <w:noProof/>
          <w:szCs w:val="24"/>
        </w:rPr>
        <w:t>J. Comput. Civ. Eng.</w:t>
      </w:r>
      <w:r w:rsidRPr="0063259D">
        <w:rPr>
          <w:noProof/>
          <w:szCs w:val="24"/>
        </w:rPr>
        <w:t>, vol. 31, no. 5, pp. 1–9, 2017.</w:t>
      </w:r>
    </w:p>
    <w:p w14:paraId="0E4778A2" w14:textId="77777777" w:rsidR="0063259D" w:rsidRPr="0063259D" w:rsidRDefault="0063259D" w:rsidP="0063259D">
      <w:pPr>
        <w:widowControl w:val="0"/>
        <w:autoSpaceDE w:val="0"/>
        <w:autoSpaceDN w:val="0"/>
        <w:adjustRightInd w:val="0"/>
        <w:ind w:left="284" w:hanging="284"/>
        <w:jc w:val="both"/>
        <w:rPr>
          <w:noProof/>
          <w:szCs w:val="24"/>
        </w:rPr>
      </w:pPr>
      <w:r w:rsidRPr="0063259D">
        <w:rPr>
          <w:noProof/>
          <w:szCs w:val="24"/>
        </w:rPr>
        <w:t>[5]</w:t>
      </w:r>
      <w:r w:rsidRPr="0063259D">
        <w:rPr>
          <w:noProof/>
          <w:szCs w:val="24"/>
        </w:rPr>
        <w:tab/>
        <w:t xml:space="preserve">Jimmy Pujoseno, </w:t>
      </w:r>
      <w:r w:rsidRPr="0063259D">
        <w:rPr>
          <w:i/>
          <w:iCs/>
          <w:noProof/>
          <w:szCs w:val="24"/>
        </w:rPr>
        <w:t xml:space="preserve">Impelemntasi </w:t>
      </w:r>
      <w:r w:rsidRPr="00B268F1">
        <w:rPr>
          <w:i/>
          <w:iCs/>
          <w:noProof/>
          <w:szCs w:val="24"/>
        </w:rPr>
        <w:t>Deep Learning</w:t>
      </w:r>
      <w:r w:rsidRPr="0063259D">
        <w:rPr>
          <w:i/>
          <w:iCs/>
          <w:noProof/>
          <w:szCs w:val="24"/>
        </w:rPr>
        <w:t xml:space="preserve"> Menggunakan Convolution Neural Network untuk Klasifikasi Alat Tulis</w:t>
      </w:r>
      <w:r w:rsidRPr="0063259D">
        <w:rPr>
          <w:noProof/>
          <w:szCs w:val="24"/>
        </w:rPr>
        <w:t>. Yogyakarta: Universitas Islam Indonesia, 2018.</w:t>
      </w:r>
    </w:p>
    <w:p w14:paraId="66EB9A1E" w14:textId="77777777" w:rsidR="0063259D" w:rsidRPr="0063259D" w:rsidRDefault="0063259D" w:rsidP="0063259D">
      <w:pPr>
        <w:widowControl w:val="0"/>
        <w:autoSpaceDE w:val="0"/>
        <w:autoSpaceDN w:val="0"/>
        <w:adjustRightInd w:val="0"/>
        <w:ind w:left="284" w:hanging="284"/>
        <w:jc w:val="both"/>
        <w:rPr>
          <w:noProof/>
          <w:szCs w:val="24"/>
        </w:rPr>
      </w:pPr>
      <w:r w:rsidRPr="0063259D">
        <w:rPr>
          <w:noProof/>
          <w:szCs w:val="24"/>
        </w:rPr>
        <w:t>[6]</w:t>
      </w:r>
      <w:r w:rsidRPr="0063259D">
        <w:rPr>
          <w:noProof/>
          <w:szCs w:val="24"/>
        </w:rPr>
        <w:tab/>
        <w:t xml:space="preserve">Sam’ani and M. H. Qamaruzzaman, “Pengenalan </w:t>
      </w:r>
      <w:r w:rsidRPr="0063259D">
        <w:rPr>
          <w:noProof/>
          <w:szCs w:val="24"/>
        </w:rPr>
        <w:lastRenderedPageBreak/>
        <w:t xml:space="preserve">Huruf Dan Angka Tulisan Tangan Mengunakan Metode </w:t>
      </w:r>
      <w:r w:rsidRPr="00B268F1">
        <w:rPr>
          <w:i/>
          <w:noProof/>
          <w:szCs w:val="24"/>
        </w:rPr>
        <w:t>Convolution Neural Network</w:t>
      </w:r>
      <w:r w:rsidRPr="0063259D">
        <w:rPr>
          <w:noProof/>
          <w:szCs w:val="24"/>
        </w:rPr>
        <w:t xml:space="preserve"> ( CNN ),” </w:t>
      </w:r>
      <w:r w:rsidRPr="0063259D">
        <w:rPr>
          <w:i/>
          <w:iCs/>
          <w:noProof/>
          <w:szCs w:val="24"/>
        </w:rPr>
        <w:t>J. Speed – Sentra Penelit. Eng. dan Edukasi</w:t>
      </w:r>
      <w:r w:rsidRPr="0063259D">
        <w:rPr>
          <w:noProof/>
          <w:szCs w:val="24"/>
        </w:rPr>
        <w:t>, vol. 9, no. 2, pp. 55–64, 2017.</w:t>
      </w:r>
    </w:p>
    <w:p w14:paraId="778464BC" w14:textId="77777777" w:rsidR="0063259D" w:rsidRPr="0063259D" w:rsidRDefault="0063259D" w:rsidP="0063259D">
      <w:pPr>
        <w:widowControl w:val="0"/>
        <w:autoSpaceDE w:val="0"/>
        <w:autoSpaceDN w:val="0"/>
        <w:adjustRightInd w:val="0"/>
        <w:ind w:left="284" w:hanging="284"/>
        <w:jc w:val="both"/>
        <w:rPr>
          <w:noProof/>
          <w:szCs w:val="24"/>
        </w:rPr>
      </w:pPr>
      <w:r w:rsidRPr="0063259D">
        <w:rPr>
          <w:noProof/>
          <w:szCs w:val="24"/>
        </w:rPr>
        <w:t>[7]</w:t>
      </w:r>
      <w:r w:rsidRPr="0063259D">
        <w:rPr>
          <w:noProof/>
          <w:szCs w:val="24"/>
        </w:rPr>
        <w:tab/>
        <w:t xml:space="preserve">T. Shafira, </w:t>
      </w:r>
      <w:r w:rsidRPr="0063259D">
        <w:rPr>
          <w:i/>
          <w:iCs/>
          <w:noProof/>
          <w:szCs w:val="24"/>
        </w:rPr>
        <w:t xml:space="preserve">Implementasi </w:t>
      </w:r>
      <w:r w:rsidRPr="00B268F1">
        <w:rPr>
          <w:i/>
          <w:iCs/>
          <w:noProof/>
          <w:szCs w:val="24"/>
        </w:rPr>
        <w:t>Convolution Neural Network</w:t>
      </w:r>
      <w:r w:rsidRPr="0063259D">
        <w:rPr>
          <w:i/>
          <w:iCs/>
          <w:noProof/>
          <w:szCs w:val="24"/>
        </w:rPr>
        <w:t xml:space="preserve"> untuk Klasifikasi Citra Tomat Menggunakan Keras</w:t>
      </w:r>
      <w:r w:rsidRPr="0063259D">
        <w:rPr>
          <w:noProof/>
          <w:szCs w:val="24"/>
        </w:rPr>
        <w:t>. Yogyakarta: Universitas Islam Indonesia, 2018.</w:t>
      </w:r>
    </w:p>
    <w:p w14:paraId="2D197975" w14:textId="77777777" w:rsidR="0063259D" w:rsidRPr="0063259D" w:rsidRDefault="0063259D" w:rsidP="0063259D">
      <w:pPr>
        <w:widowControl w:val="0"/>
        <w:autoSpaceDE w:val="0"/>
        <w:autoSpaceDN w:val="0"/>
        <w:adjustRightInd w:val="0"/>
        <w:ind w:left="284" w:hanging="284"/>
        <w:jc w:val="both"/>
        <w:rPr>
          <w:noProof/>
          <w:szCs w:val="24"/>
        </w:rPr>
      </w:pPr>
      <w:r w:rsidRPr="0063259D">
        <w:rPr>
          <w:noProof/>
          <w:szCs w:val="24"/>
        </w:rPr>
        <w:t>[8]</w:t>
      </w:r>
      <w:r w:rsidRPr="0063259D">
        <w:rPr>
          <w:noProof/>
          <w:szCs w:val="24"/>
        </w:rPr>
        <w:tab/>
        <w:t xml:space="preserve">T. Nurhikmat, </w:t>
      </w:r>
      <w:r w:rsidRPr="0063259D">
        <w:rPr>
          <w:i/>
          <w:iCs/>
          <w:noProof/>
          <w:szCs w:val="24"/>
        </w:rPr>
        <w:t xml:space="preserve">Implementasi </w:t>
      </w:r>
      <w:r w:rsidRPr="00B268F1">
        <w:rPr>
          <w:i/>
          <w:iCs/>
          <w:noProof/>
          <w:szCs w:val="24"/>
        </w:rPr>
        <w:t>Deep Learning</w:t>
      </w:r>
      <w:r w:rsidRPr="0063259D">
        <w:rPr>
          <w:i/>
          <w:iCs/>
          <w:noProof/>
          <w:szCs w:val="24"/>
        </w:rPr>
        <w:t xml:space="preserve"> untuk Image Classification Menggunakan Algoritma Convolutional Neural Network (CNN) Pada Citra Wayang Golek</w:t>
      </w:r>
      <w:r w:rsidRPr="0063259D">
        <w:rPr>
          <w:noProof/>
          <w:szCs w:val="24"/>
        </w:rPr>
        <w:t>. Yogyakarta: Universitas Islam Indonesia, 2018.</w:t>
      </w:r>
    </w:p>
    <w:p w14:paraId="45554C67" w14:textId="77777777" w:rsidR="0063259D" w:rsidRPr="0063259D" w:rsidRDefault="0063259D" w:rsidP="0063259D">
      <w:pPr>
        <w:widowControl w:val="0"/>
        <w:autoSpaceDE w:val="0"/>
        <w:autoSpaceDN w:val="0"/>
        <w:adjustRightInd w:val="0"/>
        <w:ind w:left="284" w:hanging="284"/>
        <w:jc w:val="both"/>
        <w:rPr>
          <w:noProof/>
          <w:szCs w:val="24"/>
        </w:rPr>
      </w:pPr>
      <w:r w:rsidRPr="0063259D">
        <w:rPr>
          <w:noProof/>
          <w:szCs w:val="24"/>
        </w:rPr>
        <w:t>[9]</w:t>
      </w:r>
      <w:r w:rsidRPr="0063259D">
        <w:rPr>
          <w:noProof/>
          <w:szCs w:val="24"/>
        </w:rPr>
        <w:tab/>
        <w:t xml:space="preserve">Mega Cahaya Dewi Ratnasari, </w:t>
      </w:r>
      <w:r w:rsidRPr="00B268F1">
        <w:rPr>
          <w:i/>
          <w:iCs/>
          <w:noProof/>
          <w:szCs w:val="24"/>
        </w:rPr>
        <w:t>Deep Learning</w:t>
      </w:r>
      <w:r w:rsidRPr="0063259D">
        <w:rPr>
          <w:i/>
          <w:iCs/>
          <w:noProof/>
          <w:szCs w:val="24"/>
        </w:rPr>
        <w:t xml:space="preserve"> </w:t>
      </w:r>
      <w:r w:rsidRPr="00B268F1">
        <w:rPr>
          <w:i/>
          <w:iCs/>
          <w:noProof/>
          <w:szCs w:val="24"/>
        </w:rPr>
        <w:t>Convolution Neural Network</w:t>
      </w:r>
      <w:r w:rsidRPr="0063259D">
        <w:rPr>
          <w:i/>
          <w:iCs/>
          <w:noProof/>
          <w:szCs w:val="24"/>
        </w:rPr>
        <w:t xml:space="preserve"> untuk Klasifikasi Pengenalan Objek Menggunakan MXNET</w:t>
      </w:r>
      <w:r w:rsidRPr="0063259D">
        <w:rPr>
          <w:noProof/>
          <w:szCs w:val="24"/>
        </w:rPr>
        <w:t>. Yogyakarta: Universitas Islam Indonesia, 2018.</w:t>
      </w:r>
    </w:p>
    <w:p w14:paraId="7460EF85" w14:textId="77777777" w:rsidR="0063259D" w:rsidRPr="0063259D" w:rsidRDefault="0063259D" w:rsidP="0063259D">
      <w:pPr>
        <w:widowControl w:val="0"/>
        <w:autoSpaceDE w:val="0"/>
        <w:autoSpaceDN w:val="0"/>
        <w:adjustRightInd w:val="0"/>
        <w:ind w:left="284" w:hanging="284"/>
        <w:jc w:val="both"/>
        <w:rPr>
          <w:noProof/>
          <w:szCs w:val="24"/>
        </w:rPr>
      </w:pPr>
      <w:r w:rsidRPr="0063259D">
        <w:rPr>
          <w:noProof/>
          <w:szCs w:val="24"/>
        </w:rPr>
        <w:t>[10]</w:t>
      </w:r>
      <w:r w:rsidRPr="0063259D">
        <w:rPr>
          <w:noProof/>
          <w:szCs w:val="24"/>
        </w:rPr>
        <w:tab/>
        <w:t xml:space="preserve">H. Hartono, “Analisis Kerusakan Struktur Bangunan Gedung Bappeda Wonogiri,” </w:t>
      </w:r>
      <w:r w:rsidRPr="0063259D">
        <w:rPr>
          <w:i/>
          <w:iCs/>
          <w:noProof/>
          <w:szCs w:val="24"/>
        </w:rPr>
        <w:t>Din. Tek. Sipil</w:t>
      </w:r>
      <w:r w:rsidRPr="0063259D">
        <w:rPr>
          <w:noProof/>
          <w:szCs w:val="24"/>
        </w:rPr>
        <w:t>, vol. 7, no. 1, pp. 63–71, 2007.</w:t>
      </w:r>
    </w:p>
    <w:p w14:paraId="45D1B4EE" w14:textId="77777777" w:rsidR="0063259D" w:rsidRPr="0063259D" w:rsidRDefault="0063259D" w:rsidP="0063259D">
      <w:pPr>
        <w:widowControl w:val="0"/>
        <w:autoSpaceDE w:val="0"/>
        <w:autoSpaceDN w:val="0"/>
        <w:adjustRightInd w:val="0"/>
        <w:ind w:left="284" w:hanging="284"/>
        <w:jc w:val="both"/>
        <w:rPr>
          <w:noProof/>
          <w:szCs w:val="24"/>
        </w:rPr>
      </w:pPr>
      <w:r w:rsidRPr="0063259D">
        <w:rPr>
          <w:noProof/>
          <w:szCs w:val="24"/>
        </w:rPr>
        <w:t>[11]</w:t>
      </w:r>
      <w:r w:rsidRPr="0063259D">
        <w:rPr>
          <w:noProof/>
          <w:szCs w:val="24"/>
        </w:rPr>
        <w:tab/>
        <w:t xml:space="preserve">S. Y. Iriyanto and T. M. Zaini, </w:t>
      </w:r>
      <w:r w:rsidRPr="0063259D">
        <w:rPr>
          <w:i/>
          <w:iCs/>
          <w:noProof/>
          <w:szCs w:val="24"/>
        </w:rPr>
        <w:t>Pengolahan citra digital</w:t>
      </w:r>
      <w:r w:rsidRPr="0063259D">
        <w:rPr>
          <w:noProof/>
          <w:szCs w:val="24"/>
        </w:rPr>
        <w:t>. Lampung: Anuggrah Utama Raharja (AURA), 2014.</w:t>
      </w:r>
    </w:p>
    <w:p w14:paraId="1916F2CB" w14:textId="77777777" w:rsidR="0063259D" w:rsidRPr="0063259D" w:rsidRDefault="0063259D" w:rsidP="0063259D">
      <w:pPr>
        <w:widowControl w:val="0"/>
        <w:autoSpaceDE w:val="0"/>
        <w:autoSpaceDN w:val="0"/>
        <w:adjustRightInd w:val="0"/>
        <w:ind w:left="284" w:hanging="284"/>
        <w:jc w:val="both"/>
        <w:rPr>
          <w:noProof/>
        </w:rPr>
      </w:pPr>
      <w:r w:rsidRPr="0063259D">
        <w:rPr>
          <w:noProof/>
          <w:szCs w:val="24"/>
        </w:rPr>
        <w:t>[12]</w:t>
      </w:r>
      <w:r w:rsidRPr="0063259D">
        <w:rPr>
          <w:noProof/>
          <w:szCs w:val="24"/>
        </w:rPr>
        <w:tab/>
        <w:t xml:space="preserve">C. F. Ozgenel, “No Title,” </w:t>
      </w:r>
      <w:r w:rsidRPr="0063259D">
        <w:rPr>
          <w:i/>
          <w:iCs/>
          <w:noProof/>
          <w:szCs w:val="24"/>
        </w:rPr>
        <w:t>Mendley Data</w:t>
      </w:r>
      <w:r w:rsidRPr="0063259D">
        <w:rPr>
          <w:noProof/>
          <w:szCs w:val="24"/>
        </w:rPr>
        <w:t>, 2018. [Online]. Available: http://dx.doi.org/10.1736/5y9wdsg2zt.1. [Accessed: 03-Dec-2018].</w:t>
      </w:r>
    </w:p>
    <w:p w14:paraId="612F4D74" w14:textId="1346B307" w:rsidR="0063259D" w:rsidRPr="0063259D" w:rsidRDefault="0063259D" w:rsidP="0063259D">
      <w:pPr>
        <w:ind w:left="284" w:hanging="284"/>
        <w:jc w:val="both"/>
        <w:rPr>
          <w:lang w:eastAsia="en-US"/>
        </w:rPr>
      </w:pPr>
      <w:r>
        <w:rPr>
          <w:lang w:eastAsia="en-US"/>
        </w:rPr>
        <w:fldChar w:fldCharType="end"/>
      </w:r>
    </w:p>
    <w:p w14:paraId="2E3809DA" w14:textId="1F9DBAAF" w:rsidR="000E715C" w:rsidRPr="00056D6E" w:rsidRDefault="000E715C" w:rsidP="00BC1C72">
      <w:pPr>
        <w:pStyle w:val="BodyText"/>
        <w:ind w:left="284" w:hanging="284"/>
      </w:pPr>
    </w:p>
    <w:sectPr w:rsidR="000E715C" w:rsidRPr="00056D6E" w:rsidSect="008D222F">
      <w:type w:val="continuous"/>
      <w:pgSz w:w="11906" w:h="16838" w:code="9"/>
      <w:pgMar w:top="1080" w:right="851" w:bottom="2432" w:left="1418" w:header="720" w:footer="720" w:gutter="0"/>
      <w:cols w:num="2" w:space="34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2" w:author="Windows User" w:date="2019-04-21T23:18:00Z" w:initials="WU">
    <w:p w14:paraId="29458C63" w14:textId="75F5689D" w:rsidR="00F01E08" w:rsidRDefault="00F01E08">
      <w:pPr>
        <w:pStyle w:val="CommentText"/>
      </w:pPr>
      <w:r>
        <w:rPr>
          <w:rStyle w:val="CommentReference"/>
        </w:rPr>
        <w:annotationRef/>
      </w:r>
      <w:r>
        <w:t>Diganti dengan Gambar</w:t>
      </w:r>
    </w:p>
  </w:comment>
  <w:comment w:id="306" w:author="Windows User" w:date="2019-04-21T23:31:00Z" w:initials="WU">
    <w:p w14:paraId="3F03B15F" w14:textId="77777777" w:rsidR="00F01E08" w:rsidRDefault="00F01E08" w:rsidP="00024FA4">
      <w:pPr>
        <w:pStyle w:val="CommentText"/>
      </w:pPr>
      <w:r>
        <w:rPr>
          <w:rStyle w:val="CommentReference"/>
        </w:rPr>
        <w:annotationRef/>
      </w:r>
      <w:r>
        <w:t>Bagian yang merah ini semestinya dijelaskan pada bagian metode</w:t>
      </w:r>
    </w:p>
  </w:comment>
  <w:comment w:id="1027" w:author="Windows User" w:date="2019-04-21T23:32:00Z" w:initials="WU">
    <w:p w14:paraId="2770A498" w14:textId="674850E1" w:rsidR="00F01E08" w:rsidRDefault="00F01E08">
      <w:pPr>
        <w:pStyle w:val="CommentText"/>
      </w:pPr>
      <w:r>
        <w:rPr>
          <w:rStyle w:val="CommentReference"/>
        </w:rPr>
        <w:annotationRef/>
      </w:r>
      <w:r>
        <w:t xml:space="preserve">Bagaimana cara </w:t>
      </w:r>
      <w:proofErr w:type="spellStart"/>
      <w:r>
        <w:t>memilihnya</w:t>
      </w:r>
      <w:proofErr w:type="spellEnd"/>
    </w:p>
  </w:comment>
  <w:comment w:id="1117" w:author="Windows User" w:date="2019-04-21T23:35:00Z" w:initials="WU">
    <w:p w14:paraId="3AAA4C69" w14:textId="4825AC56" w:rsidR="00F01E08" w:rsidRDefault="00F01E08">
      <w:pPr>
        <w:pStyle w:val="CommentText"/>
      </w:pPr>
      <w:r>
        <w:rPr>
          <w:rStyle w:val="CommentReference"/>
        </w:rPr>
        <w:annotationRef/>
      </w:r>
      <w:r>
        <w:t>Data ini didapatkan dari mana? Bagaimana cara mendapatkannya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9458C63" w15:done="0"/>
  <w15:commentEx w15:paraId="3F03B15F" w15:done="0"/>
  <w15:commentEx w15:paraId="2770A498" w15:done="0"/>
  <w15:commentEx w15:paraId="3AAA4C6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jaVu Sans">
    <w:charset w:val="00"/>
    <w:family w:val="auto"/>
    <w:pitch w:val="default"/>
    <w:sig w:usb0="E7006EFF" w:usb1="D200FDFF" w:usb2="0A246029" w:usb3="0400200C" w:csb0="600001FF" w:csb1="DFFF0000"/>
  </w:font>
  <w:font w:name="Lohit Hindi">
    <w:altName w:val="MS Gothic"/>
    <w:charset w:val="80"/>
    <w:family w:val="auto"/>
    <w:pitch w:val="variable"/>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upperRoman"/>
      <w:pStyle w:val="Heading1"/>
      <w:suff w:val="space"/>
      <w:lvlText w:val="%1."/>
      <w:lvlJc w:val="center"/>
      <w:pPr>
        <w:tabs>
          <w:tab w:val="num" w:pos="0"/>
        </w:tabs>
        <w:ind w:left="0" w:firstLine="216"/>
      </w:pPr>
      <w:rPr>
        <w:rFonts w:cs="Times New Roman"/>
        <w:i w:val="0"/>
        <w:iCs w:val="0"/>
      </w:rPr>
    </w:lvl>
    <w:lvl w:ilvl="1">
      <w:start w:val="1"/>
      <w:numFmt w:val="upperLetter"/>
      <w:pStyle w:val="Heading2"/>
      <w:lvlText w:val="%2."/>
      <w:lvlJc w:val="left"/>
      <w:pPr>
        <w:tabs>
          <w:tab w:val="num" w:pos="3629"/>
        </w:tabs>
        <w:ind w:left="3690" w:hanging="288"/>
      </w:pPr>
      <w:rPr>
        <w:rFonts w:cs="Times New Roman"/>
      </w:rPr>
    </w:lvl>
    <w:lvl w:ilvl="2">
      <w:start w:val="1"/>
      <w:numFmt w:val="decimal"/>
      <w:pStyle w:val="Heading3"/>
      <w:lvlText w:val="%3)"/>
      <w:lvlJc w:val="left"/>
      <w:pPr>
        <w:tabs>
          <w:tab w:val="num" w:pos="425"/>
        </w:tabs>
        <w:ind w:left="0" w:firstLine="180"/>
      </w:pPr>
      <w:rPr>
        <w:rFonts w:cs="Times New Roman"/>
      </w:rPr>
    </w:lvl>
    <w:lvl w:ilvl="3">
      <w:start w:val="1"/>
      <w:numFmt w:val="lowerLetter"/>
      <w:pStyle w:val="Heading4"/>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nsid w:val="00000002"/>
    <w:multiLevelType w:val="singleLevel"/>
    <w:tmpl w:val="00000002"/>
    <w:name w:val="WW8Num2"/>
    <w:lvl w:ilvl="0">
      <w:start w:val="1"/>
      <w:numFmt w:val="decimal"/>
      <w:pStyle w:val="footnote"/>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2">
    <w:nsid w:val="00000003"/>
    <w:multiLevelType w:val="singleLevel"/>
    <w:tmpl w:val="00000003"/>
    <w:name w:val="WW8Num3"/>
    <w:lvl w:ilvl="0">
      <w:start w:val="1"/>
      <w:numFmt w:val="bullet"/>
      <w:pStyle w:val="bulletlist"/>
      <w:lvlText w:val=""/>
      <w:lvlJc w:val="left"/>
      <w:pPr>
        <w:tabs>
          <w:tab w:val="num" w:pos="648"/>
        </w:tabs>
        <w:ind w:left="648" w:hanging="360"/>
      </w:pPr>
      <w:rPr>
        <w:rFonts w:ascii="Symbol" w:hAnsi="Symbol" w:cs="Symbol"/>
      </w:rPr>
    </w:lvl>
  </w:abstractNum>
  <w:abstractNum w:abstractNumId="3">
    <w:nsid w:val="00000004"/>
    <w:multiLevelType w:val="singleLevel"/>
    <w:tmpl w:val="00000004"/>
    <w:name w:val="WW8Num4"/>
    <w:lvl w:ilvl="0">
      <w:start w:val="1"/>
      <w:numFmt w:val="decimal"/>
      <w:pStyle w:val="references"/>
      <w:lvlText w:val="[%1]"/>
      <w:lvlJc w:val="left"/>
      <w:pPr>
        <w:tabs>
          <w:tab w:val="num" w:pos="360"/>
        </w:tabs>
        <w:ind w:left="360" w:hanging="360"/>
      </w:pPr>
      <w:rPr>
        <w:rFonts w:cs="Times New Roman"/>
      </w:rPr>
    </w:lvl>
  </w:abstractNum>
  <w:abstractNum w:abstractNumId="4">
    <w:nsid w:val="00000005"/>
    <w:multiLevelType w:val="singleLevel"/>
    <w:tmpl w:val="274CF99A"/>
    <w:name w:val="WW8Num5"/>
    <w:lvl w:ilvl="0">
      <w:start w:val="1"/>
      <w:numFmt w:val="upperRoman"/>
      <w:pStyle w:val="tablehead"/>
      <w:suff w:val="space"/>
      <w:lvlText w:val="TABLE %1. "/>
      <w:lvlJc w:val="left"/>
      <w:pPr>
        <w:tabs>
          <w:tab w:val="num" w:pos="0"/>
        </w:tabs>
        <w:ind w:left="0" w:firstLine="0"/>
      </w:pPr>
      <w:rPr>
        <w:rFonts w:ascii="Times New Roman" w:hAnsi="Times New Roman" w:cs="Times New Roman"/>
        <w:i w:val="0"/>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nsid w:val="00000006"/>
    <w:multiLevelType w:val="singleLevel"/>
    <w:tmpl w:val="00000006"/>
    <w:name w:val="WW8Num6"/>
    <w:lvl w:ilvl="0">
      <w:start w:val="1"/>
      <w:numFmt w:val="decimal"/>
      <w:pStyle w:val="figurecaption"/>
      <w:suff w:val="space"/>
      <w:lvlText w:val="Fig. %1. "/>
      <w:lvlJc w:val="left"/>
      <w:pPr>
        <w:tabs>
          <w:tab w:val="num" w:pos="0"/>
        </w:tabs>
        <w:ind w:left="360" w:hanging="360"/>
      </w:pPr>
      <w:rPr>
        <w:rFonts w:ascii="Times New Roman" w:hAnsi="Times New Roman" w:cs="Times New Roman"/>
        <w:b w:val="0"/>
        <w:bCs w:val="0"/>
        <w:i w:val="0"/>
        <w:iCs w:val="0"/>
        <w:sz w:val="16"/>
        <w:szCs w:val="16"/>
      </w:rPr>
    </w:lvl>
  </w:abstractNum>
  <w:abstractNum w:abstractNumId="6">
    <w:nsid w:val="06424F60"/>
    <w:multiLevelType w:val="multilevel"/>
    <w:tmpl w:val="06424F60"/>
    <w:lvl w:ilvl="0">
      <w:start w:val="1"/>
      <w:numFmt w:val="lowerLetter"/>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7">
    <w:nsid w:val="0DE825C7"/>
    <w:multiLevelType w:val="hybridMultilevel"/>
    <w:tmpl w:val="10AE33F8"/>
    <w:lvl w:ilvl="0" w:tplc="3B28E992">
      <w:start w:val="1"/>
      <w:numFmt w:val="decimal"/>
      <w:lvlText w:val="%1."/>
      <w:lvlJc w:val="left"/>
      <w:pPr>
        <w:ind w:left="1008"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06772CA"/>
    <w:multiLevelType w:val="multilevel"/>
    <w:tmpl w:val="106772CA"/>
    <w:lvl w:ilvl="0">
      <w:start w:val="1"/>
      <w:numFmt w:val="lowerLetter"/>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9">
    <w:nsid w:val="500D4405"/>
    <w:multiLevelType w:val="hybridMultilevel"/>
    <w:tmpl w:val="1FDC8CCA"/>
    <w:lvl w:ilvl="0" w:tplc="0409000F">
      <w:start w:val="1"/>
      <w:numFmt w:val="decimal"/>
      <w:lvlText w:val="%1."/>
      <w:lvlJc w:val="left"/>
      <w:pPr>
        <w:ind w:left="1008" w:hanging="360"/>
      </w:pPr>
      <w:rPr>
        <w:rFonts w:hint="default"/>
      </w:rPr>
    </w:lvl>
    <w:lvl w:ilvl="1" w:tplc="04210019" w:tentative="1">
      <w:start w:val="1"/>
      <w:numFmt w:val="lowerLetter"/>
      <w:lvlText w:val="%2."/>
      <w:lvlJc w:val="left"/>
      <w:pPr>
        <w:ind w:left="1728" w:hanging="360"/>
      </w:pPr>
    </w:lvl>
    <w:lvl w:ilvl="2" w:tplc="0421001B" w:tentative="1">
      <w:start w:val="1"/>
      <w:numFmt w:val="lowerRoman"/>
      <w:lvlText w:val="%3."/>
      <w:lvlJc w:val="right"/>
      <w:pPr>
        <w:ind w:left="2448" w:hanging="180"/>
      </w:pPr>
    </w:lvl>
    <w:lvl w:ilvl="3" w:tplc="0421000F" w:tentative="1">
      <w:start w:val="1"/>
      <w:numFmt w:val="decimal"/>
      <w:lvlText w:val="%4."/>
      <w:lvlJc w:val="left"/>
      <w:pPr>
        <w:ind w:left="3168" w:hanging="360"/>
      </w:pPr>
    </w:lvl>
    <w:lvl w:ilvl="4" w:tplc="04210019" w:tentative="1">
      <w:start w:val="1"/>
      <w:numFmt w:val="lowerLetter"/>
      <w:lvlText w:val="%5."/>
      <w:lvlJc w:val="left"/>
      <w:pPr>
        <w:ind w:left="3888" w:hanging="360"/>
      </w:pPr>
    </w:lvl>
    <w:lvl w:ilvl="5" w:tplc="0421001B" w:tentative="1">
      <w:start w:val="1"/>
      <w:numFmt w:val="lowerRoman"/>
      <w:lvlText w:val="%6."/>
      <w:lvlJc w:val="right"/>
      <w:pPr>
        <w:ind w:left="4608" w:hanging="180"/>
      </w:pPr>
    </w:lvl>
    <w:lvl w:ilvl="6" w:tplc="0421000F" w:tentative="1">
      <w:start w:val="1"/>
      <w:numFmt w:val="decimal"/>
      <w:lvlText w:val="%7."/>
      <w:lvlJc w:val="left"/>
      <w:pPr>
        <w:ind w:left="5328" w:hanging="360"/>
      </w:pPr>
    </w:lvl>
    <w:lvl w:ilvl="7" w:tplc="04210019" w:tentative="1">
      <w:start w:val="1"/>
      <w:numFmt w:val="lowerLetter"/>
      <w:lvlText w:val="%8."/>
      <w:lvlJc w:val="left"/>
      <w:pPr>
        <w:ind w:left="6048" w:hanging="360"/>
      </w:pPr>
    </w:lvl>
    <w:lvl w:ilvl="8" w:tplc="0421001B" w:tentative="1">
      <w:start w:val="1"/>
      <w:numFmt w:val="lowerRoman"/>
      <w:lvlText w:val="%9."/>
      <w:lvlJc w:val="right"/>
      <w:pPr>
        <w:ind w:left="6768" w:hanging="180"/>
      </w:pPr>
    </w:lvl>
  </w:abstractNum>
  <w:abstractNum w:abstractNumId="10">
    <w:nsid w:val="50D24B97"/>
    <w:multiLevelType w:val="multilevel"/>
    <w:tmpl w:val="50D24B97"/>
    <w:lvl w:ilvl="0">
      <w:start w:val="1"/>
      <w:numFmt w:val="decimal"/>
      <w:lvlText w:val="%1."/>
      <w:lvlJc w:val="left"/>
      <w:pPr>
        <w:ind w:left="1287" w:hanging="360"/>
      </w:pPr>
      <w:rPr>
        <w:rFonts w:hint="default"/>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1">
    <w:nsid w:val="7C7205A7"/>
    <w:multiLevelType w:val="hybridMultilevel"/>
    <w:tmpl w:val="2236F44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9"/>
  </w:num>
  <w:num w:numId="8">
    <w:abstractNumId w:val="7"/>
  </w:num>
  <w:num w:numId="9">
    <w:abstractNumId w:val="11"/>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5"/>
  </w:num>
  <w:num w:numId="14">
    <w:abstractNumId w:val="5"/>
  </w:num>
  <w:num w:numId="15">
    <w:abstractNumId w:val="5"/>
  </w:num>
  <w:num w:numId="16">
    <w:abstractNumId w:val="5"/>
  </w:num>
  <w:num w:numId="17">
    <w:abstractNumId w:val="4"/>
  </w:num>
  <w:num w:numId="18">
    <w:abstractNumId w:val="5"/>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IdMacAtCleanup w:val="1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itya perwira">
    <w15:presenceInfo w15:providerId="Windows Live" w15:userId="7be98d47ccc03c46"/>
  </w15:person>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ADF"/>
    <w:rsid w:val="00024FA4"/>
    <w:rsid w:val="00056D6E"/>
    <w:rsid w:val="000C113D"/>
    <w:rsid w:val="000D60E3"/>
    <w:rsid w:val="000E0896"/>
    <w:rsid w:val="000E715C"/>
    <w:rsid w:val="000F0F16"/>
    <w:rsid w:val="00130048"/>
    <w:rsid w:val="00131774"/>
    <w:rsid w:val="0014296C"/>
    <w:rsid w:val="00155EFF"/>
    <w:rsid w:val="00156256"/>
    <w:rsid w:val="00163D7C"/>
    <w:rsid w:val="001641E6"/>
    <w:rsid w:val="00172FBD"/>
    <w:rsid w:val="001838ED"/>
    <w:rsid w:val="0019584E"/>
    <w:rsid w:val="001968C4"/>
    <w:rsid w:val="001975C0"/>
    <w:rsid w:val="001A1354"/>
    <w:rsid w:val="001A27C7"/>
    <w:rsid w:val="001D3488"/>
    <w:rsid w:val="001E001D"/>
    <w:rsid w:val="001F5D8C"/>
    <w:rsid w:val="00220146"/>
    <w:rsid w:val="00247ABB"/>
    <w:rsid w:val="00252857"/>
    <w:rsid w:val="00277F6E"/>
    <w:rsid w:val="0028228C"/>
    <w:rsid w:val="002C2C4C"/>
    <w:rsid w:val="002F3B73"/>
    <w:rsid w:val="00306BA3"/>
    <w:rsid w:val="00322403"/>
    <w:rsid w:val="00324E4D"/>
    <w:rsid w:val="00370FC3"/>
    <w:rsid w:val="003E2673"/>
    <w:rsid w:val="003F38E9"/>
    <w:rsid w:val="00401276"/>
    <w:rsid w:val="00420CFA"/>
    <w:rsid w:val="00431F74"/>
    <w:rsid w:val="00433D01"/>
    <w:rsid w:val="00456AC7"/>
    <w:rsid w:val="004B311A"/>
    <w:rsid w:val="004C513D"/>
    <w:rsid w:val="004E2180"/>
    <w:rsid w:val="00515A63"/>
    <w:rsid w:val="0052334A"/>
    <w:rsid w:val="005330E2"/>
    <w:rsid w:val="005473F2"/>
    <w:rsid w:val="005539D3"/>
    <w:rsid w:val="005572B5"/>
    <w:rsid w:val="00566F51"/>
    <w:rsid w:val="00593B6A"/>
    <w:rsid w:val="005956DF"/>
    <w:rsid w:val="005A57FA"/>
    <w:rsid w:val="005A6C06"/>
    <w:rsid w:val="005C014C"/>
    <w:rsid w:val="005C69E8"/>
    <w:rsid w:val="005F7921"/>
    <w:rsid w:val="00615ADF"/>
    <w:rsid w:val="006233F3"/>
    <w:rsid w:val="0063259D"/>
    <w:rsid w:val="0065660B"/>
    <w:rsid w:val="00683333"/>
    <w:rsid w:val="006863BB"/>
    <w:rsid w:val="006B0A31"/>
    <w:rsid w:val="006C10A7"/>
    <w:rsid w:val="006C2343"/>
    <w:rsid w:val="006F0453"/>
    <w:rsid w:val="00701FDE"/>
    <w:rsid w:val="007212AB"/>
    <w:rsid w:val="007316B2"/>
    <w:rsid w:val="00746664"/>
    <w:rsid w:val="007752EB"/>
    <w:rsid w:val="007C0A04"/>
    <w:rsid w:val="00806EF0"/>
    <w:rsid w:val="0082762C"/>
    <w:rsid w:val="008478B2"/>
    <w:rsid w:val="008724BA"/>
    <w:rsid w:val="008735FA"/>
    <w:rsid w:val="0087581D"/>
    <w:rsid w:val="008830B4"/>
    <w:rsid w:val="008A4EF9"/>
    <w:rsid w:val="008C6C66"/>
    <w:rsid w:val="008D0692"/>
    <w:rsid w:val="008D222F"/>
    <w:rsid w:val="008F66A4"/>
    <w:rsid w:val="00915DF7"/>
    <w:rsid w:val="00920961"/>
    <w:rsid w:val="0095212D"/>
    <w:rsid w:val="0096628F"/>
    <w:rsid w:val="00973F01"/>
    <w:rsid w:val="009825EB"/>
    <w:rsid w:val="009846F9"/>
    <w:rsid w:val="009C6132"/>
    <w:rsid w:val="009D3D02"/>
    <w:rsid w:val="00A15E02"/>
    <w:rsid w:val="00A20B9F"/>
    <w:rsid w:val="00A40B7D"/>
    <w:rsid w:val="00A56C75"/>
    <w:rsid w:val="00AA4980"/>
    <w:rsid w:val="00AB3287"/>
    <w:rsid w:val="00AE1BD0"/>
    <w:rsid w:val="00AF1301"/>
    <w:rsid w:val="00B06C5D"/>
    <w:rsid w:val="00B17B19"/>
    <w:rsid w:val="00B268F1"/>
    <w:rsid w:val="00B52321"/>
    <w:rsid w:val="00B53837"/>
    <w:rsid w:val="00B66AB2"/>
    <w:rsid w:val="00B8217C"/>
    <w:rsid w:val="00BA34CE"/>
    <w:rsid w:val="00BB255D"/>
    <w:rsid w:val="00BC067C"/>
    <w:rsid w:val="00BC1C72"/>
    <w:rsid w:val="00BC73BF"/>
    <w:rsid w:val="00BD26D2"/>
    <w:rsid w:val="00BE17B0"/>
    <w:rsid w:val="00BE4540"/>
    <w:rsid w:val="00BE48AA"/>
    <w:rsid w:val="00BF2919"/>
    <w:rsid w:val="00C230E9"/>
    <w:rsid w:val="00C306C1"/>
    <w:rsid w:val="00C419D9"/>
    <w:rsid w:val="00C46909"/>
    <w:rsid w:val="00C55313"/>
    <w:rsid w:val="00C618E8"/>
    <w:rsid w:val="00CA6CFA"/>
    <w:rsid w:val="00CE5561"/>
    <w:rsid w:val="00CF392B"/>
    <w:rsid w:val="00CF67EE"/>
    <w:rsid w:val="00D12763"/>
    <w:rsid w:val="00D13B88"/>
    <w:rsid w:val="00D17258"/>
    <w:rsid w:val="00D2304F"/>
    <w:rsid w:val="00D24B71"/>
    <w:rsid w:val="00D635E7"/>
    <w:rsid w:val="00D94DF4"/>
    <w:rsid w:val="00DA35EB"/>
    <w:rsid w:val="00DA630A"/>
    <w:rsid w:val="00DC25FB"/>
    <w:rsid w:val="00DC63C7"/>
    <w:rsid w:val="00DD07B5"/>
    <w:rsid w:val="00DD3961"/>
    <w:rsid w:val="00E15146"/>
    <w:rsid w:val="00E30FFA"/>
    <w:rsid w:val="00E55D85"/>
    <w:rsid w:val="00E641BE"/>
    <w:rsid w:val="00E70EC6"/>
    <w:rsid w:val="00E7252E"/>
    <w:rsid w:val="00E865C9"/>
    <w:rsid w:val="00EA4D1F"/>
    <w:rsid w:val="00F01E08"/>
    <w:rsid w:val="00F04363"/>
    <w:rsid w:val="00F33191"/>
    <w:rsid w:val="00F718B4"/>
    <w:rsid w:val="00F75593"/>
    <w:rsid w:val="00FA43A7"/>
    <w:rsid w:val="00FD5E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1283E9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jc w:val="center"/>
    </w:pPr>
    <w:rPr>
      <w:rFonts w:eastAsia="SimSun"/>
      <w:lang w:eastAsia="zh-CN"/>
    </w:rPr>
  </w:style>
  <w:style w:type="paragraph" w:styleId="Heading1">
    <w:name w:val="heading 1"/>
    <w:basedOn w:val="Normal"/>
    <w:next w:val="BodyText"/>
    <w:qFormat/>
    <w:pPr>
      <w:keepNext/>
      <w:keepLines/>
      <w:numPr>
        <w:numId w:val="1"/>
      </w:numPr>
      <w:tabs>
        <w:tab w:val="left" w:pos="216"/>
        <w:tab w:val="left" w:pos="283"/>
        <w:tab w:val="left" w:pos="340"/>
        <w:tab w:val="left" w:pos="397"/>
      </w:tabs>
      <w:spacing w:before="160" w:after="80"/>
      <w:outlineLvl w:val="0"/>
    </w:pPr>
    <w:rPr>
      <w:smallCaps/>
      <w:lang w:eastAsia="en-US"/>
    </w:rPr>
  </w:style>
  <w:style w:type="paragraph" w:styleId="Heading2">
    <w:name w:val="heading 2"/>
    <w:basedOn w:val="Normal"/>
    <w:next w:val="BodyText"/>
    <w:qFormat/>
    <w:pPr>
      <w:keepNext/>
      <w:keepLines/>
      <w:numPr>
        <w:ilvl w:val="1"/>
        <w:numId w:val="1"/>
      </w:numPr>
      <w:spacing w:before="120" w:after="60"/>
      <w:jc w:val="left"/>
      <w:outlineLvl w:val="1"/>
    </w:pPr>
    <w:rPr>
      <w:i/>
      <w:iCs/>
      <w:lang w:eastAsia="en-US"/>
    </w:rPr>
  </w:style>
  <w:style w:type="paragraph" w:styleId="Heading3">
    <w:name w:val="heading 3"/>
    <w:basedOn w:val="Normal"/>
    <w:next w:val="BodyText"/>
    <w:qFormat/>
    <w:pPr>
      <w:numPr>
        <w:ilvl w:val="2"/>
        <w:numId w:val="1"/>
      </w:numPr>
      <w:tabs>
        <w:tab w:val="left" w:pos="540"/>
      </w:tabs>
      <w:spacing w:line="240" w:lineRule="exact"/>
      <w:jc w:val="both"/>
      <w:outlineLvl w:val="2"/>
    </w:pPr>
    <w:rPr>
      <w:i/>
      <w:iCs/>
      <w:lang w:eastAsia="en-US"/>
    </w:rPr>
  </w:style>
  <w:style w:type="paragraph" w:styleId="Heading4">
    <w:name w:val="heading 4"/>
    <w:basedOn w:val="Normal"/>
    <w:next w:val="BodyText"/>
    <w:qFormat/>
    <w:pPr>
      <w:numPr>
        <w:ilvl w:val="3"/>
        <w:numId w:val="1"/>
      </w:numPr>
      <w:tabs>
        <w:tab w:val="left" w:pos="720"/>
      </w:tabs>
      <w:spacing w:before="40" w:after="40"/>
      <w:jc w:val="both"/>
      <w:outlineLvl w:val="3"/>
    </w:pPr>
    <w:rPr>
      <w:i/>
      <w:iCs/>
      <w:lang w:eastAsia="en-US"/>
    </w:rPr>
  </w:style>
  <w:style w:type="paragraph" w:styleId="Heading5">
    <w:name w:val="heading 5"/>
    <w:basedOn w:val="Normal"/>
    <w:next w:val="BodyText"/>
    <w:qFormat/>
    <w:pPr>
      <w:tabs>
        <w:tab w:val="left" w:pos="360"/>
      </w:tabs>
      <w:spacing w:before="160" w:after="80"/>
      <w:outlineLvl w:val="4"/>
    </w:pPr>
    <w:rPr>
      <w:smallCap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cs="Times New Roman"/>
      <w:i w:val="0"/>
      <w:iCs w:val="0"/>
    </w:rPr>
  </w:style>
  <w:style w:type="character" w:customStyle="1" w:styleId="WW8Num1z1">
    <w:name w:val="WW8Num1z1"/>
    <w:rPr>
      <w:rFonts w:cs="Times New Roman"/>
    </w:rPr>
  </w:style>
  <w:style w:type="character" w:customStyle="1" w:styleId="WW8Num1z3">
    <w:name w:val="WW8Num1z3"/>
    <w:rPr>
      <w:rFonts w:ascii="Times New Roman" w:hAnsi="Times New Roman" w:cs="Times New Roman"/>
      <w:b w:val="0"/>
      <w:bCs w:val="0"/>
      <w:i/>
      <w:iCs/>
      <w:sz w:val="20"/>
      <w:szCs w:val="20"/>
    </w:rPr>
  </w:style>
  <w:style w:type="character" w:customStyle="1" w:styleId="WW8Num2z0">
    <w:name w:val="WW8Num2z0"/>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0">
    <w:name w:val="WW8Num3z0"/>
    <w:rPr>
      <w:rFonts w:ascii="Symbol" w:hAnsi="Symbol" w:cs="Symbol"/>
    </w:rPr>
  </w:style>
  <w:style w:type="character" w:customStyle="1" w:styleId="WW8Num4z0">
    <w:name w:val="WW8Num4z0"/>
    <w:rPr>
      <w:rFonts w:cs="Times New Roman"/>
    </w:rPr>
  </w:style>
  <w:style w:type="character" w:customStyle="1" w:styleId="WW8Num5z0">
    <w:name w:val="WW8Num5z0"/>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0">
    <w:name w:val="WW8Num6z0"/>
    <w:rPr>
      <w:rFonts w:ascii="Times New Roman" w:hAnsi="Times New Roman" w:cs="Times New Roman"/>
      <w:b w:val="0"/>
      <w:bCs w:val="0"/>
      <w:i w:val="0"/>
      <w:iCs w:val="0"/>
      <w:sz w:val="16"/>
      <w:szCs w:val="16"/>
    </w:rPr>
  </w:style>
  <w:style w:type="character" w:customStyle="1" w:styleId="Absatz-Standardschriftart">
    <w:name w:val="Absatz-Standardschriftart"/>
  </w:style>
  <w:style w:type="character" w:customStyle="1" w:styleId="WW8Num7z0">
    <w:name w:val="WW8Num7z0"/>
    <w:rPr>
      <w:rFonts w:ascii="Times New Roman" w:hAnsi="Times New Roman" w:cs="Times New Roman"/>
      <w:b w:val="0"/>
      <w:bCs w:val="0"/>
      <w:i w:val="0"/>
      <w:iCs w:val="0"/>
      <w:color w:val="auto"/>
      <w:sz w:val="16"/>
      <w:szCs w:val="16"/>
    </w:rPr>
  </w:style>
  <w:style w:type="character" w:customStyle="1" w:styleId="WW-DefaultParagraphFont">
    <w:name w:val="WW-Default Paragraph Fon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8Num1z4">
    <w:name w:val="WW8Num1z4"/>
    <w:rPr>
      <w:rFonts w:cs="Times New Roman"/>
    </w:rPr>
  </w:style>
  <w:style w:type="character" w:customStyle="1" w:styleId="WW-Absatz-Standardschriftart11111111">
    <w:name w:val="WW-Absatz-Standardschriftart11111111"/>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WW8Num8z0">
    <w:name w:val="WW8Num8z0"/>
    <w:rPr>
      <w:rFonts w:ascii="Times New Roman" w:hAnsi="Times New Roman" w:cs="Times New Roman"/>
      <w:b w:val="0"/>
      <w:bCs w:val="0"/>
      <w:i w:val="0"/>
      <w:iCs w:val="0"/>
      <w:sz w:val="16"/>
      <w:szCs w:val="16"/>
    </w:rPr>
  </w:style>
  <w:style w:type="character" w:customStyle="1" w:styleId="WW-DefaultParagraphFont1">
    <w:name w:val="WW-Default Paragraph Font1"/>
  </w:style>
  <w:style w:type="paragraph" w:customStyle="1" w:styleId="Heading">
    <w:name w:val="Heading"/>
    <w:basedOn w:val="Normal"/>
    <w:next w:val="BodyText"/>
    <w:pPr>
      <w:keepNext/>
      <w:spacing w:before="240" w:after="120"/>
    </w:pPr>
    <w:rPr>
      <w:rFonts w:ascii="Arial" w:eastAsia="DejaVu Sans" w:hAnsi="Arial" w:cs="Lohit Hindi"/>
      <w:sz w:val="28"/>
      <w:szCs w:val="28"/>
    </w:rPr>
  </w:style>
  <w:style w:type="paragraph" w:styleId="BodyText">
    <w:name w:val="Body Text"/>
    <w:basedOn w:val="Normal"/>
    <w:link w:val="BodyTextChar"/>
    <w:pPr>
      <w:spacing w:after="6"/>
      <w:ind w:firstLine="288"/>
      <w:jc w:val="both"/>
    </w:pPr>
    <w:rPr>
      <w:spacing w:val="-1"/>
    </w:rPr>
  </w:style>
  <w:style w:type="paragraph" w:styleId="List">
    <w:name w:val="List"/>
    <w:basedOn w:val="BodyText"/>
    <w:rPr>
      <w:rFonts w:cs="Lohit Hindi"/>
    </w:rPr>
  </w:style>
  <w:style w:type="paragraph" w:styleId="Caption">
    <w:name w:val="caption"/>
    <w:basedOn w:val="Normal"/>
    <w:qFormat/>
    <w:rsid w:val="008724BA"/>
    <w:pPr>
      <w:suppressLineNumbers/>
      <w:spacing w:before="120" w:after="120"/>
      <w:jc w:val="left"/>
    </w:pPr>
    <w:rPr>
      <w:rFonts w:cs="Lohit Hindi"/>
      <w:iCs/>
      <w:sz w:val="16"/>
      <w:szCs w:val="24"/>
    </w:rPr>
  </w:style>
  <w:style w:type="paragraph" w:customStyle="1" w:styleId="Index">
    <w:name w:val="Index"/>
    <w:basedOn w:val="Normal"/>
    <w:pPr>
      <w:suppressLineNumbers/>
    </w:pPr>
    <w:rPr>
      <w:rFonts w:cs="Lohit Hindi"/>
    </w:rPr>
  </w:style>
  <w:style w:type="paragraph" w:customStyle="1" w:styleId="Abstract">
    <w:name w:val="Abstract"/>
    <w:pPr>
      <w:suppressAutoHyphens/>
      <w:spacing w:after="200"/>
      <w:ind w:firstLine="170"/>
      <w:jc w:val="both"/>
    </w:pPr>
    <w:rPr>
      <w:rFonts w:eastAsia="SimSun"/>
      <w:b/>
      <w:bCs/>
      <w:sz w:val="18"/>
      <w:szCs w:val="18"/>
      <w:lang w:eastAsia="zh-CN"/>
    </w:rPr>
  </w:style>
  <w:style w:type="paragraph" w:customStyle="1" w:styleId="Affiliation">
    <w:name w:val="Affiliation"/>
    <w:pPr>
      <w:suppressAutoHyphens/>
      <w:jc w:val="center"/>
    </w:pPr>
    <w:rPr>
      <w:rFonts w:eastAsia="SimSun"/>
      <w:lang w:eastAsia="zh-CN"/>
    </w:rPr>
  </w:style>
  <w:style w:type="paragraph" w:customStyle="1" w:styleId="Author">
    <w:name w:val="Author"/>
    <w:pPr>
      <w:suppressAutoHyphens/>
      <w:spacing w:before="360" w:after="40"/>
      <w:jc w:val="center"/>
    </w:pPr>
    <w:rPr>
      <w:rFonts w:eastAsia="SimSun"/>
      <w:sz w:val="22"/>
      <w:szCs w:val="22"/>
    </w:rPr>
  </w:style>
  <w:style w:type="paragraph" w:customStyle="1" w:styleId="bulletlist">
    <w:name w:val="bullet list"/>
    <w:basedOn w:val="BodyText"/>
    <w:pPr>
      <w:numPr>
        <w:numId w:val="3"/>
      </w:numPr>
      <w:tabs>
        <w:tab w:val="left" w:pos="648"/>
      </w:tabs>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6"/>
      </w:numPr>
      <w:suppressAutoHyphens/>
      <w:spacing w:before="80" w:after="200"/>
      <w:jc w:val="center"/>
    </w:pPr>
    <w:rPr>
      <w:rFonts w:eastAsia="SimSun"/>
      <w:sz w:val="16"/>
      <w:szCs w:val="16"/>
    </w:rPr>
  </w:style>
  <w:style w:type="paragraph" w:customStyle="1" w:styleId="footnote">
    <w:name w:val="footnote"/>
    <w:pPr>
      <w:numPr>
        <w:numId w:val="2"/>
      </w:numPr>
      <w:tabs>
        <w:tab w:val="left" w:pos="648"/>
      </w:tabs>
      <w:suppressAutoHyphens/>
      <w:spacing w:after="40"/>
    </w:pPr>
    <w:rPr>
      <w:rFonts w:eastAsia="SimSun"/>
      <w:sz w:val="16"/>
      <w:szCs w:val="16"/>
      <w:lang w:eastAsia="zh-CN"/>
    </w:rPr>
  </w:style>
  <w:style w:type="paragraph" w:customStyle="1" w:styleId="keywords">
    <w:name w:val="key words"/>
    <w:pPr>
      <w:suppressAutoHyphens/>
      <w:spacing w:after="120"/>
      <w:ind w:firstLine="288"/>
      <w:jc w:val="both"/>
    </w:pPr>
    <w:rPr>
      <w:rFonts w:eastAsia="SimSun"/>
      <w:b/>
      <w:bCs/>
      <w:iCs/>
      <w:sz w:val="18"/>
      <w:szCs w:val="18"/>
    </w:rPr>
  </w:style>
  <w:style w:type="paragraph" w:customStyle="1" w:styleId="papersubtitle">
    <w:name w:val="paper subtitle"/>
    <w:pPr>
      <w:suppressAutoHyphens/>
      <w:spacing w:after="120"/>
      <w:jc w:val="center"/>
    </w:pPr>
    <w:rPr>
      <w:rFonts w:eastAsia="MS Mincho"/>
      <w:sz w:val="28"/>
      <w:szCs w:val="28"/>
    </w:rPr>
  </w:style>
  <w:style w:type="paragraph" w:customStyle="1" w:styleId="papertitle">
    <w:name w:val="paper title"/>
    <w:pPr>
      <w:suppressAutoHyphens/>
      <w:spacing w:after="120"/>
      <w:jc w:val="center"/>
    </w:pPr>
    <w:rPr>
      <w:rFonts w:eastAsia="MS Mincho"/>
      <w:sz w:val="48"/>
      <w:szCs w:val="48"/>
    </w:rPr>
  </w:style>
  <w:style w:type="paragraph" w:customStyle="1" w:styleId="references">
    <w:name w:val="references"/>
    <w:pPr>
      <w:numPr>
        <w:numId w:val="4"/>
      </w:numPr>
      <w:suppressAutoHyphens/>
      <w:spacing w:after="50" w:line="180" w:lineRule="atLeast"/>
      <w:jc w:val="both"/>
    </w:pPr>
    <w:rPr>
      <w:rFonts w:eastAsia="MS Mincho"/>
      <w:sz w:val="18"/>
      <w:szCs w:val="16"/>
    </w:rPr>
  </w:style>
  <w:style w:type="paragraph" w:customStyle="1" w:styleId="sponsors">
    <w:name w:val="sponsors"/>
    <w:pPr>
      <w:pBdr>
        <w:top w:val="single" w:sz="4" w:space="2" w:color="000000"/>
      </w:pBdr>
      <w:suppressAutoHyphens/>
      <w:ind w:firstLine="288"/>
    </w:pPr>
    <w:rPr>
      <w:rFonts w:eastAsia="SimSun"/>
      <w:sz w:val="16"/>
      <w:szCs w:val="16"/>
      <w:lang w:eastAsia="zh-CN"/>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jc w:val="both"/>
    </w:pPr>
    <w:rPr>
      <w:rFonts w:eastAsia="SimSun"/>
      <w:sz w:val="16"/>
      <w:szCs w:val="16"/>
    </w:rPr>
  </w:style>
  <w:style w:type="paragraph" w:customStyle="1" w:styleId="tablefootnote">
    <w:name w:val="table footnote"/>
    <w:pPr>
      <w:suppressAutoHyphens/>
      <w:spacing w:before="60" w:after="30"/>
      <w:jc w:val="right"/>
    </w:pPr>
    <w:rPr>
      <w:rFonts w:eastAsia="SimSun"/>
      <w:sz w:val="12"/>
      <w:szCs w:val="12"/>
      <w:lang w:eastAsia="zh-CN"/>
    </w:rPr>
  </w:style>
  <w:style w:type="paragraph" w:customStyle="1" w:styleId="tablehead">
    <w:name w:val="table head"/>
    <w:pPr>
      <w:numPr>
        <w:numId w:val="5"/>
      </w:numPr>
      <w:tabs>
        <w:tab w:val="left" w:pos="1080"/>
      </w:tabs>
      <w:suppressAutoHyphens/>
      <w:spacing w:before="240" w:after="120" w:line="216" w:lineRule="auto"/>
      <w:jc w:val="center"/>
    </w:pPr>
    <w:rPr>
      <w:rFonts w:eastAsia="SimSun"/>
      <w:smallCaps/>
      <w:sz w:val="16"/>
      <w:szCs w:val="16"/>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rPr>
      <w:b/>
      <w:bCs/>
    </w:rPr>
  </w:style>
  <w:style w:type="character" w:styleId="Hyperlink">
    <w:name w:val="Hyperlink"/>
    <w:uiPriority w:val="99"/>
    <w:unhideWhenUsed/>
    <w:rsid w:val="00615ADF"/>
    <w:rPr>
      <w:color w:val="0000FF"/>
      <w:u w:val="single"/>
    </w:rPr>
  </w:style>
  <w:style w:type="paragraph" w:styleId="NormalWeb">
    <w:name w:val="Normal (Web)"/>
    <w:basedOn w:val="Normal"/>
    <w:uiPriority w:val="99"/>
    <w:semiHidden/>
    <w:unhideWhenUsed/>
    <w:rsid w:val="0065660B"/>
    <w:pPr>
      <w:suppressAutoHyphens w:val="0"/>
      <w:spacing w:before="100" w:beforeAutospacing="1" w:after="100" w:afterAutospacing="1"/>
      <w:jc w:val="left"/>
    </w:pPr>
    <w:rPr>
      <w:rFonts w:eastAsia="Times New Roman"/>
      <w:sz w:val="24"/>
      <w:szCs w:val="24"/>
      <w:lang w:eastAsia="en-US"/>
    </w:rPr>
  </w:style>
  <w:style w:type="character" w:styleId="Strong">
    <w:name w:val="Strong"/>
    <w:uiPriority w:val="22"/>
    <w:qFormat/>
    <w:rsid w:val="002F3B73"/>
    <w:rPr>
      <w:b/>
      <w:bCs/>
    </w:rPr>
  </w:style>
  <w:style w:type="table" w:styleId="TableGrid">
    <w:name w:val="Table Grid"/>
    <w:basedOn w:val="TableNormal"/>
    <w:rsid w:val="006C23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8D0692"/>
    <w:pPr>
      <w:ind w:left="720"/>
      <w:contextualSpacing/>
    </w:pPr>
  </w:style>
  <w:style w:type="character" w:styleId="PlaceholderText">
    <w:name w:val="Placeholder Text"/>
    <w:basedOn w:val="DefaultParagraphFont"/>
    <w:uiPriority w:val="99"/>
    <w:semiHidden/>
    <w:rsid w:val="001A1354"/>
    <w:rPr>
      <w:color w:val="808080"/>
    </w:rPr>
  </w:style>
  <w:style w:type="character" w:styleId="Emphasis">
    <w:name w:val="Emphasis"/>
    <w:basedOn w:val="DefaultParagraphFont"/>
    <w:qFormat/>
    <w:rsid w:val="00E15146"/>
    <w:rPr>
      <w:i/>
      <w:iCs/>
    </w:rPr>
  </w:style>
  <w:style w:type="paragraph" w:styleId="BalloonText">
    <w:name w:val="Balloon Text"/>
    <w:basedOn w:val="Normal"/>
    <w:link w:val="BalloonTextChar"/>
    <w:uiPriority w:val="99"/>
    <w:semiHidden/>
    <w:unhideWhenUsed/>
    <w:rsid w:val="008A4EF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4EF9"/>
    <w:rPr>
      <w:rFonts w:ascii="Segoe UI" w:eastAsia="SimSun" w:hAnsi="Segoe UI" w:cs="Segoe UI"/>
      <w:sz w:val="18"/>
      <w:szCs w:val="18"/>
      <w:lang w:eastAsia="zh-CN"/>
    </w:rPr>
  </w:style>
  <w:style w:type="character" w:styleId="CommentReference">
    <w:name w:val="annotation reference"/>
    <w:basedOn w:val="DefaultParagraphFont"/>
    <w:uiPriority w:val="99"/>
    <w:semiHidden/>
    <w:unhideWhenUsed/>
    <w:rsid w:val="00593B6A"/>
    <w:rPr>
      <w:sz w:val="16"/>
      <w:szCs w:val="16"/>
    </w:rPr>
  </w:style>
  <w:style w:type="paragraph" w:styleId="CommentText">
    <w:name w:val="annotation text"/>
    <w:basedOn w:val="Normal"/>
    <w:link w:val="CommentTextChar"/>
    <w:uiPriority w:val="99"/>
    <w:semiHidden/>
    <w:unhideWhenUsed/>
    <w:rsid w:val="00593B6A"/>
  </w:style>
  <w:style w:type="character" w:customStyle="1" w:styleId="CommentTextChar">
    <w:name w:val="Comment Text Char"/>
    <w:basedOn w:val="DefaultParagraphFont"/>
    <w:link w:val="CommentText"/>
    <w:uiPriority w:val="99"/>
    <w:semiHidden/>
    <w:rsid w:val="00593B6A"/>
    <w:rPr>
      <w:rFonts w:eastAsia="SimSun"/>
      <w:lang w:eastAsia="zh-CN"/>
    </w:rPr>
  </w:style>
  <w:style w:type="paragraph" w:styleId="CommentSubject">
    <w:name w:val="annotation subject"/>
    <w:basedOn w:val="CommentText"/>
    <w:next w:val="CommentText"/>
    <w:link w:val="CommentSubjectChar"/>
    <w:uiPriority w:val="99"/>
    <w:semiHidden/>
    <w:unhideWhenUsed/>
    <w:rsid w:val="00593B6A"/>
    <w:rPr>
      <w:b/>
      <w:bCs/>
    </w:rPr>
  </w:style>
  <w:style w:type="character" w:customStyle="1" w:styleId="CommentSubjectChar">
    <w:name w:val="Comment Subject Char"/>
    <w:basedOn w:val="CommentTextChar"/>
    <w:link w:val="CommentSubject"/>
    <w:uiPriority w:val="99"/>
    <w:semiHidden/>
    <w:rsid w:val="00593B6A"/>
    <w:rPr>
      <w:rFonts w:eastAsia="SimSun"/>
      <w:b/>
      <w:bCs/>
      <w:lang w:eastAsia="zh-CN"/>
    </w:rPr>
  </w:style>
  <w:style w:type="character" w:customStyle="1" w:styleId="BodyTextChar">
    <w:name w:val="Body Text Char"/>
    <w:basedOn w:val="DefaultParagraphFont"/>
    <w:link w:val="BodyText"/>
    <w:rsid w:val="00EA4D1F"/>
    <w:rPr>
      <w:rFonts w:eastAsia="SimSun"/>
      <w:spacing w:val="-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790433">
      <w:bodyDiv w:val="1"/>
      <w:marLeft w:val="0"/>
      <w:marRight w:val="0"/>
      <w:marTop w:val="0"/>
      <w:marBottom w:val="0"/>
      <w:divBdr>
        <w:top w:val="none" w:sz="0" w:space="0" w:color="auto"/>
        <w:left w:val="none" w:sz="0" w:space="0" w:color="auto"/>
        <w:bottom w:val="none" w:sz="0" w:space="0" w:color="auto"/>
        <w:right w:val="none" w:sz="0" w:space="0" w:color="auto"/>
      </w:divBdr>
    </w:div>
    <w:div w:id="244340804">
      <w:bodyDiv w:val="1"/>
      <w:marLeft w:val="0"/>
      <w:marRight w:val="0"/>
      <w:marTop w:val="0"/>
      <w:marBottom w:val="0"/>
      <w:divBdr>
        <w:top w:val="none" w:sz="0" w:space="0" w:color="auto"/>
        <w:left w:val="none" w:sz="0" w:space="0" w:color="auto"/>
        <w:bottom w:val="none" w:sz="0" w:space="0" w:color="auto"/>
        <w:right w:val="none" w:sz="0" w:space="0" w:color="auto"/>
      </w:divBdr>
    </w:div>
    <w:div w:id="258949303">
      <w:bodyDiv w:val="1"/>
      <w:marLeft w:val="0"/>
      <w:marRight w:val="0"/>
      <w:marTop w:val="0"/>
      <w:marBottom w:val="0"/>
      <w:divBdr>
        <w:top w:val="none" w:sz="0" w:space="0" w:color="auto"/>
        <w:left w:val="none" w:sz="0" w:space="0" w:color="auto"/>
        <w:bottom w:val="none" w:sz="0" w:space="0" w:color="auto"/>
        <w:right w:val="none" w:sz="0" w:space="0" w:color="auto"/>
      </w:divBdr>
    </w:div>
    <w:div w:id="347679074">
      <w:bodyDiv w:val="1"/>
      <w:marLeft w:val="0"/>
      <w:marRight w:val="0"/>
      <w:marTop w:val="0"/>
      <w:marBottom w:val="0"/>
      <w:divBdr>
        <w:top w:val="none" w:sz="0" w:space="0" w:color="auto"/>
        <w:left w:val="none" w:sz="0" w:space="0" w:color="auto"/>
        <w:bottom w:val="none" w:sz="0" w:space="0" w:color="auto"/>
        <w:right w:val="none" w:sz="0" w:space="0" w:color="auto"/>
      </w:divBdr>
    </w:div>
    <w:div w:id="432358843">
      <w:bodyDiv w:val="1"/>
      <w:marLeft w:val="0"/>
      <w:marRight w:val="0"/>
      <w:marTop w:val="0"/>
      <w:marBottom w:val="0"/>
      <w:divBdr>
        <w:top w:val="none" w:sz="0" w:space="0" w:color="auto"/>
        <w:left w:val="none" w:sz="0" w:space="0" w:color="auto"/>
        <w:bottom w:val="none" w:sz="0" w:space="0" w:color="auto"/>
        <w:right w:val="none" w:sz="0" w:space="0" w:color="auto"/>
      </w:divBdr>
    </w:div>
    <w:div w:id="465246034">
      <w:bodyDiv w:val="1"/>
      <w:marLeft w:val="0"/>
      <w:marRight w:val="0"/>
      <w:marTop w:val="0"/>
      <w:marBottom w:val="0"/>
      <w:divBdr>
        <w:top w:val="none" w:sz="0" w:space="0" w:color="auto"/>
        <w:left w:val="none" w:sz="0" w:space="0" w:color="auto"/>
        <w:bottom w:val="none" w:sz="0" w:space="0" w:color="auto"/>
        <w:right w:val="none" w:sz="0" w:space="0" w:color="auto"/>
      </w:divBdr>
    </w:div>
    <w:div w:id="711076586">
      <w:bodyDiv w:val="1"/>
      <w:marLeft w:val="0"/>
      <w:marRight w:val="0"/>
      <w:marTop w:val="0"/>
      <w:marBottom w:val="0"/>
      <w:divBdr>
        <w:top w:val="none" w:sz="0" w:space="0" w:color="auto"/>
        <w:left w:val="none" w:sz="0" w:space="0" w:color="auto"/>
        <w:bottom w:val="none" w:sz="0" w:space="0" w:color="auto"/>
        <w:right w:val="none" w:sz="0" w:space="0" w:color="auto"/>
      </w:divBdr>
    </w:div>
    <w:div w:id="766735086">
      <w:bodyDiv w:val="1"/>
      <w:marLeft w:val="0"/>
      <w:marRight w:val="0"/>
      <w:marTop w:val="0"/>
      <w:marBottom w:val="0"/>
      <w:divBdr>
        <w:top w:val="none" w:sz="0" w:space="0" w:color="auto"/>
        <w:left w:val="none" w:sz="0" w:space="0" w:color="auto"/>
        <w:bottom w:val="none" w:sz="0" w:space="0" w:color="auto"/>
        <w:right w:val="none" w:sz="0" w:space="0" w:color="auto"/>
      </w:divBdr>
    </w:div>
    <w:div w:id="1011373835">
      <w:bodyDiv w:val="1"/>
      <w:marLeft w:val="0"/>
      <w:marRight w:val="0"/>
      <w:marTop w:val="0"/>
      <w:marBottom w:val="0"/>
      <w:divBdr>
        <w:top w:val="none" w:sz="0" w:space="0" w:color="auto"/>
        <w:left w:val="none" w:sz="0" w:space="0" w:color="auto"/>
        <w:bottom w:val="none" w:sz="0" w:space="0" w:color="auto"/>
        <w:right w:val="none" w:sz="0" w:space="0" w:color="auto"/>
      </w:divBdr>
    </w:div>
    <w:div w:id="1250850601">
      <w:bodyDiv w:val="1"/>
      <w:marLeft w:val="0"/>
      <w:marRight w:val="0"/>
      <w:marTop w:val="0"/>
      <w:marBottom w:val="0"/>
      <w:divBdr>
        <w:top w:val="none" w:sz="0" w:space="0" w:color="auto"/>
        <w:left w:val="none" w:sz="0" w:space="0" w:color="auto"/>
        <w:bottom w:val="none" w:sz="0" w:space="0" w:color="auto"/>
        <w:right w:val="none" w:sz="0" w:space="0" w:color="auto"/>
      </w:divBdr>
    </w:div>
    <w:div w:id="1805998085">
      <w:bodyDiv w:val="1"/>
      <w:marLeft w:val="0"/>
      <w:marRight w:val="0"/>
      <w:marTop w:val="0"/>
      <w:marBottom w:val="0"/>
      <w:divBdr>
        <w:top w:val="none" w:sz="0" w:space="0" w:color="auto"/>
        <w:left w:val="none" w:sz="0" w:space="0" w:color="auto"/>
        <w:bottom w:val="none" w:sz="0" w:space="0" w:color="auto"/>
        <w:right w:val="none" w:sz="0" w:space="0" w:color="auto"/>
      </w:divBdr>
    </w:div>
    <w:div w:id="20619053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jpeg"/><Relationship Id="rId18" Type="http://schemas.openxmlformats.org/officeDocument/2006/relationships/image" Target="media/image10.png"/><Relationship Id="rId26"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image" Target="media/image12.emf"/><Relationship Id="rId7" Type="http://schemas.microsoft.com/office/2011/relationships/commentsExtended" Target="commentsExtended.xml"/><Relationship Id="rId12" Type="http://schemas.openxmlformats.org/officeDocument/2006/relationships/image" Target="media/image5.jpeg"/><Relationship Id="rId17" Type="http://schemas.openxmlformats.org/officeDocument/2006/relationships/image" Target="media/image9.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package" Target="embeddings/Microsoft_Visio_Drawing1.vsdx"/><Relationship Id="rId20" Type="http://schemas.openxmlformats.org/officeDocument/2006/relationships/package" Target="embeddings/Microsoft_Visio_Drawing2.vsdx"/><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jpeg"/><Relationship Id="rId24" Type="http://schemas.openxmlformats.org/officeDocument/2006/relationships/package" Target="embeddings/Microsoft_Visio_Drawing4.vsdx"/><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3.emf"/><Relationship Id="rId28" Type="http://schemas.microsoft.com/office/2011/relationships/people" Target="people.xml"/><Relationship Id="rId10" Type="http://schemas.openxmlformats.org/officeDocument/2006/relationships/image" Target="media/image3.jpeg"/><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emf"/><Relationship Id="rId22" Type="http://schemas.openxmlformats.org/officeDocument/2006/relationships/package" Target="embeddings/Microsoft_Visio_Drawing3.vsdx"/><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Akurasi</c:v>
                </c:pt>
              </c:strCache>
            </c:strRef>
          </c:tx>
          <c:spPr>
            <a:solidFill>
              <a:schemeClr val="accent2"/>
            </a:solidFill>
            <a:ln>
              <a:noFill/>
            </a:ln>
            <a:effectLst/>
          </c:spPr>
          <c:invertIfNegative val="0"/>
          <c:cat>
            <c:strRef>
              <c:f>Sheet1!$A$2:$A$7</c:f>
              <c:strCache>
                <c:ptCount val="6"/>
                <c:pt idx="0">
                  <c:v>METU </c:v>
                </c:pt>
                <c:pt idx="1">
                  <c:v>Gempa 334 citra</c:v>
                </c:pt>
                <c:pt idx="2">
                  <c:v>Gempa 4.008 citra (90:10)</c:v>
                </c:pt>
                <c:pt idx="3">
                  <c:v>Gempa 4008 citra (70:30)</c:v>
                </c:pt>
                <c:pt idx="4">
                  <c:v>Gempa citra 82 citra</c:v>
                </c:pt>
                <c:pt idx="5">
                  <c:v>Gempa 984 citra</c:v>
                </c:pt>
              </c:strCache>
            </c:strRef>
          </c:cat>
          <c:val>
            <c:numRef>
              <c:f>Sheet1!$B$2:$B$7</c:f>
              <c:numCache>
                <c:formatCode>#,000%</c:formatCode>
                <c:ptCount val="6"/>
                <c:pt idx="0">
                  <c:v>0.99224999999999997</c:v>
                </c:pt>
                <c:pt idx="1">
                  <c:v>0.61765000000000003</c:v>
                </c:pt>
                <c:pt idx="2">
                  <c:v>0.88029999999999997</c:v>
                </c:pt>
                <c:pt idx="3">
                  <c:v>0.82625999999999999</c:v>
                </c:pt>
                <c:pt idx="4">
                  <c:v>0.55556000000000005</c:v>
                </c:pt>
                <c:pt idx="5">
                  <c:v>0.86868999999999996</c:v>
                </c:pt>
              </c:numCache>
            </c:numRef>
          </c:val>
          <c:extLst xmlns:c16r2="http://schemas.microsoft.com/office/drawing/2015/06/chart">
            <c:ext xmlns:c16="http://schemas.microsoft.com/office/drawing/2014/chart" uri="{C3380CC4-5D6E-409C-BE32-E72D297353CC}">
              <c16:uniqueId val="{00000000-B7D7-4B34-9630-41CA3A267737}"/>
            </c:ext>
          </c:extLst>
        </c:ser>
        <c:ser>
          <c:idx val="1"/>
          <c:order val="1"/>
          <c:tx>
            <c:strRef>
              <c:f>Sheet1!$C$1</c:f>
              <c:strCache>
                <c:ptCount val="1"/>
                <c:pt idx="0">
                  <c:v>Presisi</c:v>
                </c:pt>
              </c:strCache>
            </c:strRef>
          </c:tx>
          <c:spPr>
            <a:solidFill>
              <a:schemeClr val="accent4"/>
            </a:solidFill>
            <a:ln>
              <a:noFill/>
            </a:ln>
            <a:effectLst/>
          </c:spPr>
          <c:invertIfNegative val="0"/>
          <c:cat>
            <c:strRef>
              <c:f>Sheet1!$A$2:$A$7</c:f>
              <c:strCache>
                <c:ptCount val="6"/>
                <c:pt idx="0">
                  <c:v>METU </c:v>
                </c:pt>
                <c:pt idx="1">
                  <c:v>Gempa 334 citra</c:v>
                </c:pt>
                <c:pt idx="2">
                  <c:v>Gempa 4.008 citra (90:10)</c:v>
                </c:pt>
                <c:pt idx="3">
                  <c:v>Gempa 4008 citra (70:30)</c:v>
                </c:pt>
                <c:pt idx="4">
                  <c:v>Gempa citra 82 citra</c:v>
                </c:pt>
                <c:pt idx="5">
                  <c:v>Gempa 984 citra</c:v>
                </c:pt>
              </c:strCache>
            </c:strRef>
          </c:cat>
          <c:val>
            <c:numRef>
              <c:f>Sheet1!$C$2:$C$7</c:f>
              <c:numCache>
                <c:formatCode>#,000%</c:formatCode>
                <c:ptCount val="6"/>
                <c:pt idx="0">
                  <c:v>0.99226000000000003</c:v>
                </c:pt>
                <c:pt idx="1">
                  <c:v>0.55513999999999997</c:v>
                </c:pt>
                <c:pt idx="2">
                  <c:v>0.84855999999999998</c:v>
                </c:pt>
                <c:pt idx="3">
                  <c:v>0.79108999999999996</c:v>
                </c:pt>
                <c:pt idx="4">
                  <c:v>0.68889</c:v>
                </c:pt>
                <c:pt idx="5">
                  <c:v>0.88890000000000002</c:v>
                </c:pt>
              </c:numCache>
            </c:numRef>
          </c:val>
          <c:extLst xmlns:c16r2="http://schemas.microsoft.com/office/drawing/2015/06/chart">
            <c:ext xmlns:c16="http://schemas.microsoft.com/office/drawing/2014/chart" uri="{C3380CC4-5D6E-409C-BE32-E72D297353CC}">
              <c16:uniqueId val="{00000001-B7D7-4B34-9630-41CA3A267737}"/>
            </c:ext>
          </c:extLst>
        </c:ser>
        <c:ser>
          <c:idx val="2"/>
          <c:order val="2"/>
          <c:tx>
            <c:strRef>
              <c:f>Sheet1!$D$1</c:f>
              <c:strCache>
                <c:ptCount val="1"/>
                <c:pt idx="0">
                  <c:v>Recall</c:v>
                </c:pt>
              </c:strCache>
            </c:strRef>
          </c:tx>
          <c:spPr>
            <a:solidFill>
              <a:schemeClr val="accent6"/>
            </a:solidFill>
            <a:ln>
              <a:noFill/>
            </a:ln>
            <a:effectLst/>
          </c:spPr>
          <c:invertIfNegative val="0"/>
          <c:cat>
            <c:strRef>
              <c:f>Sheet1!$A$2:$A$7</c:f>
              <c:strCache>
                <c:ptCount val="6"/>
                <c:pt idx="0">
                  <c:v>METU </c:v>
                </c:pt>
                <c:pt idx="1">
                  <c:v>Gempa 334 citra</c:v>
                </c:pt>
                <c:pt idx="2">
                  <c:v>Gempa 4.008 citra (90:10)</c:v>
                </c:pt>
                <c:pt idx="3">
                  <c:v>Gempa 4008 citra (70:30)</c:v>
                </c:pt>
                <c:pt idx="4">
                  <c:v>Gempa citra 82 citra</c:v>
                </c:pt>
                <c:pt idx="5">
                  <c:v>Gempa 984 citra</c:v>
                </c:pt>
              </c:strCache>
            </c:strRef>
          </c:cat>
          <c:val>
            <c:numRef>
              <c:f>Sheet1!$D$2:$D$7</c:f>
              <c:numCache>
                <c:formatCode>#,000%</c:formatCode>
                <c:ptCount val="6"/>
                <c:pt idx="0">
                  <c:v>0.99224999999999997</c:v>
                </c:pt>
                <c:pt idx="1">
                  <c:v>0.56498000000000004</c:v>
                </c:pt>
                <c:pt idx="2">
                  <c:v>0.86465999999999998</c:v>
                </c:pt>
                <c:pt idx="3">
                  <c:v>0.79969999999999997</c:v>
                </c:pt>
                <c:pt idx="4" formatCode="0%">
                  <c:v>0.73</c:v>
                </c:pt>
                <c:pt idx="5">
                  <c:v>0.88109999999999999</c:v>
                </c:pt>
              </c:numCache>
            </c:numRef>
          </c:val>
          <c:extLst xmlns:c16r2="http://schemas.microsoft.com/office/drawing/2015/06/chart">
            <c:ext xmlns:c16="http://schemas.microsoft.com/office/drawing/2014/chart" uri="{C3380CC4-5D6E-409C-BE32-E72D297353CC}">
              <c16:uniqueId val="{00000002-B7D7-4B34-9630-41CA3A267737}"/>
            </c:ext>
          </c:extLst>
        </c:ser>
        <c:dLbls>
          <c:showLegendKey val="0"/>
          <c:showVal val="0"/>
          <c:showCatName val="0"/>
          <c:showSerName val="0"/>
          <c:showPercent val="0"/>
          <c:showBubbleSize val="0"/>
        </c:dLbls>
        <c:gapWidth val="219"/>
        <c:overlap val="-27"/>
        <c:axId val="1561765296"/>
        <c:axId val="1561765840"/>
      </c:barChart>
      <c:catAx>
        <c:axId val="1561765296"/>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id-ID"/>
          </a:p>
        </c:txPr>
        <c:crossAx val="1561765840"/>
        <c:crosses val="autoZero"/>
        <c:auto val="1"/>
        <c:lblAlgn val="ctr"/>
        <c:lblOffset val="100"/>
        <c:noMultiLvlLbl val="0"/>
      </c:catAx>
      <c:valAx>
        <c:axId val="1561765840"/>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cross"/>
        <c:minorTickMark val="in"/>
        <c:tickLblPos val="low"/>
        <c:spPr>
          <a:noFill/>
          <a:ln>
            <a:solidFill>
              <a:schemeClr val="accent1"/>
            </a:solid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id-ID"/>
          </a:p>
        </c:txPr>
        <c:crossAx val="1561765296"/>
        <c:crosses val="autoZero"/>
        <c:crossBetween val="between"/>
        <c:majorUnit val="0.1"/>
        <c:minorUnit val="0.05"/>
      </c:valAx>
      <c:spPr>
        <a:noFill/>
        <a:ln>
          <a:noFill/>
        </a:ln>
        <a:effectLst/>
      </c:spPr>
    </c:plotArea>
    <c:legend>
      <c:legendPos val="b"/>
      <c:legendEntry>
        <c:idx val="0"/>
        <c:txPr>
          <a:bodyPr rot="0" spcFirstLastPara="0" vertOverflow="ellipsis" vert="horz" wrap="square" anchor="ctr" anchorCtr="1"/>
          <a:lstStyle/>
          <a:p>
            <a:pPr>
              <a:defRPr lang="en-US" sz="900" b="0" i="0" u="none" strike="noStrike" kern="1200" baseline="0">
                <a:solidFill>
                  <a:schemeClr val="dk1"/>
                </a:solidFill>
                <a:latin typeface="+mn-lt"/>
                <a:ea typeface="+mn-ea"/>
                <a:cs typeface="+mn-cs"/>
              </a:defRPr>
            </a:pPr>
            <a:endParaRPr lang="id-ID"/>
          </a:p>
        </c:txPr>
      </c:legendEntry>
      <c:legendEntry>
        <c:idx val="1"/>
        <c:txPr>
          <a:bodyPr rot="0" spcFirstLastPara="0" vertOverflow="ellipsis" vert="horz" wrap="square" anchor="ctr" anchorCtr="1"/>
          <a:lstStyle/>
          <a:p>
            <a:pPr>
              <a:defRPr lang="en-US" sz="900" b="0" i="0" u="none" strike="noStrike" kern="1200" baseline="0">
                <a:solidFill>
                  <a:schemeClr val="dk1"/>
                </a:solidFill>
                <a:latin typeface="+mn-lt"/>
                <a:ea typeface="+mn-ea"/>
                <a:cs typeface="+mn-cs"/>
              </a:defRPr>
            </a:pPr>
            <a:endParaRPr lang="id-ID"/>
          </a:p>
        </c:txPr>
      </c:legendEntry>
      <c:legendEntry>
        <c:idx val="2"/>
        <c:txPr>
          <a:bodyPr rot="0" spcFirstLastPara="0" vertOverflow="ellipsis" vert="horz" wrap="square" anchor="ctr" anchorCtr="1"/>
          <a:lstStyle/>
          <a:p>
            <a:pPr>
              <a:defRPr lang="en-US" sz="900" b="0" i="0" u="none" strike="noStrike" kern="1200" baseline="0">
                <a:solidFill>
                  <a:schemeClr val="dk1"/>
                </a:solidFill>
                <a:latin typeface="+mn-lt"/>
                <a:ea typeface="+mn-ea"/>
                <a:cs typeface="+mn-cs"/>
              </a:defRPr>
            </a:pPr>
            <a:endParaRPr lang="id-ID"/>
          </a:p>
        </c:txPr>
      </c:legendEntry>
      <c:overlay val="0"/>
      <c:spPr>
        <a:noFill/>
        <a:ln w="12700" cap="flat" cmpd="sng" algn="ctr">
          <a:noFill/>
          <a:prstDash val="solid"/>
          <a:miter lim="800000"/>
        </a:ln>
        <a:effectLst/>
      </c:spPr>
      <c:txPr>
        <a:bodyPr rot="0" spcFirstLastPara="0" vertOverflow="ellipsis" vert="horz" wrap="square" anchor="ctr" anchorCtr="1"/>
        <a:lstStyle/>
        <a:p>
          <a:pPr>
            <a:defRPr lang="en-US" sz="900" b="0" i="0" u="none" strike="noStrike" kern="1200" baseline="0">
              <a:solidFill>
                <a:schemeClr val="dk1"/>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id-ID"/>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B04E4D-2A89-4CB4-A2CD-E0DFC870F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10</Pages>
  <Words>9280</Words>
  <Characters>52900</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home</Company>
  <LinksUpToDate>false</LinksUpToDate>
  <CharactersWithSpaces>62056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aditya perwira</cp:lastModifiedBy>
  <cp:revision>21</cp:revision>
  <cp:lastPrinted>2019-04-15T07:01:00Z</cp:lastPrinted>
  <dcterms:created xsi:type="dcterms:W3CDTF">2019-04-13T13:01:00Z</dcterms:created>
  <dcterms:modified xsi:type="dcterms:W3CDTF">2019-04-22T16:39:00Z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7044950f-bb0e-3aa6-905c-ed3079633425</vt:lpwstr>
  </property>
  <property fmtid="{D5CDD505-2E9C-101B-9397-08002B2CF9AE}" pid="24" name="Mendeley Citation Style_1">
    <vt:lpwstr>http://www.zotero.org/styles/ieee</vt:lpwstr>
  </property>
</Properties>
</file>